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Pr="002A36CB" w:rsidRDefault="002A36CB" w:rsidP="002A36CB">
      <w:pPr>
        <w:spacing w:line="360" w:lineRule="auto"/>
        <w:rPr>
          <w:sz w:val="24"/>
          <w:szCs w:val="24"/>
        </w:rPr>
      </w:pPr>
    </w:p>
    <w:p w:rsidR="002A36CB" w:rsidRPr="002A36CB" w:rsidRDefault="002A36CB" w:rsidP="000A2A20">
      <w:pPr>
        <w:jc w:val="center"/>
        <w:rPr>
          <w:b/>
          <w:sz w:val="44"/>
          <w:szCs w:val="44"/>
        </w:rPr>
      </w:pPr>
      <w:r w:rsidRPr="002A36CB">
        <w:rPr>
          <w:rFonts w:hint="eastAsia"/>
          <w:b/>
          <w:sz w:val="44"/>
          <w:szCs w:val="44"/>
        </w:rPr>
        <w:t>广州</w:t>
      </w:r>
      <w:r w:rsidR="000A2A20" w:rsidRPr="002A36CB">
        <w:rPr>
          <w:rFonts w:hint="eastAsia"/>
          <w:b/>
          <w:sz w:val="44"/>
          <w:szCs w:val="44"/>
        </w:rPr>
        <w:t>欢网</w:t>
      </w:r>
    </w:p>
    <w:p w:rsidR="00E51E21" w:rsidRPr="002A36CB" w:rsidRDefault="000A2A20" w:rsidP="000A2A20">
      <w:pPr>
        <w:jc w:val="center"/>
        <w:rPr>
          <w:b/>
          <w:sz w:val="44"/>
          <w:szCs w:val="44"/>
        </w:rPr>
      </w:pPr>
      <w:r w:rsidRPr="002A36CB">
        <w:rPr>
          <w:rFonts w:hint="eastAsia"/>
          <w:b/>
          <w:sz w:val="44"/>
          <w:szCs w:val="44"/>
        </w:rPr>
        <w:t>在线影视服务接口文档</w:t>
      </w: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p w:rsidR="002A36CB" w:rsidRDefault="002A36CB" w:rsidP="002A36CB">
      <w:pPr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9"/>
        <w:gridCol w:w="1417"/>
        <w:gridCol w:w="993"/>
        <w:gridCol w:w="5153"/>
      </w:tblGrid>
      <w:tr w:rsidR="000A2A20" w:rsidTr="000A2A20">
        <w:tc>
          <w:tcPr>
            <w:tcW w:w="959" w:type="dxa"/>
          </w:tcPr>
          <w:p w:rsidR="000A2A20" w:rsidRDefault="000A2A20" w:rsidP="000A2A2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:rsidR="000A2A20" w:rsidRDefault="000A2A20" w:rsidP="000A2A2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93" w:type="dxa"/>
          </w:tcPr>
          <w:p w:rsidR="000A2A20" w:rsidRDefault="000A2A20" w:rsidP="000A2A2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53" w:type="dxa"/>
          </w:tcPr>
          <w:p w:rsidR="000A2A20" w:rsidRDefault="000A2A20" w:rsidP="000A2A2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A2A20" w:rsidTr="000A2A20">
        <w:tc>
          <w:tcPr>
            <w:tcW w:w="959" w:type="dxa"/>
          </w:tcPr>
          <w:p w:rsidR="000A2A20" w:rsidRDefault="000A2A20">
            <w:r>
              <w:rPr>
                <w:rFonts w:hint="eastAsia"/>
              </w:rPr>
              <w:t>2.0.0</w:t>
            </w:r>
          </w:p>
        </w:tc>
        <w:tc>
          <w:tcPr>
            <w:tcW w:w="1417" w:type="dxa"/>
          </w:tcPr>
          <w:p w:rsidR="000A2A20" w:rsidRDefault="000A2A20">
            <w:r>
              <w:rPr>
                <w:rFonts w:hint="eastAsia"/>
              </w:rPr>
              <w:t>2011-07-20</w:t>
            </w:r>
          </w:p>
        </w:tc>
        <w:tc>
          <w:tcPr>
            <w:tcW w:w="993" w:type="dxa"/>
          </w:tcPr>
          <w:p w:rsidR="000A2A20" w:rsidRDefault="000A2A20">
            <w:r>
              <w:rPr>
                <w:rFonts w:hint="eastAsia"/>
              </w:rPr>
              <w:t>彭林</w:t>
            </w:r>
          </w:p>
        </w:tc>
        <w:tc>
          <w:tcPr>
            <w:tcW w:w="5153" w:type="dxa"/>
          </w:tcPr>
          <w:p w:rsidR="000A2A20" w:rsidRDefault="000A2A20">
            <w:r>
              <w:rPr>
                <w:rFonts w:hint="eastAsia"/>
              </w:rPr>
              <w:t>建立</w:t>
            </w:r>
          </w:p>
        </w:tc>
      </w:tr>
      <w:tr w:rsidR="00F30110" w:rsidTr="000A2A20">
        <w:tc>
          <w:tcPr>
            <w:tcW w:w="959" w:type="dxa"/>
          </w:tcPr>
          <w:p w:rsidR="00F30110" w:rsidRDefault="00F30110">
            <w:r>
              <w:rPr>
                <w:rFonts w:hint="eastAsia"/>
              </w:rPr>
              <w:t>2.0.1</w:t>
            </w:r>
          </w:p>
        </w:tc>
        <w:tc>
          <w:tcPr>
            <w:tcW w:w="1417" w:type="dxa"/>
          </w:tcPr>
          <w:p w:rsidR="00F30110" w:rsidRDefault="00F30110">
            <w:r>
              <w:rPr>
                <w:rFonts w:hint="eastAsia"/>
              </w:rPr>
              <w:t>2011-07-22</w:t>
            </w:r>
          </w:p>
        </w:tc>
        <w:tc>
          <w:tcPr>
            <w:tcW w:w="993" w:type="dxa"/>
          </w:tcPr>
          <w:p w:rsidR="00F30110" w:rsidRDefault="00F30110">
            <w:r>
              <w:rPr>
                <w:rFonts w:hint="eastAsia"/>
              </w:rPr>
              <w:t>彭林</w:t>
            </w:r>
          </w:p>
        </w:tc>
        <w:tc>
          <w:tcPr>
            <w:tcW w:w="5153" w:type="dxa"/>
          </w:tcPr>
          <w:p w:rsidR="00F30110" w:rsidRDefault="00740370" w:rsidP="00463D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接口</w:t>
            </w:r>
          </w:p>
        </w:tc>
      </w:tr>
      <w:tr w:rsidR="00722D7A" w:rsidTr="000A2A20">
        <w:tc>
          <w:tcPr>
            <w:tcW w:w="959" w:type="dxa"/>
          </w:tcPr>
          <w:p w:rsidR="00722D7A" w:rsidRDefault="00722D7A">
            <w:r>
              <w:rPr>
                <w:rFonts w:hint="eastAsia"/>
              </w:rPr>
              <w:t>2.1.0</w:t>
            </w:r>
          </w:p>
        </w:tc>
        <w:tc>
          <w:tcPr>
            <w:tcW w:w="1417" w:type="dxa"/>
          </w:tcPr>
          <w:p w:rsidR="00722D7A" w:rsidRDefault="00722D7A">
            <w:r>
              <w:rPr>
                <w:rFonts w:hint="eastAsia"/>
              </w:rPr>
              <w:t>2011-07-25</w:t>
            </w:r>
          </w:p>
        </w:tc>
        <w:tc>
          <w:tcPr>
            <w:tcW w:w="993" w:type="dxa"/>
          </w:tcPr>
          <w:p w:rsidR="00722D7A" w:rsidRDefault="00722D7A">
            <w:r>
              <w:rPr>
                <w:rFonts w:hint="eastAsia"/>
              </w:rPr>
              <w:t>彭林</w:t>
            </w:r>
          </w:p>
        </w:tc>
        <w:tc>
          <w:tcPr>
            <w:tcW w:w="5153" w:type="dxa"/>
          </w:tcPr>
          <w:p w:rsidR="00061F55" w:rsidRDefault="00722D7A" w:rsidP="00061F5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增加</w:t>
            </w:r>
            <w:r w:rsidR="00061F55">
              <w:rPr>
                <w:rFonts w:hint="eastAsia"/>
              </w:rPr>
              <w:t>9</w:t>
            </w:r>
            <w:r w:rsidR="00061F55">
              <w:rPr>
                <w:rFonts w:hint="eastAsia"/>
              </w:rPr>
              <w:t>、</w:t>
            </w:r>
            <w:r w:rsidR="00061F55">
              <w:rPr>
                <w:rFonts w:hint="eastAsia"/>
              </w:rPr>
              <w:t>13</w:t>
            </w:r>
            <w:r w:rsidR="00061F55">
              <w:rPr>
                <w:rFonts w:hint="eastAsia"/>
              </w:rPr>
              <w:t>接口</w:t>
            </w:r>
            <w:r w:rsidR="000F2A93">
              <w:rPr>
                <w:rFonts w:hint="eastAsia"/>
              </w:rPr>
              <w:t>，附</w:t>
            </w:r>
            <w:r w:rsidR="000F2A93">
              <w:rPr>
                <w:rFonts w:hint="eastAsia"/>
              </w:rPr>
              <w:t>A</w:t>
            </w:r>
            <w:r w:rsidR="000F2A93">
              <w:rPr>
                <w:rFonts w:hint="eastAsia"/>
              </w:rPr>
              <w:t>特别说明</w:t>
            </w:r>
          </w:p>
          <w:p w:rsidR="00E36424" w:rsidRDefault="00463D8E" w:rsidP="000F2A9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修改</w:t>
            </w:r>
            <w:r w:rsidR="00061F55">
              <w:rPr>
                <w:rFonts w:hint="eastAsia"/>
              </w:rPr>
              <w:t>5</w:t>
            </w:r>
            <w:r w:rsidR="00061F55">
              <w:rPr>
                <w:rFonts w:hint="eastAsia"/>
              </w:rPr>
              <w:t>、</w:t>
            </w:r>
            <w:r w:rsidR="00061F55"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 w:rsidR="00061F55">
              <w:rPr>
                <w:rFonts w:hint="eastAsia"/>
              </w:rPr>
              <w:t>接口</w:t>
            </w:r>
          </w:p>
        </w:tc>
      </w:tr>
      <w:tr w:rsidR="0071218D" w:rsidTr="000A2A20">
        <w:tc>
          <w:tcPr>
            <w:tcW w:w="959" w:type="dxa"/>
          </w:tcPr>
          <w:p w:rsidR="0071218D" w:rsidRDefault="0071218D">
            <w:r>
              <w:rPr>
                <w:rFonts w:hint="eastAsia"/>
              </w:rPr>
              <w:t>2.1.1</w:t>
            </w:r>
          </w:p>
        </w:tc>
        <w:tc>
          <w:tcPr>
            <w:tcW w:w="1417" w:type="dxa"/>
          </w:tcPr>
          <w:p w:rsidR="0071218D" w:rsidRDefault="0071218D">
            <w:r>
              <w:rPr>
                <w:rFonts w:hint="eastAsia"/>
              </w:rPr>
              <w:t>2011-07-27</w:t>
            </w:r>
          </w:p>
        </w:tc>
        <w:tc>
          <w:tcPr>
            <w:tcW w:w="993" w:type="dxa"/>
          </w:tcPr>
          <w:p w:rsidR="0071218D" w:rsidRDefault="0071218D">
            <w:r>
              <w:rPr>
                <w:rFonts w:hint="eastAsia"/>
              </w:rPr>
              <w:t>彭林</w:t>
            </w:r>
          </w:p>
        </w:tc>
        <w:tc>
          <w:tcPr>
            <w:tcW w:w="5153" w:type="dxa"/>
          </w:tcPr>
          <w:p w:rsidR="0071218D" w:rsidRDefault="0071218D" w:rsidP="0071218D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接口</w:t>
            </w:r>
            <w:r w:rsidR="007061B7">
              <w:rPr>
                <w:rFonts w:hint="eastAsia"/>
              </w:rPr>
              <w:t>，附</w:t>
            </w:r>
            <w:r w:rsidR="007061B7">
              <w:rPr>
                <w:rFonts w:hint="eastAsia"/>
              </w:rPr>
              <w:t>A</w:t>
            </w:r>
            <w:r w:rsidR="007061B7">
              <w:rPr>
                <w:rFonts w:hint="eastAsia"/>
              </w:rPr>
              <w:t>特别说明</w:t>
            </w:r>
          </w:p>
        </w:tc>
      </w:tr>
      <w:tr w:rsidR="00712729" w:rsidTr="000A2A20">
        <w:tc>
          <w:tcPr>
            <w:tcW w:w="959" w:type="dxa"/>
          </w:tcPr>
          <w:p w:rsidR="00712729" w:rsidRDefault="00712729">
            <w:r>
              <w:rPr>
                <w:rFonts w:hint="eastAsia"/>
              </w:rPr>
              <w:t>2.1.2</w:t>
            </w:r>
          </w:p>
        </w:tc>
        <w:tc>
          <w:tcPr>
            <w:tcW w:w="1417" w:type="dxa"/>
          </w:tcPr>
          <w:p w:rsidR="00712729" w:rsidRDefault="00712729">
            <w:r>
              <w:rPr>
                <w:rFonts w:hint="eastAsia"/>
              </w:rPr>
              <w:t>2011-08-09</w:t>
            </w:r>
          </w:p>
        </w:tc>
        <w:tc>
          <w:tcPr>
            <w:tcW w:w="993" w:type="dxa"/>
          </w:tcPr>
          <w:p w:rsidR="00712729" w:rsidRDefault="00712729">
            <w:r>
              <w:rPr>
                <w:rFonts w:hint="eastAsia"/>
              </w:rPr>
              <w:t>彭林</w:t>
            </w:r>
          </w:p>
        </w:tc>
        <w:tc>
          <w:tcPr>
            <w:tcW w:w="5153" w:type="dxa"/>
          </w:tcPr>
          <w:p w:rsidR="00712729" w:rsidRDefault="00712729" w:rsidP="00712729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接口</w:t>
            </w:r>
          </w:p>
        </w:tc>
      </w:tr>
      <w:tr w:rsidR="00DE63E4" w:rsidTr="000A2A20">
        <w:tc>
          <w:tcPr>
            <w:tcW w:w="959" w:type="dxa"/>
          </w:tcPr>
          <w:p w:rsidR="00DE63E4" w:rsidRPr="00837431" w:rsidRDefault="00DE63E4">
            <w:pPr>
              <w:rPr>
                <w:color w:val="FF0000"/>
              </w:rPr>
            </w:pPr>
            <w:r w:rsidRPr="00837431">
              <w:rPr>
                <w:rFonts w:hint="eastAsia"/>
                <w:color w:val="FF0000"/>
              </w:rPr>
              <w:t>2.1.3</w:t>
            </w:r>
          </w:p>
        </w:tc>
        <w:tc>
          <w:tcPr>
            <w:tcW w:w="1417" w:type="dxa"/>
          </w:tcPr>
          <w:p w:rsidR="00DE63E4" w:rsidRPr="00837431" w:rsidRDefault="00DE63E4">
            <w:pPr>
              <w:rPr>
                <w:color w:val="FF0000"/>
              </w:rPr>
            </w:pPr>
            <w:r w:rsidRPr="00837431">
              <w:rPr>
                <w:rFonts w:hint="eastAsia"/>
                <w:color w:val="FF0000"/>
              </w:rPr>
              <w:t>2011-11-07</w:t>
            </w:r>
          </w:p>
        </w:tc>
        <w:tc>
          <w:tcPr>
            <w:tcW w:w="993" w:type="dxa"/>
          </w:tcPr>
          <w:p w:rsidR="00DE63E4" w:rsidRPr="00837431" w:rsidRDefault="00DE63E4">
            <w:pPr>
              <w:rPr>
                <w:color w:val="FF0000"/>
              </w:rPr>
            </w:pPr>
            <w:r w:rsidRPr="00837431">
              <w:rPr>
                <w:rFonts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DE63E4" w:rsidRPr="00837431" w:rsidRDefault="0069100F" w:rsidP="0069100F">
            <w:pPr>
              <w:rPr>
                <w:color w:val="FF0000"/>
              </w:rPr>
            </w:pPr>
            <w:r w:rsidRPr="00837431">
              <w:rPr>
                <w:rFonts w:hint="eastAsia"/>
                <w:color w:val="FF0000"/>
              </w:rPr>
              <w:t>1</w:t>
            </w:r>
            <w:r w:rsidRPr="00837431">
              <w:rPr>
                <w:rFonts w:hint="eastAsia"/>
                <w:color w:val="FF0000"/>
              </w:rPr>
              <w:t>、</w:t>
            </w:r>
            <w:r w:rsidR="00DE63E4" w:rsidRPr="00837431">
              <w:rPr>
                <w:rFonts w:hint="eastAsia"/>
                <w:color w:val="FF0000"/>
              </w:rPr>
              <w:t>修改了</w:t>
            </w:r>
            <w:r w:rsidR="00DE63E4" w:rsidRPr="00837431">
              <w:rPr>
                <w:rFonts w:hint="eastAsia"/>
                <w:color w:val="FF0000"/>
              </w:rPr>
              <w:t>2</w:t>
            </w:r>
            <w:r w:rsidR="00DE63E4" w:rsidRPr="00837431">
              <w:rPr>
                <w:rFonts w:hint="eastAsia"/>
                <w:color w:val="FF0000"/>
              </w:rPr>
              <w:t>接口，添加了热门排</w:t>
            </w:r>
          </w:p>
          <w:p w:rsidR="00DE63E4" w:rsidRDefault="0069100F" w:rsidP="00ED78F4">
            <w:pPr>
              <w:rPr>
                <w:color w:val="FF0000"/>
              </w:rPr>
            </w:pPr>
            <w:r w:rsidRPr="00837431">
              <w:rPr>
                <w:rFonts w:hint="eastAsia"/>
                <w:color w:val="FF0000"/>
              </w:rPr>
              <w:t>2</w:t>
            </w:r>
            <w:r w:rsidRPr="00837431">
              <w:rPr>
                <w:rFonts w:hint="eastAsia"/>
                <w:color w:val="FF0000"/>
              </w:rPr>
              <w:t>、</w:t>
            </w:r>
            <w:r w:rsidR="00E009F7" w:rsidRPr="00837431">
              <w:rPr>
                <w:rFonts w:hint="eastAsia"/>
                <w:color w:val="FF0000"/>
              </w:rPr>
              <w:t>新增了</w:t>
            </w:r>
            <w:r w:rsidR="002D1383" w:rsidRPr="00837431">
              <w:rPr>
                <w:rFonts w:hint="eastAsia"/>
                <w:color w:val="FF0000"/>
              </w:rPr>
              <w:t>1</w:t>
            </w:r>
            <w:r w:rsidR="00ED78F4">
              <w:rPr>
                <w:rFonts w:hint="eastAsia"/>
                <w:color w:val="FF0000"/>
              </w:rPr>
              <w:t>4</w:t>
            </w:r>
            <w:r w:rsidR="002D1383" w:rsidRPr="00837431">
              <w:rPr>
                <w:rFonts w:hint="eastAsia"/>
                <w:color w:val="FF0000"/>
              </w:rPr>
              <w:t>-</w:t>
            </w:r>
            <w:r w:rsidR="00ED78F4">
              <w:rPr>
                <w:rFonts w:hint="eastAsia"/>
                <w:color w:val="FF0000"/>
              </w:rPr>
              <w:t>20</w:t>
            </w:r>
            <w:r w:rsidR="002D1383" w:rsidRPr="00837431">
              <w:rPr>
                <w:rFonts w:hint="eastAsia"/>
                <w:color w:val="FF0000"/>
              </w:rPr>
              <w:t xml:space="preserve"> </w:t>
            </w:r>
            <w:r w:rsidR="002D1383" w:rsidRPr="00837431">
              <w:rPr>
                <w:rFonts w:hint="eastAsia"/>
                <w:color w:val="FF0000"/>
              </w:rPr>
              <w:t>共</w:t>
            </w:r>
            <w:r w:rsidR="002D1383" w:rsidRPr="00837431">
              <w:rPr>
                <w:rFonts w:hint="eastAsia"/>
                <w:color w:val="FF0000"/>
              </w:rPr>
              <w:t>7</w:t>
            </w:r>
            <w:r w:rsidR="002D1383" w:rsidRPr="00837431">
              <w:rPr>
                <w:rFonts w:hint="eastAsia"/>
                <w:color w:val="FF0000"/>
              </w:rPr>
              <w:t>个接口定义</w:t>
            </w:r>
          </w:p>
          <w:p w:rsidR="00E8330E" w:rsidRPr="00837431" w:rsidRDefault="00E8330E" w:rsidP="00ED78F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、修改的测试地址</w:t>
            </w:r>
          </w:p>
        </w:tc>
      </w:tr>
      <w:tr w:rsidR="002C7CBD" w:rsidTr="000A2A20">
        <w:tc>
          <w:tcPr>
            <w:tcW w:w="959" w:type="dxa"/>
          </w:tcPr>
          <w:p w:rsidR="002C7CBD" w:rsidRPr="00837431" w:rsidRDefault="002C7CB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2.1.4</w:t>
            </w:r>
          </w:p>
        </w:tc>
        <w:tc>
          <w:tcPr>
            <w:tcW w:w="1417" w:type="dxa"/>
          </w:tcPr>
          <w:p w:rsidR="002C7CBD" w:rsidRPr="00837431" w:rsidRDefault="002C7CBD">
            <w:pPr>
              <w:rPr>
                <w:color w:val="FF0000"/>
              </w:rPr>
            </w:pPr>
            <w:r>
              <w:rPr>
                <w:color w:val="FF0000"/>
              </w:rPr>
              <w:t>2011-12-23</w:t>
            </w:r>
          </w:p>
        </w:tc>
        <w:tc>
          <w:tcPr>
            <w:tcW w:w="993" w:type="dxa"/>
          </w:tcPr>
          <w:p w:rsidR="002C7CBD" w:rsidRPr="00837431" w:rsidRDefault="002C7CBD">
            <w:pPr>
              <w:rPr>
                <w:color w:val="FF0000"/>
              </w:rPr>
            </w:pPr>
            <w:r w:rsidRPr="00837431">
              <w:rPr>
                <w:rFonts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2C7CBD" w:rsidRPr="00837431" w:rsidRDefault="002C7CBD" w:rsidP="006910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、修改了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接口。</w:t>
            </w:r>
          </w:p>
        </w:tc>
      </w:tr>
      <w:tr w:rsidR="008A01A1" w:rsidTr="000A2A20">
        <w:tc>
          <w:tcPr>
            <w:tcW w:w="959" w:type="dxa"/>
          </w:tcPr>
          <w:p w:rsidR="008A01A1" w:rsidRDefault="008A01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2.1.5</w:t>
            </w:r>
          </w:p>
        </w:tc>
        <w:tc>
          <w:tcPr>
            <w:tcW w:w="1417" w:type="dxa"/>
          </w:tcPr>
          <w:p w:rsidR="008A01A1" w:rsidRDefault="008A01A1">
            <w:pPr>
              <w:rPr>
                <w:color w:val="FF0000"/>
              </w:rPr>
            </w:pPr>
            <w:r>
              <w:rPr>
                <w:color w:val="FF0000"/>
              </w:rPr>
              <w:t>2012/2/15</w:t>
            </w:r>
          </w:p>
        </w:tc>
        <w:tc>
          <w:tcPr>
            <w:tcW w:w="993" w:type="dxa"/>
          </w:tcPr>
          <w:p w:rsidR="008A01A1" w:rsidRPr="00837431" w:rsidRDefault="008A01A1">
            <w:pPr>
              <w:rPr>
                <w:color w:val="FF0000"/>
              </w:rPr>
            </w:pPr>
            <w:r w:rsidRPr="00837431">
              <w:rPr>
                <w:rFonts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8A01A1" w:rsidRPr="008A01A1" w:rsidRDefault="008A01A1" w:rsidP="008A01A1">
            <w:pPr>
              <w:pStyle w:val="a4"/>
              <w:numPr>
                <w:ilvl w:val="0"/>
                <w:numId w:val="17"/>
              </w:numPr>
              <w:ind w:firstLineChars="0"/>
              <w:rPr>
                <w:color w:val="FF0000"/>
              </w:rPr>
            </w:pPr>
            <w:r w:rsidRPr="008A01A1">
              <w:rPr>
                <w:rFonts w:hint="eastAsia"/>
                <w:color w:val="FF0000"/>
              </w:rPr>
              <w:t>修改了接口</w:t>
            </w:r>
            <w:r w:rsidRPr="008A01A1">
              <w:rPr>
                <w:rFonts w:hint="eastAsia"/>
                <w:color w:val="FF0000"/>
              </w:rPr>
              <w:t>12</w:t>
            </w:r>
            <w:r w:rsidRPr="008A01A1">
              <w:rPr>
                <w:rFonts w:hint="eastAsia"/>
                <w:color w:val="FF0000"/>
              </w:rPr>
              <w:t>，增加了</w:t>
            </w:r>
            <w:r w:rsidRPr="008A01A1">
              <w:rPr>
                <w:rFonts w:hint="eastAsia"/>
                <w:color w:val="FF0000"/>
              </w:rPr>
              <w:t>field</w:t>
            </w:r>
          </w:p>
          <w:p w:rsidR="008A01A1" w:rsidRPr="008A01A1" w:rsidRDefault="008A01A1" w:rsidP="008A01A1">
            <w:pPr>
              <w:pStyle w:val="a4"/>
              <w:numPr>
                <w:ilvl w:val="0"/>
                <w:numId w:val="17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修改了接口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>，增加了看过电影相关操作</w:t>
            </w:r>
          </w:p>
        </w:tc>
      </w:tr>
    </w:tbl>
    <w:p w:rsidR="000A2A20" w:rsidRDefault="000A2A20">
      <w:pPr>
        <w:widowControl/>
        <w:jc w:val="left"/>
      </w:pPr>
      <w:r>
        <w:br w:type="page"/>
      </w:r>
    </w:p>
    <w:p w:rsidR="000A2A20" w:rsidRDefault="000A2A20" w:rsidP="00011E3B">
      <w:pPr>
        <w:jc w:val="center"/>
        <w:rPr>
          <w:rFonts w:ascii="微软雅黑" w:eastAsia="微软雅黑" w:hAnsi="微软雅黑"/>
          <w:sz w:val="32"/>
          <w:szCs w:val="32"/>
        </w:rPr>
      </w:pPr>
      <w:r w:rsidRPr="00011E3B">
        <w:rPr>
          <w:rFonts w:ascii="微软雅黑" w:eastAsia="微软雅黑" w:hAnsi="微软雅黑" w:hint="eastAsia"/>
          <w:sz w:val="32"/>
          <w:szCs w:val="32"/>
        </w:rPr>
        <w:lastRenderedPageBreak/>
        <w:t>目</w:t>
      </w:r>
      <w:r w:rsidR="00011E3B" w:rsidRPr="00011E3B">
        <w:rPr>
          <w:rFonts w:ascii="微软雅黑" w:eastAsia="微软雅黑" w:hAnsi="微软雅黑" w:hint="eastAsia"/>
          <w:sz w:val="32"/>
          <w:szCs w:val="32"/>
        </w:rPr>
        <w:t xml:space="preserve">    </w:t>
      </w:r>
      <w:r w:rsidRPr="00011E3B">
        <w:rPr>
          <w:rFonts w:ascii="微软雅黑" w:eastAsia="微软雅黑" w:hAnsi="微软雅黑" w:hint="eastAsia"/>
          <w:sz w:val="32"/>
          <w:szCs w:val="32"/>
        </w:rPr>
        <w:t>录</w:t>
      </w:r>
    </w:p>
    <w:p w:rsidR="00300424" w:rsidRDefault="00300424" w:rsidP="00300424">
      <w:pPr>
        <w:spacing w:line="360" w:lineRule="auto"/>
        <w:rPr>
          <w:sz w:val="24"/>
          <w:szCs w:val="24"/>
        </w:rPr>
      </w:pPr>
    </w:p>
    <w:sdt>
      <w:sdtPr>
        <w:rPr>
          <w:sz w:val="24"/>
          <w:szCs w:val="24"/>
          <w:lang w:val="zh-CN"/>
        </w:rPr>
        <w:id w:val="1354136136"/>
        <w:docPartObj>
          <w:docPartGallery w:val="Table of Contents"/>
          <w:docPartUnique/>
        </w:docPartObj>
      </w:sdtPr>
      <w:sdtEndPr>
        <w:rPr>
          <w:sz w:val="21"/>
          <w:szCs w:val="22"/>
          <w:lang w:val="en-US"/>
        </w:rPr>
      </w:sdtEndPr>
      <w:sdtContent>
        <w:p w:rsidR="00CB4657" w:rsidRDefault="00636D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367F3F">
            <w:rPr>
              <w:sz w:val="24"/>
              <w:szCs w:val="24"/>
            </w:rPr>
            <w:fldChar w:fldCharType="begin"/>
          </w:r>
          <w:r w:rsidR="00FA6AB9" w:rsidRPr="00367F3F">
            <w:rPr>
              <w:sz w:val="24"/>
              <w:szCs w:val="24"/>
            </w:rPr>
            <w:instrText xml:space="preserve"> TOC \o "1-3" \h \z \u </w:instrText>
          </w:r>
          <w:r w:rsidRPr="00367F3F">
            <w:rPr>
              <w:sz w:val="24"/>
              <w:szCs w:val="24"/>
            </w:rPr>
            <w:fldChar w:fldCharType="separate"/>
          </w:r>
          <w:hyperlink w:anchor="_Toc308456539" w:history="1"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一、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文档目的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08456540" w:history="1"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二、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接口简介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08456541" w:history="1"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三、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接口列表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08456542" w:history="1"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四、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接口关系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08456543" w:history="1"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五、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接口定义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8456544" w:history="1">
            <w:r w:rsidR="00CB4657" w:rsidRPr="00A6714F">
              <w:rPr>
                <w:rStyle w:val="a6"/>
                <w:rFonts w:hint="eastAsia"/>
                <w:noProof/>
              </w:rPr>
              <w:t>1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获取影视分类：</w:t>
            </w:r>
            <w:r w:rsidR="00CB4657" w:rsidRPr="00A6714F">
              <w:rPr>
                <w:rStyle w:val="a6"/>
                <w:noProof/>
              </w:rPr>
              <w:t>GetMediaCategory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8456545" w:history="1">
            <w:r w:rsidR="00CB4657" w:rsidRPr="00A6714F">
              <w:rPr>
                <w:rStyle w:val="a6"/>
                <w:rFonts w:hint="eastAsia"/>
                <w:noProof/>
              </w:rPr>
              <w:t>2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获取推荐影视：</w:t>
            </w:r>
            <w:bookmarkStart w:id="0" w:name="OLE_LINK47"/>
            <w:bookmarkStart w:id="1" w:name="OLE_LINK48"/>
            <w:r w:rsidR="00CB4657" w:rsidRPr="00A6714F">
              <w:rPr>
                <w:rStyle w:val="a6"/>
                <w:noProof/>
              </w:rPr>
              <w:t>GetRecommendMedia</w:t>
            </w:r>
            <w:bookmarkEnd w:id="0"/>
            <w:bookmarkEnd w:id="1"/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8456546" w:history="1">
            <w:r w:rsidR="00CB4657" w:rsidRPr="00A6714F">
              <w:rPr>
                <w:rStyle w:val="a6"/>
                <w:rFonts w:hint="eastAsia"/>
                <w:noProof/>
              </w:rPr>
              <w:t>3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获取分类影视列表：</w:t>
            </w:r>
            <w:r w:rsidR="00CB4657" w:rsidRPr="00A6714F">
              <w:rPr>
                <w:rStyle w:val="a6"/>
                <w:noProof/>
              </w:rPr>
              <w:t>GetMediaListByCategory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8456547" w:history="1">
            <w:r w:rsidR="00CB4657" w:rsidRPr="00A6714F">
              <w:rPr>
                <w:rStyle w:val="a6"/>
                <w:rFonts w:hint="eastAsia"/>
                <w:noProof/>
              </w:rPr>
              <w:t>4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获取筛选选项：</w:t>
            </w:r>
            <w:r w:rsidR="00CB4657" w:rsidRPr="00A6714F">
              <w:rPr>
                <w:rStyle w:val="a6"/>
                <w:noProof/>
              </w:rPr>
              <w:t>GetFilterOption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8456548" w:history="1">
            <w:r w:rsidR="00CB4657" w:rsidRPr="00A6714F">
              <w:rPr>
                <w:rStyle w:val="a6"/>
                <w:rFonts w:hint="eastAsia"/>
                <w:noProof/>
              </w:rPr>
              <w:t>5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提交用户影视操作：</w:t>
            </w:r>
            <w:r w:rsidR="00CB4657" w:rsidRPr="00A6714F">
              <w:rPr>
                <w:rStyle w:val="a6"/>
                <w:noProof/>
              </w:rPr>
              <w:t>ReportUserMediaAction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8456549" w:history="1">
            <w:r w:rsidR="00CB4657" w:rsidRPr="00A6714F">
              <w:rPr>
                <w:rStyle w:val="a6"/>
                <w:rFonts w:hint="eastAsia"/>
                <w:noProof/>
              </w:rPr>
              <w:t>6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提交用户分集操作：</w:t>
            </w:r>
            <w:r w:rsidR="00CB4657" w:rsidRPr="00A6714F">
              <w:rPr>
                <w:rStyle w:val="a6"/>
                <w:noProof/>
              </w:rPr>
              <w:t>ReportUserEpisodeAction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8456550" w:history="1">
            <w:r w:rsidR="00CB4657" w:rsidRPr="00A6714F">
              <w:rPr>
                <w:rStyle w:val="a6"/>
                <w:rFonts w:hint="eastAsia"/>
                <w:noProof/>
              </w:rPr>
              <w:t>7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获取影视相关列表：</w:t>
            </w:r>
            <w:r w:rsidR="00CB4657" w:rsidRPr="00A6714F">
              <w:rPr>
                <w:rStyle w:val="a6"/>
                <w:noProof/>
              </w:rPr>
              <w:t>GetMediaListByMedia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8456551" w:history="1">
            <w:r w:rsidR="00CB4657" w:rsidRPr="00A6714F">
              <w:rPr>
                <w:rStyle w:val="a6"/>
                <w:rFonts w:hint="eastAsia"/>
                <w:noProof/>
              </w:rPr>
              <w:t>8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获取用户影视列表：</w:t>
            </w:r>
            <w:r w:rsidR="00CB4657" w:rsidRPr="00A6714F">
              <w:rPr>
                <w:rStyle w:val="a6"/>
                <w:noProof/>
              </w:rPr>
              <w:t>GetMediaListByUser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8456552" w:history="1">
            <w:r w:rsidR="00CB4657" w:rsidRPr="00A6714F">
              <w:rPr>
                <w:rStyle w:val="a6"/>
                <w:rFonts w:hint="eastAsia"/>
                <w:noProof/>
              </w:rPr>
              <w:t>9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获取用户分集列表：</w:t>
            </w:r>
            <w:r w:rsidR="00CB4657" w:rsidRPr="00A6714F">
              <w:rPr>
                <w:rStyle w:val="a6"/>
                <w:noProof/>
              </w:rPr>
              <w:t>GetEpisodeListByUser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53" w:history="1">
            <w:r w:rsidR="00CB4657" w:rsidRPr="00A6714F">
              <w:rPr>
                <w:rStyle w:val="a6"/>
                <w:rFonts w:hint="eastAsia"/>
                <w:noProof/>
              </w:rPr>
              <w:t>10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提交用户分享：</w:t>
            </w:r>
            <w:r w:rsidR="00CB4657" w:rsidRPr="00A6714F">
              <w:rPr>
                <w:rStyle w:val="a6"/>
                <w:noProof/>
              </w:rPr>
              <w:t>ReportUserShare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54" w:history="1">
            <w:r w:rsidR="00CB4657" w:rsidRPr="00A6714F">
              <w:rPr>
                <w:rStyle w:val="a6"/>
                <w:rFonts w:hint="eastAsia"/>
                <w:noProof/>
              </w:rPr>
              <w:t>11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获取好友分享列表：</w:t>
            </w:r>
            <w:r w:rsidR="00CB4657" w:rsidRPr="00A6714F">
              <w:rPr>
                <w:rStyle w:val="a6"/>
                <w:noProof/>
              </w:rPr>
              <w:t>GetMediaListByShare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55" w:history="1">
            <w:r w:rsidR="00CB4657" w:rsidRPr="00A6714F">
              <w:rPr>
                <w:rStyle w:val="a6"/>
                <w:rFonts w:hint="eastAsia"/>
                <w:noProof/>
              </w:rPr>
              <w:t>12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搜索影视信息：</w:t>
            </w:r>
            <w:r w:rsidR="00CB4657" w:rsidRPr="00A6714F">
              <w:rPr>
                <w:rStyle w:val="a6"/>
                <w:noProof/>
              </w:rPr>
              <w:t>SearchMedia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56" w:history="1">
            <w:r w:rsidR="00CB4657" w:rsidRPr="00A6714F">
              <w:rPr>
                <w:rStyle w:val="a6"/>
                <w:rFonts w:hint="eastAsia"/>
                <w:noProof/>
              </w:rPr>
              <w:t>13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获取特定影视信息：</w:t>
            </w:r>
            <w:r w:rsidR="00CB4657" w:rsidRPr="00A6714F">
              <w:rPr>
                <w:rStyle w:val="a6"/>
                <w:noProof/>
              </w:rPr>
              <w:t>GetSpecifiedMedia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57" w:history="1">
            <w:r w:rsidR="00CB4657" w:rsidRPr="00A6714F">
              <w:rPr>
                <w:rStyle w:val="a6"/>
                <w:rFonts w:hint="eastAsia"/>
                <w:noProof/>
              </w:rPr>
              <w:t>14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获取专题列表</w:t>
            </w:r>
            <w:r w:rsidR="00CB4657" w:rsidRPr="00A6714F">
              <w:rPr>
                <w:rStyle w:val="a6"/>
                <w:noProof/>
              </w:rPr>
              <w:t xml:space="preserve"> GetSpecialList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58" w:history="1">
            <w:r w:rsidR="00CB4657" w:rsidRPr="00A6714F">
              <w:rPr>
                <w:rStyle w:val="a6"/>
                <w:rFonts w:hint="eastAsia"/>
                <w:noProof/>
              </w:rPr>
              <w:t>15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根据</w:t>
            </w:r>
            <w:r w:rsidR="00CB4657" w:rsidRPr="00A6714F">
              <w:rPr>
                <w:rStyle w:val="a6"/>
                <w:noProof/>
              </w:rPr>
              <w:t>ID</w:t>
            </w:r>
            <w:r w:rsidR="00CB4657" w:rsidRPr="00A6714F">
              <w:rPr>
                <w:rStyle w:val="a6"/>
                <w:rFonts w:hint="eastAsia"/>
                <w:noProof/>
              </w:rPr>
              <w:t>获取专题的详细信息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59" w:history="1">
            <w:r w:rsidR="00CB4657" w:rsidRPr="00A6714F">
              <w:rPr>
                <w:rStyle w:val="a6"/>
                <w:rFonts w:hint="eastAsia"/>
                <w:noProof/>
              </w:rPr>
              <w:t>16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获取电视频道列表</w:t>
            </w:r>
            <w:r w:rsidR="00CB4657" w:rsidRPr="00A6714F">
              <w:rPr>
                <w:rStyle w:val="a6"/>
                <w:noProof/>
              </w:rPr>
              <w:t xml:space="preserve"> Get ChannelList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60" w:history="1">
            <w:r w:rsidR="00CB4657" w:rsidRPr="00A6714F">
              <w:rPr>
                <w:rStyle w:val="a6"/>
                <w:rFonts w:hint="eastAsia"/>
                <w:noProof/>
              </w:rPr>
              <w:t>17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获取电视频道的节目列表</w:t>
            </w:r>
            <w:r w:rsidR="00CB4657" w:rsidRPr="00A6714F">
              <w:rPr>
                <w:rStyle w:val="a6"/>
                <w:noProof/>
              </w:rPr>
              <w:t xml:space="preserve"> GetProgramListByChannel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61" w:history="1">
            <w:r w:rsidR="00CB4657" w:rsidRPr="00A6714F">
              <w:rPr>
                <w:rStyle w:val="a6"/>
                <w:rFonts w:hint="eastAsia"/>
                <w:noProof/>
              </w:rPr>
              <w:t>18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获取电视频道的推荐列表</w:t>
            </w:r>
            <w:r w:rsidR="00CB4657" w:rsidRPr="00A6714F">
              <w:rPr>
                <w:rStyle w:val="a6"/>
                <w:noProof/>
              </w:rPr>
              <w:t xml:space="preserve"> GetRecommendByChannel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62" w:history="1">
            <w:r w:rsidR="00CB4657" w:rsidRPr="00A6714F">
              <w:rPr>
                <w:rStyle w:val="a6"/>
                <w:rFonts w:hint="eastAsia"/>
                <w:noProof/>
              </w:rPr>
              <w:t>19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按照分类的直播列表</w:t>
            </w:r>
            <w:r w:rsidR="00CB4657" w:rsidRPr="00A6714F">
              <w:rPr>
                <w:rStyle w:val="a6"/>
                <w:noProof/>
              </w:rPr>
              <w:t xml:space="preserve"> GetLivePrograme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08456563" w:history="1">
            <w:r w:rsidR="00CB4657" w:rsidRPr="00A6714F">
              <w:rPr>
                <w:rStyle w:val="a6"/>
                <w:rFonts w:hint="eastAsia"/>
                <w:noProof/>
              </w:rPr>
              <w:t>20</w:t>
            </w:r>
            <w:r w:rsidR="00CB4657" w:rsidRPr="00A6714F">
              <w:rPr>
                <w:rStyle w:val="a6"/>
                <w:rFonts w:hint="eastAsia"/>
                <w:noProof/>
              </w:rPr>
              <w:t>、</w:t>
            </w:r>
            <w:r w:rsidR="00CB4657">
              <w:rPr>
                <w:noProof/>
              </w:rPr>
              <w:tab/>
            </w:r>
            <w:r w:rsidR="00CB4657" w:rsidRPr="00A6714F">
              <w:rPr>
                <w:rStyle w:val="a6"/>
                <w:rFonts w:hint="eastAsia"/>
                <w:noProof/>
              </w:rPr>
              <w:t>按照</w:t>
            </w:r>
            <w:r w:rsidR="00CB4657" w:rsidRPr="00A6714F">
              <w:rPr>
                <w:rStyle w:val="a6"/>
                <w:noProof/>
              </w:rPr>
              <w:t>wiki_id</w:t>
            </w:r>
            <w:r w:rsidR="00CB4657" w:rsidRPr="00A6714F">
              <w:rPr>
                <w:rStyle w:val="a6"/>
                <w:rFonts w:hint="eastAsia"/>
                <w:noProof/>
              </w:rPr>
              <w:t>获取</w:t>
            </w:r>
            <w:r w:rsidR="00CB4657" w:rsidRPr="00A6714F">
              <w:rPr>
                <w:rStyle w:val="a6"/>
                <w:noProof/>
              </w:rPr>
              <w:t>wiki</w:t>
            </w:r>
            <w:r w:rsidR="00CB4657" w:rsidRPr="00A6714F">
              <w:rPr>
                <w:rStyle w:val="a6"/>
                <w:rFonts w:hint="eastAsia"/>
                <w:noProof/>
              </w:rPr>
              <w:t>详细信息</w:t>
            </w:r>
            <w:r w:rsidR="00CB4657" w:rsidRPr="00A6714F">
              <w:rPr>
                <w:rStyle w:val="a6"/>
                <w:noProof/>
              </w:rPr>
              <w:t xml:space="preserve"> GetWikiInfo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8456564" w:history="1"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附</w:t>
            </w:r>
            <w:r w:rsidR="00CB4657" w:rsidRPr="00A6714F">
              <w:rPr>
                <w:rStyle w:val="a6"/>
                <w:rFonts w:ascii="微软雅黑" w:eastAsia="微软雅黑" w:hAnsi="微软雅黑"/>
                <w:noProof/>
              </w:rPr>
              <w:t>A</w:t>
            </w:r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：特别说明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8456565" w:history="1"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附</w:t>
            </w:r>
            <w:r w:rsidR="00CB4657" w:rsidRPr="00A6714F">
              <w:rPr>
                <w:rStyle w:val="a6"/>
                <w:rFonts w:ascii="微软雅黑" w:eastAsia="微软雅黑" w:hAnsi="微软雅黑"/>
                <w:noProof/>
              </w:rPr>
              <w:t>B</w:t>
            </w:r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：参考文档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57" w:rsidRDefault="00636D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8456566" w:history="1"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附</w:t>
            </w:r>
            <w:r w:rsidR="00CB4657" w:rsidRPr="00A6714F">
              <w:rPr>
                <w:rStyle w:val="a6"/>
                <w:rFonts w:ascii="微软雅黑" w:eastAsia="微软雅黑" w:hAnsi="微软雅黑"/>
                <w:noProof/>
              </w:rPr>
              <w:t>C</w:t>
            </w:r>
            <w:r w:rsidR="00CB4657" w:rsidRPr="00A6714F">
              <w:rPr>
                <w:rStyle w:val="a6"/>
                <w:rFonts w:ascii="微软雅黑" w:eastAsia="微软雅黑" w:hAnsi="微软雅黑" w:hint="eastAsia"/>
                <w:noProof/>
              </w:rPr>
              <w:t>：错误码参考</w:t>
            </w:r>
            <w:r w:rsidR="00CB46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657">
              <w:rPr>
                <w:noProof/>
                <w:webHidden/>
              </w:rPr>
              <w:instrText xml:space="preserve"> PAGEREF _Toc308456566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A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B9" w:rsidRDefault="00636D60" w:rsidP="00367F3F">
          <w:pPr>
            <w:spacing w:line="360" w:lineRule="auto"/>
          </w:pPr>
          <w:r w:rsidRPr="00367F3F">
            <w:rPr>
              <w:sz w:val="24"/>
              <w:szCs w:val="24"/>
            </w:rPr>
            <w:fldChar w:fldCharType="end"/>
          </w:r>
        </w:p>
      </w:sdtContent>
    </w:sdt>
    <w:p w:rsidR="000A2A20" w:rsidRDefault="000A2A20">
      <w:pPr>
        <w:widowControl/>
        <w:jc w:val="left"/>
      </w:pPr>
      <w:r>
        <w:br w:type="page"/>
      </w:r>
    </w:p>
    <w:p w:rsidR="000A2A20" w:rsidRPr="00F272F6" w:rsidRDefault="004B22A5" w:rsidP="00F272F6">
      <w:pPr>
        <w:pStyle w:val="a4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32"/>
          <w:szCs w:val="32"/>
        </w:rPr>
      </w:pPr>
      <w:bookmarkStart w:id="2" w:name="_Toc308456539"/>
      <w:r w:rsidRPr="00F272F6">
        <w:rPr>
          <w:rFonts w:ascii="微软雅黑" w:eastAsia="微软雅黑" w:hAnsi="微软雅黑" w:hint="eastAsia"/>
          <w:sz w:val="32"/>
          <w:szCs w:val="32"/>
        </w:rPr>
        <w:lastRenderedPageBreak/>
        <w:t>文档目的</w:t>
      </w:r>
      <w:bookmarkEnd w:id="2"/>
    </w:p>
    <w:p w:rsidR="00F272F6" w:rsidRDefault="00F272F6" w:rsidP="00EB2223">
      <w:pPr>
        <w:spacing w:line="360" w:lineRule="auto"/>
        <w:ind w:firstLineChars="200" w:firstLine="480"/>
        <w:rPr>
          <w:sz w:val="24"/>
          <w:szCs w:val="24"/>
        </w:rPr>
      </w:pPr>
      <w:r w:rsidRPr="00F272F6">
        <w:rPr>
          <w:rFonts w:hint="eastAsia"/>
          <w:sz w:val="24"/>
          <w:szCs w:val="24"/>
        </w:rPr>
        <w:t>本文</w:t>
      </w:r>
      <w:r w:rsidR="00867C77">
        <w:rPr>
          <w:rFonts w:hint="eastAsia"/>
          <w:sz w:val="24"/>
          <w:szCs w:val="24"/>
        </w:rPr>
        <w:t>档</w:t>
      </w:r>
      <w:proofErr w:type="gramStart"/>
      <w:r w:rsidR="00C5744A">
        <w:rPr>
          <w:rFonts w:hint="eastAsia"/>
          <w:sz w:val="24"/>
          <w:szCs w:val="24"/>
        </w:rPr>
        <w:t>是</w:t>
      </w:r>
      <w:r w:rsidR="00867C77">
        <w:rPr>
          <w:rFonts w:hint="eastAsia"/>
          <w:sz w:val="24"/>
          <w:szCs w:val="24"/>
        </w:rPr>
        <w:t>欢网在线</w:t>
      </w:r>
      <w:proofErr w:type="gramEnd"/>
      <w:r w:rsidR="00867C77">
        <w:rPr>
          <w:rFonts w:hint="eastAsia"/>
          <w:sz w:val="24"/>
          <w:szCs w:val="24"/>
        </w:rPr>
        <w:t>影视服务</w:t>
      </w:r>
      <w:r w:rsidR="00C5744A">
        <w:rPr>
          <w:rFonts w:hint="eastAsia"/>
          <w:sz w:val="24"/>
          <w:szCs w:val="24"/>
        </w:rPr>
        <w:t>（以下简称“服务”）</w:t>
      </w:r>
      <w:r w:rsidR="00867C77">
        <w:rPr>
          <w:rFonts w:hint="eastAsia"/>
          <w:sz w:val="24"/>
          <w:szCs w:val="24"/>
        </w:rPr>
        <w:t>的接口详细说明文档，</w:t>
      </w:r>
      <w:r w:rsidR="00FD350C">
        <w:rPr>
          <w:rFonts w:hint="eastAsia"/>
          <w:sz w:val="24"/>
          <w:szCs w:val="24"/>
        </w:rPr>
        <w:t>明确</w:t>
      </w:r>
      <w:r w:rsidR="00E465B3">
        <w:rPr>
          <w:rFonts w:hint="eastAsia"/>
          <w:sz w:val="24"/>
          <w:szCs w:val="24"/>
        </w:rPr>
        <w:t>了服务</w:t>
      </w:r>
      <w:r w:rsidR="00FD350C">
        <w:rPr>
          <w:rFonts w:hint="eastAsia"/>
          <w:sz w:val="24"/>
          <w:szCs w:val="24"/>
        </w:rPr>
        <w:t>所包含的各接口的</w:t>
      </w:r>
      <w:r w:rsidR="00E465B3">
        <w:rPr>
          <w:rFonts w:hint="eastAsia"/>
          <w:sz w:val="24"/>
          <w:szCs w:val="24"/>
        </w:rPr>
        <w:t>详细</w:t>
      </w:r>
      <w:r w:rsidR="00FD350C">
        <w:rPr>
          <w:rFonts w:hint="eastAsia"/>
          <w:sz w:val="24"/>
          <w:szCs w:val="24"/>
        </w:rPr>
        <w:t>规范</w:t>
      </w:r>
      <w:r w:rsidR="00E465B3">
        <w:rPr>
          <w:rFonts w:hint="eastAsia"/>
          <w:sz w:val="24"/>
          <w:szCs w:val="24"/>
        </w:rPr>
        <w:t>，为开发服务及使用服务的各方技术人员提供开发依据。</w:t>
      </w:r>
    </w:p>
    <w:p w:rsidR="00E465B3" w:rsidRPr="00FD350C" w:rsidRDefault="00E465B3" w:rsidP="00EB2223">
      <w:pPr>
        <w:spacing w:line="360" w:lineRule="auto"/>
        <w:ind w:firstLineChars="200" w:firstLine="480"/>
        <w:rPr>
          <w:sz w:val="24"/>
          <w:szCs w:val="24"/>
        </w:rPr>
      </w:pPr>
    </w:p>
    <w:p w:rsidR="000A2A20" w:rsidRPr="00F272F6" w:rsidRDefault="000A2A20" w:rsidP="00F272F6">
      <w:pPr>
        <w:pStyle w:val="a4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32"/>
          <w:szCs w:val="32"/>
        </w:rPr>
      </w:pPr>
      <w:bookmarkStart w:id="3" w:name="_Toc308456540"/>
      <w:r w:rsidRPr="00F272F6">
        <w:rPr>
          <w:rFonts w:ascii="微软雅黑" w:eastAsia="微软雅黑" w:hAnsi="微软雅黑" w:hint="eastAsia"/>
          <w:sz w:val="32"/>
          <w:szCs w:val="32"/>
        </w:rPr>
        <w:t>接口</w:t>
      </w:r>
      <w:r w:rsidR="004B22A5" w:rsidRPr="00F272F6">
        <w:rPr>
          <w:rFonts w:ascii="微软雅黑" w:eastAsia="微软雅黑" w:hAnsi="微软雅黑" w:hint="eastAsia"/>
          <w:sz w:val="32"/>
          <w:szCs w:val="32"/>
        </w:rPr>
        <w:t>简介</w:t>
      </w:r>
      <w:bookmarkEnd w:id="3"/>
    </w:p>
    <w:p w:rsidR="00F272F6" w:rsidRDefault="00102E03" w:rsidP="0068290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接口传输采用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协议，要求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的版本为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及以上。请求方将数据封装成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数据包，然后通过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协议的</w:t>
      </w:r>
      <w:r>
        <w:rPr>
          <w:rFonts w:hint="eastAsia"/>
          <w:sz w:val="24"/>
          <w:szCs w:val="24"/>
        </w:rPr>
        <w:t>POST</w:t>
      </w:r>
      <w:r w:rsidR="0068290E">
        <w:rPr>
          <w:rFonts w:hint="eastAsia"/>
          <w:sz w:val="24"/>
          <w:szCs w:val="24"/>
        </w:rPr>
        <w:t>方法向接收方</w:t>
      </w:r>
      <w:r>
        <w:rPr>
          <w:rFonts w:hint="eastAsia"/>
          <w:sz w:val="24"/>
          <w:szCs w:val="24"/>
        </w:rPr>
        <w:t>发送该</w:t>
      </w:r>
      <w:r>
        <w:rPr>
          <w:rFonts w:hint="eastAsia"/>
          <w:sz w:val="24"/>
          <w:szCs w:val="24"/>
        </w:rPr>
        <w:t>XML</w:t>
      </w:r>
      <w:r w:rsidR="0068290E">
        <w:rPr>
          <w:rFonts w:hint="eastAsia"/>
          <w:sz w:val="24"/>
          <w:szCs w:val="24"/>
        </w:rPr>
        <w:t>数据包，接收</w:t>
      </w:r>
      <w:proofErr w:type="gramStart"/>
      <w:r w:rsidR="0068290E">
        <w:rPr>
          <w:rFonts w:hint="eastAsia"/>
          <w:sz w:val="24"/>
          <w:szCs w:val="24"/>
        </w:rPr>
        <w:t>方收到</w:t>
      </w:r>
      <w:proofErr w:type="gramEnd"/>
      <w:r w:rsidR="0068290E">
        <w:rPr>
          <w:rFonts w:hint="eastAsia"/>
          <w:sz w:val="24"/>
          <w:szCs w:val="24"/>
        </w:rPr>
        <w:t>XML</w:t>
      </w:r>
      <w:r w:rsidR="0068290E">
        <w:rPr>
          <w:rFonts w:hint="eastAsia"/>
          <w:sz w:val="24"/>
          <w:szCs w:val="24"/>
        </w:rPr>
        <w:t>数据包后，解析该数据包完成所请求的处理，将结果数据也封装成</w:t>
      </w:r>
      <w:r w:rsidR="0068290E">
        <w:rPr>
          <w:rFonts w:hint="eastAsia"/>
          <w:sz w:val="24"/>
          <w:szCs w:val="24"/>
        </w:rPr>
        <w:t>XML</w:t>
      </w:r>
      <w:r w:rsidR="0068290E">
        <w:rPr>
          <w:rFonts w:hint="eastAsia"/>
          <w:sz w:val="24"/>
          <w:szCs w:val="24"/>
        </w:rPr>
        <w:t>数据包返回。</w:t>
      </w:r>
    </w:p>
    <w:p w:rsidR="0068290E" w:rsidRDefault="0068290E" w:rsidP="0068290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接口请求和响应的内容都放在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协议的体信息（</w:t>
      </w:r>
      <w:r>
        <w:rPr>
          <w:rFonts w:hint="eastAsia"/>
          <w:sz w:val="24"/>
          <w:szCs w:val="24"/>
        </w:rPr>
        <w:t>BODY</w:t>
      </w:r>
      <w:r>
        <w:rPr>
          <w:rFonts w:hint="eastAsia"/>
          <w:sz w:val="24"/>
          <w:szCs w:val="24"/>
        </w:rPr>
        <w:t>）中，内容类型（</w:t>
      </w:r>
      <w:r>
        <w:rPr>
          <w:rFonts w:hint="eastAsia"/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）为“</w:t>
      </w:r>
      <w:r>
        <w:rPr>
          <w:rFonts w:hint="eastAsia"/>
          <w:sz w:val="24"/>
          <w:szCs w:val="24"/>
        </w:rPr>
        <w:t>application/xml</w:t>
      </w:r>
      <w:r>
        <w:rPr>
          <w:rFonts w:hint="eastAsia"/>
          <w:sz w:val="24"/>
          <w:szCs w:val="24"/>
        </w:rPr>
        <w:t>”，在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的头信息（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）中表示为：“</w:t>
      </w:r>
      <w:r>
        <w:rPr>
          <w:rFonts w:hint="eastAsia"/>
          <w:sz w:val="24"/>
          <w:szCs w:val="24"/>
        </w:rPr>
        <w:t>Content-Type:application/xml</w:t>
      </w:r>
      <w:r>
        <w:rPr>
          <w:rFonts w:hint="eastAsia"/>
          <w:sz w:val="24"/>
          <w:szCs w:val="24"/>
        </w:rPr>
        <w:t>”。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的头信息（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）中需要包括“</w:t>
      </w:r>
      <w:r>
        <w:rPr>
          <w:rFonts w:hint="eastAsia"/>
          <w:sz w:val="24"/>
          <w:szCs w:val="24"/>
        </w:rPr>
        <w:t>Content-Length</w:t>
      </w:r>
      <w:r>
        <w:rPr>
          <w:rFonts w:hint="eastAsia"/>
          <w:sz w:val="24"/>
          <w:szCs w:val="24"/>
        </w:rPr>
        <w:t>”</w:t>
      </w:r>
      <w:r w:rsidR="00490F0E">
        <w:rPr>
          <w:rFonts w:hint="eastAsia"/>
          <w:sz w:val="24"/>
          <w:szCs w:val="24"/>
        </w:rPr>
        <w:t>，</w:t>
      </w:r>
      <w:proofErr w:type="gramStart"/>
      <w:r w:rsidR="00490F0E">
        <w:rPr>
          <w:rFonts w:hint="eastAsia"/>
          <w:sz w:val="24"/>
          <w:szCs w:val="24"/>
        </w:rPr>
        <w:t>填写值</w:t>
      </w:r>
      <w:proofErr w:type="gramEnd"/>
      <w:r w:rsidR="00490F0E">
        <w:rPr>
          <w:rFonts w:hint="eastAsia"/>
          <w:sz w:val="24"/>
          <w:szCs w:val="24"/>
        </w:rPr>
        <w:t>为</w:t>
      </w:r>
      <w:r w:rsidR="00490F0E">
        <w:rPr>
          <w:rFonts w:hint="eastAsia"/>
          <w:sz w:val="24"/>
          <w:szCs w:val="24"/>
        </w:rPr>
        <w:t>HTTP</w:t>
      </w:r>
      <w:r w:rsidR="00490F0E">
        <w:rPr>
          <w:rFonts w:hint="eastAsia"/>
          <w:sz w:val="24"/>
          <w:szCs w:val="24"/>
        </w:rPr>
        <w:t>请求或响应的</w:t>
      </w:r>
      <w:proofErr w:type="gramStart"/>
      <w:r w:rsidR="00490F0E">
        <w:rPr>
          <w:rFonts w:hint="eastAsia"/>
          <w:sz w:val="24"/>
          <w:szCs w:val="24"/>
        </w:rPr>
        <w:t>体信息</w:t>
      </w:r>
      <w:proofErr w:type="gramEnd"/>
      <w:r w:rsidR="00490F0E">
        <w:rPr>
          <w:rFonts w:hint="eastAsia"/>
          <w:sz w:val="24"/>
          <w:szCs w:val="24"/>
        </w:rPr>
        <w:t>长度。</w:t>
      </w:r>
    </w:p>
    <w:p w:rsidR="00490F0E" w:rsidRDefault="00490F0E" w:rsidP="0068290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数据的编码格式采用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，即：</w:t>
      </w:r>
      <w:proofErr w:type="gramStart"/>
      <w:r>
        <w:rPr>
          <w:rFonts w:hint="eastAsia"/>
          <w:sz w:val="24"/>
          <w:szCs w:val="24"/>
        </w:rPr>
        <w:t>&lt;?xml</w:t>
      </w:r>
      <w:proofErr w:type="gramEnd"/>
      <w:r>
        <w:rPr>
          <w:rFonts w:hint="eastAsia"/>
          <w:sz w:val="24"/>
          <w:szCs w:val="24"/>
        </w:rPr>
        <w:t xml:space="preserve"> version=</w:t>
      </w:r>
      <w:r w:rsidR="00D66D3B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1.0</w:t>
      </w:r>
      <w:r w:rsidR="00D66D3B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encoding=</w:t>
      </w:r>
      <w:r w:rsidR="00D66D3B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utf-8</w:t>
      </w:r>
      <w:r w:rsidR="00D66D3B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?&gt;</w:t>
      </w:r>
      <w:r>
        <w:rPr>
          <w:rFonts w:hint="eastAsia"/>
          <w:sz w:val="24"/>
          <w:szCs w:val="24"/>
        </w:rPr>
        <w:t>。</w:t>
      </w:r>
    </w:p>
    <w:p w:rsidR="00490F0E" w:rsidRDefault="00490F0E" w:rsidP="0068290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数据的节点、</w:t>
      </w:r>
      <w:proofErr w:type="gramStart"/>
      <w:r>
        <w:rPr>
          <w:rFonts w:hint="eastAsia"/>
          <w:sz w:val="24"/>
          <w:szCs w:val="24"/>
        </w:rPr>
        <w:t>属性及值在</w:t>
      </w:r>
      <w:proofErr w:type="gramEnd"/>
      <w:r>
        <w:rPr>
          <w:rFonts w:hint="eastAsia"/>
          <w:sz w:val="24"/>
          <w:szCs w:val="24"/>
        </w:rPr>
        <w:t>默认情况下均不区分大小写，有特殊说明的除外。</w:t>
      </w:r>
      <w:r w:rsidR="00D3537A">
        <w:rPr>
          <w:rFonts w:hint="eastAsia"/>
          <w:sz w:val="24"/>
          <w:szCs w:val="24"/>
        </w:rPr>
        <w:t>定义为可选项的</w:t>
      </w:r>
      <w:r>
        <w:rPr>
          <w:rFonts w:hint="eastAsia"/>
          <w:sz w:val="24"/>
          <w:szCs w:val="24"/>
        </w:rPr>
        <w:t>XML</w:t>
      </w:r>
      <w:r w:rsidR="00D3537A">
        <w:rPr>
          <w:rFonts w:hint="eastAsia"/>
          <w:sz w:val="24"/>
          <w:szCs w:val="24"/>
        </w:rPr>
        <w:t>数据的节点、属性，其值可以为空，但节点和属性不可缺少</w:t>
      </w:r>
      <w:r w:rsidR="001A6FE4">
        <w:rPr>
          <w:rFonts w:hint="eastAsia"/>
          <w:sz w:val="24"/>
          <w:szCs w:val="24"/>
        </w:rPr>
        <w:t>，此时服务器按接口说明中的默认值处理；定义为</w:t>
      </w:r>
      <w:proofErr w:type="gramStart"/>
      <w:r w:rsidR="001A6FE4">
        <w:rPr>
          <w:rFonts w:hint="eastAsia"/>
          <w:sz w:val="24"/>
          <w:szCs w:val="24"/>
        </w:rPr>
        <w:t>必填项的</w:t>
      </w:r>
      <w:proofErr w:type="gramEnd"/>
      <w:r w:rsidR="001A6FE4">
        <w:rPr>
          <w:rFonts w:hint="eastAsia"/>
          <w:sz w:val="24"/>
          <w:szCs w:val="24"/>
        </w:rPr>
        <w:t>XML</w:t>
      </w:r>
      <w:r w:rsidR="001A6FE4">
        <w:rPr>
          <w:rFonts w:hint="eastAsia"/>
          <w:sz w:val="24"/>
          <w:szCs w:val="24"/>
        </w:rPr>
        <w:t>数据的节点、属性，其值不能为空</w:t>
      </w:r>
      <w:r w:rsidR="00D3537A">
        <w:rPr>
          <w:rFonts w:hint="eastAsia"/>
          <w:sz w:val="24"/>
          <w:szCs w:val="24"/>
        </w:rPr>
        <w:t>。</w:t>
      </w:r>
    </w:p>
    <w:p w:rsidR="00E61D61" w:rsidRDefault="00E61D61" w:rsidP="0068290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接口测试地址：</w:t>
      </w:r>
      <w:r w:rsidRPr="00781084">
        <w:rPr>
          <w:color w:val="FF0000"/>
          <w:sz w:val="24"/>
          <w:szCs w:val="24"/>
        </w:rPr>
        <w:t>http://</w:t>
      </w:r>
      <w:r w:rsidR="003342E3" w:rsidRPr="00781084">
        <w:rPr>
          <w:color w:val="FF0000"/>
        </w:rPr>
        <w:t xml:space="preserve"> </w:t>
      </w:r>
      <w:r w:rsidR="003342E3" w:rsidRPr="00781084">
        <w:rPr>
          <w:color w:val="FF0000"/>
          <w:sz w:val="24"/>
          <w:szCs w:val="24"/>
        </w:rPr>
        <w:t>www.5i.test.cedock.net</w:t>
      </w:r>
      <w:r w:rsidRPr="00781084">
        <w:rPr>
          <w:color w:val="FF0000"/>
          <w:sz w:val="24"/>
          <w:szCs w:val="24"/>
        </w:rPr>
        <w:t>/</w:t>
      </w:r>
      <w:r w:rsidR="00781084" w:rsidRPr="00781084">
        <w:rPr>
          <w:color w:val="FF0000"/>
          <w:sz w:val="24"/>
          <w:szCs w:val="24"/>
        </w:rPr>
        <w:t>api/interface</w:t>
      </w:r>
    </w:p>
    <w:p w:rsidR="00E61D61" w:rsidRDefault="00E61D61" w:rsidP="0068290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接口正式地址：</w:t>
      </w:r>
      <w:r w:rsidRPr="00781084">
        <w:rPr>
          <w:rFonts w:hint="eastAsia"/>
          <w:color w:val="FF0000"/>
          <w:sz w:val="24"/>
          <w:szCs w:val="24"/>
        </w:rPr>
        <w:t>http://</w:t>
      </w:r>
      <w:r w:rsidR="003342E3" w:rsidRPr="00781084">
        <w:rPr>
          <w:rFonts w:hint="eastAsia"/>
          <w:color w:val="FF0000"/>
          <w:sz w:val="24"/>
          <w:szCs w:val="24"/>
        </w:rPr>
        <w:t>www.5i.tv</w:t>
      </w:r>
      <w:r w:rsidRPr="00781084">
        <w:rPr>
          <w:rFonts w:hint="eastAsia"/>
          <w:color w:val="FF0000"/>
          <w:sz w:val="24"/>
          <w:szCs w:val="24"/>
        </w:rPr>
        <w:t>/</w:t>
      </w:r>
      <w:r w:rsidR="00781084" w:rsidRPr="00781084">
        <w:rPr>
          <w:color w:val="FF0000"/>
          <w:sz w:val="24"/>
          <w:szCs w:val="24"/>
        </w:rPr>
        <w:t>api/interface</w:t>
      </w:r>
    </w:p>
    <w:p w:rsidR="00D3537A" w:rsidRDefault="00D3537A" w:rsidP="0068290E">
      <w:pPr>
        <w:spacing w:line="360" w:lineRule="auto"/>
        <w:ind w:firstLineChars="200" w:firstLine="480"/>
        <w:rPr>
          <w:sz w:val="24"/>
          <w:szCs w:val="24"/>
        </w:rPr>
      </w:pPr>
    </w:p>
    <w:p w:rsidR="000A2A20" w:rsidRPr="00F272F6" w:rsidRDefault="000A2A20" w:rsidP="00F272F6">
      <w:pPr>
        <w:pStyle w:val="a4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32"/>
          <w:szCs w:val="32"/>
        </w:rPr>
      </w:pPr>
      <w:bookmarkStart w:id="4" w:name="_Toc308456541"/>
      <w:r w:rsidRPr="00F272F6">
        <w:rPr>
          <w:rFonts w:ascii="微软雅黑" w:eastAsia="微软雅黑" w:hAnsi="微软雅黑" w:hint="eastAsia"/>
          <w:sz w:val="32"/>
          <w:szCs w:val="32"/>
        </w:rPr>
        <w:t>接口</w:t>
      </w:r>
      <w:r w:rsidR="00C64E3E">
        <w:rPr>
          <w:rFonts w:ascii="微软雅黑" w:eastAsia="微软雅黑" w:hAnsi="微软雅黑" w:hint="eastAsia"/>
          <w:sz w:val="32"/>
          <w:szCs w:val="32"/>
        </w:rPr>
        <w:t>列表</w:t>
      </w:r>
      <w:bookmarkEnd w:id="4"/>
    </w:p>
    <w:p w:rsidR="00F272F6" w:rsidRDefault="00F43C55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获取影视分类</w:t>
      </w:r>
      <w:r w:rsidR="00D710F0" w:rsidRPr="002D27DD">
        <w:rPr>
          <w:rFonts w:hint="eastAsia"/>
          <w:sz w:val="24"/>
          <w:szCs w:val="24"/>
        </w:rPr>
        <w:t>：</w:t>
      </w:r>
      <w:r w:rsidR="00D710F0" w:rsidRPr="002D27DD">
        <w:rPr>
          <w:rFonts w:hint="eastAsia"/>
          <w:sz w:val="24"/>
          <w:szCs w:val="24"/>
        </w:rPr>
        <w:t>GetMedia</w:t>
      </w:r>
      <w:r w:rsidR="002D27DD" w:rsidRPr="002D27DD">
        <w:rPr>
          <w:rFonts w:hint="eastAsia"/>
          <w:sz w:val="24"/>
          <w:szCs w:val="24"/>
        </w:rPr>
        <w:t>Category</w:t>
      </w:r>
    </w:p>
    <w:p w:rsidR="002D27DD" w:rsidRDefault="002D27DD" w:rsidP="002D27DD">
      <w:pPr>
        <w:spacing w:line="360" w:lineRule="auto"/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获取影视分类的信息，包括多层分类。</w:t>
      </w:r>
    </w:p>
    <w:p w:rsidR="002D27DD" w:rsidRDefault="002D27D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D27DD">
        <w:rPr>
          <w:rFonts w:hint="eastAsia"/>
          <w:sz w:val="24"/>
          <w:szCs w:val="24"/>
        </w:rPr>
        <w:t>获取推荐影视：</w:t>
      </w:r>
      <w:r>
        <w:rPr>
          <w:rFonts w:hint="eastAsia"/>
          <w:sz w:val="24"/>
          <w:szCs w:val="24"/>
        </w:rPr>
        <w:t>GetRecomme</w:t>
      </w:r>
      <w:r w:rsidRPr="002D27DD">
        <w:rPr>
          <w:rFonts w:hint="eastAsia"/>
          <w:sz w:val="24"/>
          <w:szCs w:val="24"/>
        </w:rPr>
        <w:t>ndMedia</w:t>
      </w:r>
    </w:p>
    <w:p w:rsidR="002D27DD" w:rsidRDefault="002D27DD" w:rsidP="002D27DD">
      <w:pPr>
        <w:spacing w:line="360" w:lineRule="auto"/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获取推荐的影视信息，包括推荐、统计或与用户喜好相关等。</w:t>
      </w:r>
    </w:p>
    <w:p w:rsidR="002D27DD" w:rsidRDefault="002D27D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获取分类影视列表：</w:t>
      </w:r>
      <w:r>
        <w:rPr>
          <w:rFonts w:hint="eastAsia"/>
          <w:sz w:val="24"/>
          <w:szCs w:val="24"/>
        </w:rPr>
        <w:t>GetMediaListByCategory</w:t>
      </w:r>
    </w:p>
    <w:p w:rsidR="003F0012" w:rsidRDefault="003F0012" w:rsidP="003F0012">
      <w:pPr>
        <w:spacing w:line="360" w:lineRule="auto"/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根据影视分类获取详细影视信息，包括影视中的分集信息。</w:t>
      </w:r>
    </w:p>
    <w:p w:rsidR="00507C5C" w:rsidRDefault="00507C5C" w:rsidP="00507C5C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获取筛选选项：</w:t>
      </w:r>
      <w:r>
        <w:rPr>
          <w:rFonts w:hint="eastAsia"/>
          <w:sz w:val="24"/>
          <w:szCs w:val="24"/>
        </w:rPr>
        <w:t>GetFilterOption</w:t>
      </w:r>
    </w:p>
    <w:p w:rsidR="00507C5C" w:rsidRDefault="00507C5C" w:rsidP="00507C5C">
      <w:pPr>
        <w:pStyle w:val="a4"/>
        <w:spacing w:line="360" w:lineRule="auto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获取可用的筛选选项。</w:t>
      </w:r>
    </w:p>
    <w:p w:rsidR="002D27DD" w:rsidRDefault="00D165A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提交用户</w:t>
      </w:r>
      <w:r w:rsidR="00104996">
        <w:rPr>
          <w:rFonts w:hint="eastAsia"/>
          <w:sz w:val="24"/>
          <w:szCs w:val="24"/>
        </w:rPr>
        <w:t>影视操作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ReportUser</w:t>
      </w:r>
      <w:r w:rsidR="00104996">
        <w:rPr>
          <w:rFonts w:hint="eastAsia"/>
          <w:sz w:val="24"/>
          <w:szCs w:val="24"/>
        </w:rPr>
        <w:t>Media</w:t>
      </w:r>
      <w:r>
        <w:rPr>
          <w:rFonts w:hint="eastAsia"/>
          <w:sz w:val="24"/>
          <w:szCs w:val="24"/>
        </w:rPr>
        <w:t>Action</w:t>
      </w:r>
    </w:p>
    <w:p w:rsidR="00B00804" w:rsidRDefault="00B00804" w:rsidP="00B00804">
      <w:pPr>
        <w:pStyle w:val="a4"/>
        <w:spacing w:line="360" w:lineRule="auto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向服务器报告用户</w:t>
      </w:r>
      <w:r w:rsidR="00104996">
        <w:rPr>
          <w:rFonts w:hint="eastAsia"/>
          <w:sz w:val="24"/>
          <w:szCs w:val="24"/>
        </w:rPr>
        <w:t>评分</w:t>
      </w:r>
      <w:r>
        <w:rPr>
          <w:rFonts w:hint="eastAsia"/>
          <w:sz w:val="24"/>
          <w:szCs w:val="24"/>
        </w:rPr>
        <w:t>、收藏影视等信息。</w:t>
      </w:r>
    </w:p>
    <w:p w:rsidR="00D165AD" w:rsidRDefault="00D165A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提交用户</w:t>
      </w:r>
      <w:r w:rsidR="00104996">
        <w:rPr>
          <w:rFonts w:hint="eastAsia"/>
          <w:sz w:val="24"/>
          <w:szCs w:val="24"/>
        </w:rPr>
        <w:t>分集操作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ReportUser</w:t>
      </w:r>
      <w:r w:rsidR="00104996">
        <w:rPr>
          <w:rFonts w:hint="eastAsia"/>
          <w:sz w:val="24"/>
          <w:szCs w:val="24"/>
        </w:rPr>
        <w:t>EpisodeAction</w:t>
      </w:r>
    </w:p>
    <w:p w:rsidR="00B00804" w:rsidRDefault="00B00804" w:rsidP="00B00804">
      <w:pPr>
        <w:pStyle w:val="a4"/>
        <w:spacing w:line="360" w:lineRule="auto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向服务器报告用户对影视</w:t>
      </w:r>
      <w:r w:rsidR="00104996">
        <w:rPr>
          <w:rFonts w:hint="eastAsia"/>
          <w:sz w:val="24"/>
          <w:szCs w:val="24"/>
        </w:rPr>
        <w:t>分集的观看、标记等</w:t>
      </w:r>
      <w:r>
        <w:rPr>
          <w:rFonts w:hint="eastAsia"/>
          <w:sz w:val="24"/>
          <w:szCs w:val="24"/>
        </w:rPr>
        <w:t>信息。</w:t>
      </w:r>
    </w:p>
    <w:p w:rsidR="00162863" w:rsidRDefault="00162863" w:rsidP="00162863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获取影视相关列表：</w:t>
      </w:r>
      <w:r>
        <w:rPr>
          <w:rFonts w:hint="eastAsia"/>
          <w:sz w:val="24"/>
          <w:szCs w:val="24"/>
        </w:rPr>
        <w:t>GetMediaListByMedia</w:t>
      </w:r>
    </w:p>
    <w:p w:rsidR="00162863" w:rsidRDefault="00162863" w:rsidP="00162863">
      <w:pPr>
        <w:pStyle w:val="a4"/>
        <w:spacing w:line="360" w:lineRule="auto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获取与具体影视相关的影视列表。</w:t>
      </w:r>
    </w:p>
    <w:p w:rsidR="00D165AD" w:rsidRDefault="00D165A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 w:rsidR="00C0103A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影视</w:t>
      </w:r>
      <w:r w:rsidR="00C0103A">
        <w:rPr>
          <w:rFonts w:hint="eastAsia"/>
          <w:sz w:val="24"/>
          <w:szCs w:val="24"/>
        </w:rPr>
        <w:t>列表</w:t>
      </w:r>
      <w:r>
        <w:rPr>
          <w:rFonts w:hint="eastAsia"/>
          <w:sz w:val="24"/>
          <w:szCs w:val="24"/>
        </w:rPr>
        <w:t>：</w:t>
      </w:r>
      <w:r w:rsidR="00C0103A">
        <w:rPr>
          <w:rFonts w:hint="eastAsia"/>
          <w:sz w:val="24"/>
          <w:szCs w:val="24"/>
        </w:rPr>
        <w:t>GetMediaListByUser</w:t>
      </w:r>
    </w:p>
    <w:p w:rsidR="00B00804" w:rsidRDefault="00B00804" w:rsidP="00B00804">
      <w:pPr>
        <w:pStyle w:val="a4"/>
        <w:spacing w:line="360" w:lineRule="auto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获取与用户相关的影视列表，如收藏列表。</w:t>
      </w:r>
    </w:p>
    <w:p w:rsidR="00104996" w:rsidRDefault="00104996" w:rsidP="00104996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获取用户分集列表：</w:t>
      </w:r>
      <w:r>
        <w:rPr>
          <w:rFonts w:hint="eastAsia"/>
          <w:sz w:val="24"/>
          <w:szCs w:val="24"/>
        </w:rPr>
        <w:t>GetEpisodeListByUser</w:t>
      </w:r>
    </w:p>
    <w:p w:rsidR="00104996" w:rsidRDefault="00104996" w:rsidP="00104996">
      <w:pPr>
        <w:pStyle w:val="a4"/>
        <w:spacing w:line="360" w:lineRule="auto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获取与用户相关的分集列表，如观看列表、标记列表。</w:t>
      </w:r>
    </w:p>
    <w:p w:rsidR="003F0012" w:rsidRDefault="003F0012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提交用户分享</w:t>
      </w:r>
      <w:r w:rsidR="00CF3FEA">
        <w:rPr>
          <w:rFonts w:hint="eastAsia"/>
          <w:sz w:val="24"/>
          <w:szCs w:val="24"/>
        </w:rPr>
        <w:t>：</w:t>
      </w:r>
      <w:r w:rsidR="00CF3FEA">
        <w:rPr>
          <w:rFonts w:hint="eastAsia"/>
          <w:sz w:val="24"/>
          <w:szCs w:val="24"/>
        </w:rPr>
        <w:t>ReportUserShare</w:t>
      </w:r>
      <w:r w:rsidR="0052374A">
        <w:rPr>
          <w:rFonts w:hint="eastAsia"/>
          <w:sz w:val="24"/>
          <w:szCs w:val="24"/>
        </w:rPr>
        <w:t>（</w:t>
      </w:r>
      <w:r w:rsidR="0052374A" w:rsidRPr="00B07FB9">
        <w:rPr>
          <w:rFonts w:hint="eastAsia"/>
          <w:color w:val="FF0000"/>
          <w:sz w:val="24"/>
          <w:szCs w:val="24"/>
        </w:rPr>
        <w:t>暂不提供</w:t>
      </w:r>
      <w:r w:rsidR="0052374A">
        <w:rPr>
          <w:rFonts w:hint="eastAsia"/>
          <w:sz w:val="24"/>
          <w:szCs w:val="24"/>
        </w:rPr>
        <w:t>）</w:t>
      </w:r>
    </w:p>
    <w:p w:rsidR="00CF3FEA" w:rsidRDefault="00CF3FEA" w:rsidP="00CF3FEA">
      <w:pPr>
        <w:pStyle w:val="a4"/>
        <w:spacing w:line="360" w:lineRule="auto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向服务器报告用户分享影视的信息。</w:t>
      </w:r>
    </w:p>
    <w:p w:rsidR="00CF3FEA" w:rsidRDefault="00CF3FEA" w:rsidP="00CF3FEA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获取好友分享列表：</w:t>
      </w:r>
      <w:r>
        <w:rPr>
          <w:rFonts w:hint="eastAsia"/>
          <w:sz w:val="24"/>
          <w:szCs w:val="24"/>
        </w:rPr>
        <w:t>GetMediaListByShare</w:t>
      </w:r>
      <w:r w:rsidR="0052374A">
        <w:rPr>
          <w:rFonts w:hint="eastAsia"/>
          <w:sz w:val="24"/>
          <w:szCs w:val="24"/>
        </w:rPr>
        <w:t>（</w:t>
      </w:r>
      <w:r w:rsidR="0052374A" w:rsidRPr="00B07FB9">
        <w:rPr>
          <w:rFonts w:hint="eastAsia"/>
          <w:color w:val="FF0000"/>
          <w:sz w:val="24"/>
          <w:szCs w:val="24"/>
        </w:rPr>
        <w:t>暂不提供</w:t>
      </w:r>
      <w:r w:rsidR="0052374A">
        <w:rPr>
          <w:rFonts w:hint="eastAsia"/>
          <w:sz w:val="24"/>
          <w:szCs w:val="24"/>
        </w:rPr>
        <w:t>）</w:t>
      </w:r>
    </w:p>
    <w:p w:rsidR="00CF3FEA" w:rsidRDefault="00CF3FEA" w:rsidP="00CF3FEA">
      <w:pPr>
        <w:pStyle w:val="a4"/>
        <w:spacing w:line="360" w:lineRule="auto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获取好友向用户分享的影视列表。</w:t>
      </w:r>
    </w:p>
    <w:p w:rsidR="00D165AD" w:rsidRDefault="00D165AD" w:rsidP="002D27DD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搜索影视信息：</w:t>
      </w:r>
      <w:r>
        <w:rPr>
          <w:rFonts w:hint="eastAsia"/>
          <w:sz w:val="24"/>
          <w:szCs w:val="24"/>
        </w:rPr>
        <w:t>SearchMedia</w:t>
      </w:r>
    </w:p>
    <w:p w:rsidR="00993E6E" w:rsidRDefault="00993E6E" w:rsidP="00993E6E">
      <w:pPr>
        <w:pStyle w:val="a4"/>
        <w:spacing w:line="360" w:lineRule="auto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获取根据影视、导演、演员名称等搜索的结果列表。</w:t>
      </w:r>
    </w:p>
    <w:p w:rsidR="00483849" w:rsidRDefault="00483849" w:rsidP="00483849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获取特定影视信息：</w:t>
      </w:r>
      <w:r>
        <w:rPr>
          <w:rFonts w:hint="eastAsia"/>
          <w:sz w:val="24"/>
          <w:szCs w:val="24"/>
        </w:rPr>
        <w:t>GetSpecifiedMedia</w:t>
      </w:r>
    </w:p>
    <w:p w:rsidR="00483849" w:rsidRDefault="00483849" w:rsidP="00483849">
      <w:pPr>
        <w:pStyle w:val="a4"/>
        <w:spacing w:line="360" w:lineRule="auto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根据影视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获取影视详细信息。</w:t>
      </w:r>
    </w:p>
    <w:p w:rsidR="00D165AD" w:rsidRPr="00483849" w:rsidRDefault="00D165AD" w:rsidP="003F0012">
      <w:pPr>
        <w:spacing w:line="360" w:lineRule="auto"/>
        <w:ind w:left="480"/>
        <w:rPr>
          <w:sz w:val="24"/>
          <w:szCs w:val="24"/>
        </w:rPr>
      </w:pPr>
    </w:p>
    <w:p w:rsidR="000A2A20" w:rsidRPr="00F272F6" w:rsidRDefault="000A2A20" w:rsidP="00F272F6">
      <w:pPr>
        <w:pStyle w:val="a4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32"/>
          <w:szCs w:val="32"/>
        </w:rPr>
      </w:pPr>
      <w:bookmarkStart w:id="5" w:name="_Toc308456542"/>
      <w:r w:rsidRPr="00F272F6">
        <w:rPr>
          <w:rFonts w:ascii="微软雅黑" w:eastAsia="微软雅黑" w:hAnsi="微软雅黑" w:hint="eastAsia"/>
          <w:sz w:val="32"/>
          <w:szCs w:val="32"/>
        </w:rPr>
        <w:t>接口关系</w:t>
      </w:r>
      <w:bookmarkEnd w:id="5"/>
    </w:p>
    <w:p w:rsidR="00C16D9C" w:rsidRDefault="00632BB9" w:rsidP="00632BB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以下</w:t>
      </w:r>
      <w:r w:rsidR="00770200">
        <w:rPr>
          <w:rFonts w:hint="eastAsia"/>
          <w:sz w:val="24"/>
          <w:szCs w:val="24"/>
        </w:rPr>
        <w:t>图示</w:t>
      </w:r>
      <w:r>
        <w:rPr>
          <w:rFonts w:hint="eastAsia"/>
          <w:sz w:val="24"/>
          <w:szCs w:val="24"/>
        </w:rPr>
        <w:t>，只是一种举例，表示假定应用下各场景可能用到的相关接口，各场景的顺序只是通常逻辑顺序，并不具有任何限定或约束的含义，也没有列举更多的场景</w:t>
      </w:r>
      <w:r w:rsidR="00692FB9">
        <w:rPr>
          <w:rFonts w:hint="eastAsia"/>
          <w:sz w:val="24"/>
          <w:szCs w:val="24"/>
        </w:rPr>
        <w:t>转</w:t>
      </w:r>
      <w:r>
        <w:rPr>
          <w:rFonts w:hint="eastAsia"/>
          <w:sz w:val="24"/>
          <w:szCs w:val="24"/>
        </w:rPr>
        <w:t>换等可能性，每个场景对应的接口同样只是举例，不代表限制调用顺序或排除调用其它接口的可能性。实际上各接口都具有技术上的独立性，各接口之间没有必然联系，</w:t>
      </w:r>
      <w:r w:rsidR="00865E90">
        <w:rPr>
          <w:rFonts w:hint="eastAsia"/>
          <w:sz w:val="24"/>
          <w:szCs w:val="24"/>
        </w:rPr>
        <w:t>调用逻辑及顺序主要</w:t>
      </w:r>
      <w:r>
        <w:rPr>
          <w:rFonts w:hint="eastAsia"/>
          <w:sz w:val="24"/>
          <w:szCs w:val="24"/>
        </w:rPr>
        <w:t>由</w:t>
      </w:r>
      <w:r w:rsidR="00A703A0">
        <w:rPr>
          <w:rFonts w:hint="eastAsia"/>
          <w:sz w:val="24"/>
          <w:szCs w:val="24"/>
        </w:rPr>
        <w:t>客户端</w:t>
      </w:r>
      <w:r>
        <w:rPr>
          <w:rFonts w:hint="eastAsia"/>
          <w:sz w:val="24"/>
          <w:szCs w:val="24"/>
        </w:rPr>
        <w:t>应用设计</w:t>
      </w:r>
      <w:r w:rsidR="002B16F4"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决定。</w:t>
      </w:r>
    </w:p>
    <w:p w:rsidR="00F272F6" w:rsidRDefault="00636D60" w:rsidP="001628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27" editas="canvas" style="width:415.3pt;height:597.5pt;mso-position-horizontal-relative:char;mso-position-vertical-relative:line" coordorigin="1800,125" coordsize="8306,119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25;width:8306;height:11950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130;top:1008;width:2039;height:462">
              <v:textbox style="mso-next-textbox:#_x0000_s1028">
                <w:txbxContent>
                  <w:p w:rsidR="00533CE9" w:rsidRDefault="00533CE9" w:rsidP="005A5B7C"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4349;top:1116;width:1059;height:237"/>
            <v:shape id="_x0000_s1030" type="#_x0000_t202" style="position:absolute;left:5985;top:468;width:3660;height:462">
              <v:textbox style="mso-next-textbox:#_x0000_s1030">
                <w:txbxContent>
                  <w:p w:rsidR="00533CE9" w:rsidRDefault="00533CE9" w:rsidP="005A5B7C">
                    <w:r w:rsidRPr="006C5994">
                      <w:rPr>
                        <w:rFonts w:hint="eastAsia"/>
                      </w:rPr>
                      <w:t>1</w:t>
                    </w:r>
                    <w:r w:rsidRPr="006C5994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获取影视分类</w:t>
                    </w:r>
                  </w:p>
                </w:txbxContent>
              </v:textbox>
            </v:shape>
            <v:shape id="_x0000_s1031" type="#_x0000_t202" style="position:absolute;left:5985;top:1038;width:3660;height:462">
              <v:textbox style="mso-next-textbox:#_x0000_s1031">
                <w:txbxContent>
                  <w:p w:rsidR="00533CE9" w:rsidRPr="006C5994" w:rsidRDefault="00533CE9" w:rsidP="005A5B7C">
                    <w:r w:rsidRPr="006C5994">
                      <w:rPr>
                        <w:rFonts w:hint="eastAsia"/>
                      </w:rPr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</w:txbxContent>
              </v:textbox>
            </v:shape>
            <v:shape id="_x0000_s1032" type="#_x0000_t202" style="position:absolute;left:5985;top:2391;width:3660;height:462">
              <v:textbox style="mso-next-textbox:#_x0000_s1032">
                <w:txbxContent>
                  <w:p w:rsidR="00533CE9" w:rsidRPr="00E8269C" w:rsidRDefault="00533CE9" w:rsidP="005A5B7C">
                    <w:r w:rsidRPr="00E8269C">
                      <w:rPr>
                        <w:rFonts w:hint="eastAsia"/>
                      </w:rPr>
                      <w:t>3</w:t>
                    </w:r>
                    <w:r w:rsidRPr="00E8269C">
                      <w:rPr>
                        <w:rFonts w:hint="eastAsia"/>
                      </w:rPr>
                      <w:t>、获取分类影视列表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3" type="#_x0000_t87" style="position:absolute;left:5534;top:596;width:240;height:1282"/>
            <v:shape id="_x0000_s1034" type="#_x0000_t202" style="position:absolute;left:2130;top:2696;width:2039;height:462">
              <v:textbox style="mso-next-textbox:#_x0000_s1034">
                <w:txbxContent>
                  <w:p w:rsidR="00533CE9" w:rsidRDefault="00533CE9" w:rsidP="005A5B7C">
                    <w:r>
                      <w:rPr>
                        <w:rFonts w:hint="eastAsia"/>
                      </w:rPr>
                      <w:t>分类界面</w:t>
                    </w:r>
                  </w:p>
                </w:txbxContent>
              </v:textbox>
            </v:shape>
            <v:shape id="_x0000_s1035" type="#_x0000_t13" style="position:absolute;left:4349;top:2804;width:1059;height:237"/>
            <v:shape id="_x0000_s1036" type="#_x0000_t87" style="position:absolute;left:5534;top:2527;width:240;height:783"/>
            <v:shape id="_x0000_s1037" type="#_x0000_t202" style="position:absolute;left:5985;top:2953;width:3660;height:462">
              <v:textbox style="mso-next-textbox:#_x0000_s1037">
                <w:txbxContent>
                  <w:p w:rsidR="00533CE9" w:rsidRPr="00325F59" w:rsidRDefault="00533CE9" w:rsidP="005A5B7C">
                    <w:r>
                      <w:rPr>
                        <w:rFonts w:hint="eastAsia"/>
                      </w:rPr>
                      <w:t>4</w:t>
                    </w:r>
                    <w:r w:rsidRPr="00325F59">
                      <w:rPr>
                        <w:rFonts w:hint="eastAsia"/>
                      </w:rPr>
                      <w:t>、获取过滤选项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8" type="#_x0000_t67" style="position:absolute;left:2849;top:1600;width:540;height:927">
              <v:textbox style="layout-flow:vertical-ideographic"/>
            </v:shape>
            <v:shape id="_x0000_s1039" type="#_x0000_t202" style="position:absolute;left:2130;top:4564;width:2039;height:462">
              <v:textbox style="mso-next-textbox:#_x0000_s1039">
                <w:txbxContent>
                  <w:p w:rsidR="00533CE9" w:rsidRDefault="00533CE9" w:rsidP="005A5B7C">
                    <w:r>
                      <w:rPr>
                        <w:rFonts w:hint="eastAsia"/>
                      </w:rPr>
                      <w:t>影片详细界面</w:t>
                    </w:r>
                  </w:p>
                </w:txbxContent>
              </v:textbox>
            </v:shape>
            <v:shape id="_x0000_s1040" type="#_x0000_t13" style="position:absolute;left:4349;top:4672;width:1059;height:237"/>
            <v:shape id="_x0000_s1041" type="#_x0000_t87" style="position:absolute;left:5534;top:3862;width:240;height:1845"/>
            <v:shape id="_x0000_s1042" type="#_x0000_t67" style="position:absolute;left:2849;top:3310;width:540;height:1070">
              <v:textbox style="layout-flow:vertical-ideographic"/>
            </v:shape>
            <v:shape id="_x0000_s1043" type="#_x0000_t202" style="position:absolute;left:5985;top:3733;width:3660;height:462">
              <v:textbox style="mso-next-textbox:#_x0000_s1043">
                <w:txbxContent>
                  <w:p w:rsidR="00533CE9" w:rsidRPr="00E8269C" w:rsidRDefault="00533CE9" w:rsidP="005A5B7C">
                    <w:r w:rsidRPr="003235A3">
                      <w:rPr>
                        <w:rFonts w:hint="eastAsia"/>
                      </w:rPr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44" type="#_x0000_t202" style="position:absolute;left:5985;top:4295;width:3660;height:462">
              <v:textbox style="mso-next-textbox:#_x0000_s1044">
                <w:txbxContent>
                  <w:p w:rsidR="00533CE9" w:rsidRPr="003235A3" w:rsidRDefault="00533CE9" w:rsidP="005A5B7C">
                    <w:r w:rsidRPr="003235A3">
                      <w:rPr>
                        <w:rFonts w:hint="eastAsia"/>
                      </w:rPr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45" type="#_x0000_t202" style="position:absolute;left:5985;top:4833;width:3660;height:462">
              <v:textbox style="mso-next-textbox:#_x0000_s1045">
                <w:txbxContent>
                  <w:p w:rsidR="00533CE9" w:rsidRPr="003235A3" w:rsidRDefault="00533CE9" w:rsidP="005A5B7C">
                    <w:r w:rsidRPr="003235A3">
                      <w:rPr>
                        <w:rFonts w:hint="eastAsia"/>
                      </w:rPr>
                      <w:t>7</w:t>
                    </w:r>
                    <w:r w:rsidRPr="003235A3">
                      <w:rPr>
                        <w:rFonts w:hint="eastAsia"/>
                      </w:rPr>
                      <w:t>、获取影视相关列表</w:t>
                    </w:r>
                  </w:p>
                </w:txbxContent>
              </v:textbox>
            </v:shape>
            <v:shape id="_x0000_s1046" type="#_x0000_t202" style="position:absolute;left:5985;top:5395;width:3660;height:462">
              <v:textbox style="mso-next-textbox:#_x0000_s1046">
                <w:txbxContent>
                  <w:p w:rsidR="00533CE9" w:rsidRPr="003235A3" w:rsidRDefault="00533CE9" w:rsidP="005A5B7C">
                    <w:r>
                      <w:rPr>
                        <w:rFonts w:hint="eastAsia"/>
                      </w:rPr>
                      <w:t>10</w:t>
                    </w:r>
                    <w:r w:rsidRPr="003235A3">
                      <w:rPr>
                        <w:rFonts w:hint="eastAsia"/>
                      </w:rPr>
                      <w:t>、提交用户分享</w:t>
                    </w:r>
                  </w:p>
                </w:txbxContent>
              </v:textbox>
            </v:shape>
            <v:shape id="_x0000_s1047" type="#_x0000_t202" style="position:absolute;left:2130;top:7051;width:2039;height:462">
              <v:textbox style="mso-next-textbox:#_x0000_s1047">
                <w:txbxContent>
                  <w:p w:rsidR="00533CE9" w:rsidRDefault="00533CE9" w:rsidP="005A5B7C">
                    <w:r>
                      <w:rPr>
                        <w:rFonts w:hint="eastAsia"/>
                      </w:rPr>
                      <w:t>影片播放界面</w:t>
                    </w:r>
                  </w:p>
                </w:txbxContent>
              </v:textbox>
            </v:shape>
            <v:shape id="_x0000_s1048" type="#_x0000_t13" style="position:absolute;left:4349;top:7159;width:1059;height:237"/>
            <v:shape id="_x0000_s1049" type="#_x0000_t87" style="position:absolute;left:5534;top:6349;width:240;height:1845"/>
            <v:shape id="_x0000_s1050" type="#_x0000_t67" style="position:absolute;left:2849;top:5295;width:540;height:1572">
              <v:textbox style="layout-flow:vertical-ideographic"/>
            </v:shape>
            <v:shape id="_x0000_s1051" type="#_x0000_t202" style="position:absolute;left:5985;top:6189;width:3660;height:462">
              <v:textbox style="mso-next-textbox:#_x0000_s1051">
                <w:txbxContent>
                  <w:p w:rsidR="00533CE9" w:rsidRPr="00E8269C" w:rsidRDefault="00533CE9" w:rsidP="005A5B7C">
                    <w:r w:rsidRPr="003235A3">
                      <w:rPr>
                        <w:rFonts w:hint="eastAsia"/>
                      </w:rPr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52" type="#_x0000_t202" style="position:absolute;left:5985;top:6751;width:3660;height:462">
              <v:textbox style="mso-next-textbox:#_x0000_s1052">
                <w:txbxContent>
                  <w:p w:rsidR="00533CE9" w:rsidRPr="003235A3" w:rsidRDefault="00533CE9" w:rsidP="005A5B7C">
                    <w:r w:rsidRPr="003235A3">
                      <w:rPr>
                        <w:rFonts w:hint="eastAsia"/>
                      </w:rPr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53" type="#_x0000_t202" style="position:absolute;left:5985;top:7289;width:3660;height:462">
              <v:textbox style="mso-next-textbox:#_x0000_s1053">
                <w:txbxContent>
                  <w:p w:rsidR="00533CE9" w:rsidRPr="008D1913" w:rsidRDefault="00533CE9" w:rsidP="005A5B7C">
                    <w:r w:rsidRPr="008D1913">
                      <w:rPr>
                        <w:rFonts w:hint="eastAsia"/>
                      </w:rPr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</w:txbxContent>
              </v:textbox>
            </v:shape>
            <v:shape id="_x0000_s1054" type="#_x0000_t202" style="position:absolute;left:5985;top:7851;width:3660;height:462">
              <v:textbox style="mso-next-textbox:#_x0000_s1054">
                <w:txbxContent>
                  <w:p w:rsidR="00533CE9" w:rsidRPr="003235A3" w:rsidRDefault="00533CE9" w:rsidP="005A5B7C">
                    <w:r w:rsidRPr="003235A3">
                      <w:rPr>
                        <w:rFonts w:hint="eastAsia"/>
                      </w:rPr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</w:txbxContent>
              </v:textbox>
            </v:shape>
            <v:shape id="_x0000_s1055" type="#_x0000_t202" style="position:absolute;left:2130;top:8956;width:2039;height:462">
              <v:textbox style="mso-next-textbox:#_x0000_s1055">
                <w:txbxContent>
                  <w:p w:rsidR="00533CE9" w:rsidRDefault="00533CE9" w:rsidP="005A5B7C">
                    <w:r>
                      <w:rPr>
                        <w:rFonts w:hint="eastAsia"/>
                      </w:rPr>
                      <w:t>搜索界面</w:t>
                    </w:r>
                  </w:p>
                </w:txbxContent>
              </v:textbox>
            </v:shape>
            <v:shape id="_x0000_s1056" type="#_x0000_t13" style="position:absolute;left:4349;top:9064;width:1059;height:237"/>
            <v:shape id="_x0000_s1057" type="#_x0000_t202" style="position:absolute;left:5985;top:8659;width:3660;height:462">
              <v:textbox style="mso-next-textbox:#_x0000_s1057">
                <w:txbxContent>
                  <w:p w:rsidR="00533CE9" w:rsidRPr="006C5994" w:rsidRDefault="00533CE9" w:rsidP="005A5B7C">
                    <w:r w:rsidRPr="006C5994">
                      <w:rPr>
                        <w:rFonts w:hint="eastAsia"/>
                      </w:rPr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  <w:p w:rsidR="00533CE9" w:rsidRPr="008D1913" w:rsidRDefault="00533CE9" w:rsidP="005A5B7C"/>
                </w:txbxContent>
              </v:textbox>
            </v:shape>
            <v:shape id="_x0000_s1058" type="#_x0000_t202" style="position:absolute;left:5985;top:9229;width:3660;height:462">
              <v:textbox style="mso-next-textbox:#_x0000_s1058">
                <w:txbxContent>
                  <w:p w:rsidR="00533CE9" w:rsidRPr="008D1913" w:rsidRDefault="00533CE9" w:rsidP="005A5B7C">
                    <w:r w:rsidRPr="008D1913"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、</w:t>
                    </w:r>
                    <w:r w:rsidRPr="008D1913">
                      <w:rPr>
                        <w:rFonts w:hint="eastAsia"/>
                      </w:rPr>
                      <w:t>搜索影视信息</w:t>
                    </w:r>
                  </w:p>
                </w:txbxContent>
              </v:textbox>
            </v:shape>
            <v:shape id="_x0000_s1059" type="#_x0000_t87" style="position:absolute;left:5534;top:8787;width:240;height:783"/>
            <v:shape id="_x0000_s1060" type="#_x0000_t202" style="position:absolute;left:2130;top:10682;width:2039;height:462">
              <v:textbox style="mso-next-textbox:#_x0000_s1060">
                <w:txbxContent>
                  <w:p w:rsidR="00533CE9" w:rsidRDefault="00533CE9" w:rsidP="005A5B7C">
                    <w:r>
                      <w:rPr>
                        <w:rFonts w:hint="eastAsia"/>
                      </w:rPr>
                      <w:t>个人中心界面</w:t>
                    </w:r>
                  </w:p>
                </w:txbxContent>
              </v:textbox>
            </v:shape>
            <v:shape id="_x0000_s1061" type="#_x0000_t13" style="position:absolute;left:4349;top:10790;width:1059;height:237"/>
            <v:shape id="_x0000_s1062" type="#_x0000_t202" style="position:absolute;left:5985;top:10115;width:3660;height:462">
              <v:textbox style="mso-next-textbox:#_x0000_s1062">
                <w:txbxContent>
                  <w:p w:rsidR="00533CE9" w:rsidRPr="008D1913" w:rsidRDefault="00533CE9" w:rsidP="005A5B7C">
                    <w:r w:rsidRPr="008D1913">
                      <w:rPr>
                        <w:rFonts w:hint="eastAsia"/>
                      </w:rPr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  <w:p w:rsidR="00533CE9" w:rsidRPr="008D1913" w:rsidRDefault="00533CE9" w:rsidP="005A5B7C"/>
                </w:txbxContent>
              </v:textbox>
            </v:shape>
            <v:shape id="_x0000_s1063" type="#_x0000_t202" style="position:absolute;left:5985;top:10685;width:3660;height:462">
              <v:textbox style="mso-next-textbox:#_x0000_s1063">
                <w:txbxContent>
                  <w:p w:rsidR="00533CE9" w:rsidRPr="003235A3" w:rsidRDefault="00533CE9" w:rsidP="007C7F87">
                    <w:r w:rsidRPr="003235A3">
                      <w:rPr>
                        <w:rFonts w:hint="eastAsia"/>
                      </w:rPr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  <w:p w:rsidR="00533CE9" w:rsidRPr="007C7F87" w:rsidRDefault="00533CE9" w:rsidP="007C7F87"/>
                </w:txbxContent>
              </v:textbox>
            </v:shape>
            <v:shape id="_x0000_s1064" type="#_x0000_t87" style="position:absolute;left:5534;top:10243;width:240;height:1340"/>
            <v:shape id="_x0000_s1066" type="#_x0000_t202" style="position:absolute;left:5985;top:1608;width:3660;height:462">
              <v:textbox style="mso-next-textbox:#_x0000_s1066">
                <w:txbxContent>
                  <w:p w:rsidR="00533CE9" w:rsidRPr="006C5994" w:rsidRDefault="00533CE9" w:rsidP="005A5B7C">
                    <w:r>
                      <w:rPr>
                        <w:rFonts w:hint="eastAsia"/>
                      </w:rPr>
                      <w:t>13</w:t>
                    </w:r>
                    <w:r w:rsidRPr="006C5994">
                      <w:rPr>
                        <w:rFonts w:hint="eastAsia"/>
                      </w:rPr>
                      <w:t>、获取</w:t>
                    </w:r>
                    <w:r>
                      <w:rPr>
                        <w:rFonts w:hint="eastAsia"/>
                      </w:rPr>
                      <w:t>特定</w:t>
                    </w:r>
                    <w:r w:rsidRPr="006C5994">
                      <w:rPr>
                        <w:rFonts w:hint="eastAsia"/>
                      </w:rPr>
                      <w:t>影视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shape>
            <v:shape id="_x0000_s1067" type="#_x0000_t202" style="position:absolute;left:5985;top:11238;width:3660;height:462">
              <v:textbox style="mso-next-textbox:#_x0000_s1067">
                <w:txbxContent>
                  <w:p w:rsidR="00533CE9" w:rsidRPr="005A5B7C" w:rsidRDefault="00533CE9" w:rsidP="005A5B7C">
                    <w:r w:rsidRPr="005A5B7C"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1</w:t>
                    </w:r>
                    <w:r w:rsidRPr="005A5B7C">
                      <w:rPr>
                        <w:rFonts w:hint="eastAsia"/>
                      </w:rPr>
                      <w:t>、获取好友分享列表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62863" w:rsidRPr="003D2C1F" w:rsidRDefault="00162863" w:rsidP="003D2C1F">
      <w:pPr>
        <w:spacing w:line="360" w:lineRule="auto"/>
        <w:ind w:firstLineChars="200" w:firstLine="480"/>
        <w:rPr>
          <w:sz w:val="24"/>
          <w:szCs w:val="24"/>
        </w:rPr>
      </w:pPr>
    </w:p>
    <w:p w:rsidR="000A2A20" w:rsidRPr="00F272F6" w:rsidRDefault="000A2A20" w:rsidP="00F272F6">
      <w:pPr>
        <w:pStyle w:val="a4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32"/>
          <w:szCs w:val="32"/>
        </w:rPr>
      </w:pPr>
      <w:bookmarkStart w:id="6" w:name="_Toc308456543"/>
      <w:r w:rsidRPr="00F272F6">
        <w:rPr>
          <w:rFonts w:ascii="微软雅黑" w:eastAsia="微软雅黑" w:hAnsi="微软雅黑" w:hint="eastAsia"/>
          <w:sz w:val="32"/>
          <w:szCs w:val="32"/>
        </w:rPr>
        <w:t>接口定义</w:t>
      </w:r>
      <w:bookmarkEnd w:id="6"/>
    </w:p>
    <w:p w:rsidR="00F272F6" w:rsidRPr="001A6FE4" w:rsidRDefault="00F43C55" w:rsidP="001A6FE4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7" w:name="_Toc308456544"/>
      <w:r>
        <w:rPr>
          <w:rFonts w:hint="eastAsia"/>
          <w:sz w:val="30"/>
          <w:szCs w:val="30"/>
        </w:rPr>
        <w:t>获取影视分类</w:t>
      </w:r>
      <w:r w:rsidR="009A317B" w:rsidRPr="001A6FE4">
        <w:rPr>
          <w:rFonts w:hint="eastAsia"/>
          <w:sz w:val="30"/>
          <w:szCs w:val="30"/>
        </w:rPr>
        <w:t>：</w:t>
      </w:r>
      <w:r w:rsidR="009A317B" w:rsidRPr="001A6FE4">
        <w:rPr>
          <w:rFonts w:hint="eastAsia"/>
          <w:sz w:val="30"/>
          <w:szCs w:val="30"/>
        </w:rPr>
        <w:t>GetMediaCategory</w:t>
      </w:r>
      <w:bookmarkEnd w:id="7"/>
    </w:p>
    <w:p w:rsidR="009A317B" w:rsidRPr="00625E07" w:rsidRDefault="007F2C3A" w:rsidP="009A317B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lastRenderedPageBreak/>
        <w:t>请求数据</w:t>
      </w:r>
      <w:r w:rsidR="00E100B9" w:rsidRPr="00625E07">
        <w:rPr>
          <w:rFonts w:hint="eastAsia"/>
          <w:b/>
          <w:sz w:val="24"/>
          <w:szCs w:val="24"/>
        </w:rPr>
        <w:t>说明</w:t>
      </w:r>
      <w:r w:rsidRPr="00625E07">
        <w:rPr>
          <w:rFonts w:hint="eastAsia"/>
          <w:b/>
          <w:sz w:val="24"/>
          <w:szCs w:val="24"/>
        </w:rPr>
        <w:t>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770F52" w:rsidTr="00E100B9">
        <w:tc>
          <w:tcPr>
            <w:tcW w:w="1101" w:type="dxa"/>
          </w:tcPr>
          <w:p w:rsidR="00E100B9" w:rsidRDefault="00E100B9" w:rsidP="00FC48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100B9" w:rsidRDefault="00E100B9" w:rsidP="00FC48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100B9" w:rsidRDefault="00E100B9" w:rsidP="00FC48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100B9" w:rsidRDefault="00E100B9" w:rsidP="00FC48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100B9" w:rsidRDefault="00E100B9" w:rsidP="00FC48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70F52" w:rsidTr="00E100B9">
        <w:tc>
          <w:tcPr>
            <w:tcW w:w="1101" w:type="dxa"/>
          </w:tcPr>
          <w:p w:rsidR="00E100B9" w:rsidRDefault="00E100B9" w:rsidP="009A317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100B9" w:rsidRDefault="00E100B9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100B9" w:rsidRDefault="00E100B9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100B9" w:rsidRDefault="00E100B9" w:rsidP="009A317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E100B9" w:rsidRDefault="0005618C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770F52" w:rsidTr="00E100B9">
        <w:tc>
          <w:tcPr>
            <w:tcW w:w="1101" w:type="dxa"/>
          </w:tcPr>
          <w:p w:rsidR="00E100B9" w:rsidRDefault="00E100B9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100B9" w:rsidRDefault="00E100B9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100B9" w:rsidRDefault="00E100B9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100B9" w:rsidRDefault="00E100B9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100B9" w:rsidRDefault="00E100B9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770F52" w:rsidTr="00E100B9">
        <w:tc>
          <w:tcPr>
            <w:tcW w:w="1101" w:type="dxa"/>
          </w:tcPr>
          <w:p w:rsidR="00E100B9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100B9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100B9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100B9" w:rsidRDefault="00E100B9" w:rsidP="009A317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E100B9" w:rsidRDefault="0005618C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770F52" w:rsidTr="00E100B9">
        <w:tc>
          <w:tcPr>
            <w:tcW w:w="11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770F52" w:rsidTr="00E100B9">
        <w:tc>
          <w:tcPr>
            <w:tcW w:w="11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31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770F52" w:rsidTr="00E100B9">
        <w:tc>
          <w:tcPr>
            <w:tcW w:w="11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625E07" w:rsidRDefault="0005618C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770F52" w:rsidTr="00E100B9">
        <w:tc>
          <w:tcPr>
            <w:tcW w:w="110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770F52" w:rsidTr="00E100B9">
        <w:tc>
          <w:tcPr>
            <w:tcW w:w="110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770F52" w:rsidTr="00E100B9">
        <w:tc>
          <w:tcPr>
            <w:tcW w:w="110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770F52" w:rsidTr="00E100B9">
        <w:tc>
          <w:tcPr>
            <w:tcW w:w="110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770F52" w:rsidTr="00E100B9">
        <w:tc>
          <w:tcPr>
            <w:tcW w:w="110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625E07" w:rsidRDefault="0005618C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770F52" w:rsidTr="00E100B9">
        <w:tc>
          <w:tcPr>
            <w:tcW w:w="110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770F52" w:rsidTr="00E100B9">
        <w:tc>
          <w:tcPr>
            <w:tcW w:w="110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770F52" w:rsidTr="00E100B9">
        <w:tc>
          <w:tcPr>
            <w:tcW w:w="110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625E07" w:rsidRDefault="00625E07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625E07" w:rsidRDefault="00770F52" w:rsidP="009A31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E100B9" w:rsidRDefault="00E100B9" w:rsidP="009A317B">
      <w:pPr>
        <w:spacing w:line="360" w:lineRule="auto"/>
        <w:rPr>
          <w:sz w:val="24"/>
          <w:szCs w:val="24"/>
        </w:rPr>
      </w:pPr>
    </w:p>
    <w:p w:rsidR="00E100B9" w:rsidRPr="00625E07" w:rsidRDefault="00625E07" w:rsidP="009A317B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响应</w:t>
      </w:r>
      <w:r w:rsidR="00E100B9" w:rsidRPr="00625E07">
        <w:rPr>
          <w:rFonts w:hint="eastAsia"/>
          <w:b/>
          <w:sz w:val="24"/>
          <w:szCs w:val="24"/>
        </w:rPr>
        <w:t>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FC4885" w:rsidTr="00FC4885">
        <w:tc>
          <w:tcPr>
            <w:tcW w:w="1242" w:type="dxa"/>
          </w:tcPr>
          <w:p w:rsidR="00FC4885" w:rsidRDefault="00FC4885" w:rsidP="00FC48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FC4885" w:rsidRDefault="00FC4885" w:rsidP="00FC48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FC4885" w:rsidRDefault="00FC4885" w:rsidP="00FC48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FC4885" w:rsidRDefault="00FC4885" w:rsidP="00FC48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FC4885" w:rsidRDefault="0005618C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C4885" w:rsidRDefault="0005618C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FC488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FC4885" w:rsidRDefault="002B6AC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FC4885">
              <w:rPr>
                <w:rFonts w:hint="eastAsia"/>
                <w:sz w:val="24"/>
                <w:szCs w:val="24"/>
              </w:rPr>
              <w:t>，格式</w:t>
            </w:r>
            <w:r w:rsidR="00FB3A28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FC4885" w:rsidRDefault="00AD0FEC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C4885" w:rsidRDefault="0005618C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C4885" w:rsidTr="00FC4885">
        <w:tc>
          <w:tcPr>
            <w:tcW w:w="1242" w:type="dxa"/>
          </w:tcPr>
          <w:p w:rsidR="00FC4885" w:rsidRDefault="00AD0FEC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FC4885" w:rsidTr="00FC4885">
        <w:tc>
          <w:tcPr>
            <w:tcW w:w="1242" w:type="dxa"/>
          </w:tcPr>
          <w:p w:rsidR="00FC4885" w:rsidRDefault="00AD0FEC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一级分类总数</w:t>
            </w:r>
          </w:p>
        </w:tc>
      </w:tr>
      <w:tr w:rsidR="00FC4885" w:rsidTr="00FC4885">
        <w:tc>
          <w:tcPr>
            <w:tcW w:w="1242" w:type="dxa"/>
          </w:tcPr>
          <w:p w:rsidR="00FC4885" w:rsidRDefault="00AD0FEC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C4885" w:rsidRDefault="0005618C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一级分类名称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一级分类类型，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为无子分类，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为有子分类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C4885" w:rsidRDefault="00FC4885" w:rsidP="00FC48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无子分类时为包含的影视数量，有子分类时为包含的子分类数量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一级分类的标识图片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subclass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C4885" w:rsidRDefault="0005618C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二级分类名称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二级分类下包含的影视数量</w:t>
            </w:r>
          </w:p>
        </w:tc>
      </w:tr>
      <w:tr w:rsidR="00FC4885" w:rsidTr="00FC4885">
        <w:tc>
          <w:tcPr>
            <w:tcW w:w="1242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C4885" w:rsidRDefault="00FC488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二级分类的标识图片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</w:tbl>
    <w:p w:rsidR="001A6FE4" w:rsidRDefault="001A6FE4" w:rsidP="009A317B">
      <w:pPr>
        <w:spacing w:line="360" w:lineRule="auto"/>
        <w:rPr>
          <w:sz w:val="24"/>
          <w:szCs w:val="24"/>
        </w:rPr>
      </w:pPr>
    </w:p>
    <w:p w:rsidR="00E100B9" w:rsidRPr="00625E07" w:rsidRDefault="00E100B9" w:rsidP="009A317B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E100B9" w:rsidRDefault="00E100B9" w:rsidP="009A31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E100B9" w:rsidRPr="00E100B9" w:rsidRDefault="00E100B9" w:rsidP="00E100B9">
      <w:pPr>
        <w:spacing w:line="360" w:lineRule="auto"/>
        <w:rPr>
          <w:sz w:val="24"/>
          <w:szCs w:val="24"/>
        </w:rPr>
      </w:pPr>
      <w:bookmarkStart w:id="8" w:name="OLE_LINK1"/>
      <w:bookmarkStart w:id="9" w:name="OLE_LINK2"/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E100B9" w:rsidRPr="00E100B9" w:rsidRDefault="00E100B9" w:rsidP="00E100B9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E100B9" w:rsidRPr="00E100B9" w:rsidRDefault="00E100B9" w:rsidP="00E100B9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type="GetMediaCategory" language="zh-CN"&gt;</w:t>
      </w:r>
    </w:p>
    <w:p w:rsidR="00E100B9" w:rsidRPr="00E100B9" w:rsidRDefault="00E100B9" w:rsidP="00E100B9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E100B9" w:rsidRPr="00E100B9" w:rsidRDefault="00E100B9" w:rsidP="00E100B9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E100B9" w:rsidRPr="00E100B9" w:rsidRDefault="00E100B9" w:rsidP="00E100B9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E100B9" w:rsidRDefault="00E100B9" w:rsidP="00E100B9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&lt;/request&gt;</w:t>
      </w:r>
      <w:bookmarkEnd w:id="8"/>
      <w:bookmarkEnd w:id="9"/>
    </w:p>
    <w:p w:rsidR="00625E07" w:rsidRDefault="00625E07" w:rsidP="00E100B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D26D5F" w:rsidRPr="00D26D5F" w:rsidRDefault="00D26D5F" w:rsidP="00D26D5F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D26D5F" w:rsidRPr="00D26D5F" w:rsidRDefault="00D26D5F" w:rsidP="00D26D5F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D26D5F" w:rsidRPr="00D26D5F" w:rsidRDefault="00D26D5F" w:rsidP="00D26D5F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D26D5F" w:rsidRPr="00D26D5F" w:rsidRDefault="00D26D5F" w:rsidP="00D26D5F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</w:t>
      </w:r>
      <w:r w:rsidR="00AD0FEC"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 xml:space="preserve"> language="zh-CN" num="</w:t>
      </w:r>
      <w:r>
        <w:rPr>
          <w:rFonts w:hint="eastAsia"/>
          <w:sz w:val="24"/>
          <w:szCs w:val="24"/>
        </w:rPr>
        <w:t>2</w:t>
      </w:r>
      <w:r w:rsidRPr="00D26D5F">
        <w:rPr>
          <w:sz w:val="24"/>
          <w:szCs w:val="24"/>
        </w:rPr>
        <w:t>"&gt;</w:t>
      </w:r>
    </w:p>
    <w:p w:rsidR="00D26D5F" w:rsidRPr="00D26D5F" w:rsidRDefault="00D26D5F" w:rsidP="00D26D5F">
      <w:pPr>
        <w:spacing w:line="360" w:lineRule="auto"/>
        <w:ind w:leftChars="200" w:left="420"/>
        <w:rPr>
          <w:sz w:val="24"/>
          <w:szCs w:val="24"/>
        </w:rPr>
      </w:pPr>
      <w:r w:rsidRPr="00D26D5F">
        <w:rPr>
          <w:rFonts w:hint="eastAsia"/>
          <w:sz w:val="24"/>
          <w:szCs w:val="24"/>
        </w:rPr>
        <w:t>&lt;class id="</w:t>
      </w:r>
      <w:r>
        <w:rPr>
          <w:rFonts w:hint="eastAsia"/>
          <w:sz w:val="24"/>
          <w:szCs w:val="24"/>
        </w:rPr>
        <w:t>1</w:t>
      </w:r>
      <w:r w:rsidRPr="00D26D5F">
        <w:rPr>
          <w:rFonts w:hint="eastAsia"/>
          <w:sz w:val="24"/>
          <w:szCs w:val="24"/>
        </w:rPr>
        <w:t>" title="</w:t>
      </w:r>
      <w:r w:rsidRPr="00D26D5F">
        <w:rPr>
          <w:rFonts w:hint="eastAsia"/>
          <w:sz w:val="24"/>
          <w:szCs w:val="24"/>
        </w:rPr>
        <w:t>电影</w:t>
      </w:r>
      <w:r w:rsidRPr="00D26D5F">
        <w:rPr>
          <w:rFonts w:hint="eastAsia"/>
          <w:sz w:val="24"/>
          <w:szCs w:val="24"/>
        </w:rPr>
        <w:t>" type="0" num="2</w:t>
      </w:r>
      <w:r>
        <w:rPr>
          <w:rFonts w:hint="eastAsia"/>
          <w:sz w:val="24"/>
          <w:szCs w:val="24"/>
        </w:rPr>
        <w:t>0</w:t>
      </w:r>
      <w:r w:rsidRPr="00D26D5F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img="http://x.jpg" /</w:t>
      </w:r>
      <w:r w:rsidRPr="00D26D5F">
        <w:rPr>
          <w:rFonts w:hint="eastAsia"/>
          <w:sz w:val="24"/>
          <w:szCs w:val="24"/>
        </w:rPr>
        <w:t>&gt;</w:t>
      </w:r>
    </w:p>
    <w:p w:rsidR="00D26D5F" w:rsidRPr="00D26D5F" w:rsidRDefault="00D26D5F" w:rsidP="00D26D5F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&lt;class id="</w:t>
      </w:r>
      <w:r w:rsidRPr="00D26D5F">
        <w:rPr>
          <w:rFonts w:hint="eastAsia"/>
          <w:sz w:val="24"/>
          <w:szCs w:val="24"/>
        </w:rPr>
        <w:t>2" title="</w:t>
      </w:r>
      <w:r>
        <w:rPr>
          <w:rFonts w:hint="eastAsia"/>
          <w:sz w:val="24"/>
          <w:szCs w:val="24"/>
        </w:rPr>
        <w:t>电视剧</w:t>
      </w:r>
      <w:r w:rsidRPr="00D26D5F">
        <w:rPr>
          <w:rFonts w:hint="eastAsia"/>
          <w:sz w:val="24"/>
          <w:szCs w:val="24"/>
        </w:rPr>
        <w:t>" type="</w:t>
      </w:r>
      <w:r>
        <w:rPr>
          <w:rFonts w:hint="eastAsia"/>
          <w:sz w:val="24"/>
          <w:szCs w:val="24"/>
        </w:rPr>
        <w:t>1</w:t>
      </w:r>
      <w:r w:rsidRPr="00D26D5F">
        <w:rPr>
          <w:rFonts w:hint="eastAsia"/>
          <w:sz w:val="24"/>
          <w:szCs w:val="24"/>
        </w:rPr>
        <w:t>" num="2"</w:t>
      </w:r>
      <w:r>
        <w:rPr>
          <w:rFonts w:hint="eastAsia"/>
          <w:sz w:val="24"/>
          <w:szCs w:val="24"/>
        </w:rPr>
        <w:t xml:space="preserve"> img="http://x.jpg"</w:t>
      </w:r>
      <w:r w:rsidRPr="00D26D5F">
        <w:rPr>
          <w:rFonts w:hint="eastAsia"/>
          <w:sz w:val="24"/>
          <w:szCs w:val="24"/>
        </w:rPr>
        <w:t>&gt;</w:t>
      </w:r>
    </w:p>
    <w:p w:rsidR="00D26D5F" w:rsidRPr="00D26D5F" w:rsidRDefault="00D26D5F" w:rsidP="00D26D5F">
      <w:pPr>
        <w:spacing w:line="360" w:lineRule="auto"/>
        <w:ind w:leftChars="300" w:left="630"/>
        <w:rPr>
          <w:sz w:val="24"/>
          <w:szCs w:val="24"/>
        </w:rPr>
      </w:pPr>
      <w:r w:rsidRPr="00D26D5F">
        <w:rPr>
          <w:rFonts w:hint="eastAsia"/>
          <w:sz w:val="24"/>
          <w:szCs w:val="24"/>
        </w:rPr>
        <w:lastRenderedPageBreak/>
        <w:t xml:space="preserve">&lt;subclass </w:t>
      </w:r>
      <w:r>
        <w:rPr>
          <w:rFonts w:hint="eastAsia"/>
          <w:sz w:val="24"/>
          <w:szCs w:val="24"/>
        </w:rPr>
        <w:t>id</w:t>
      </w:r>
      <w:r w:rsidRPr="00D26D5F">
        <w:rPr>
          <w:rFonts w:hint="eastAsia"/>
          <w:sz w:val="24"/>
          <w:szCs w:val="24"/>
        </w:rPr>
        <w:t>="</w:t>
      </w:r>
      <w:r w:rsidR="0005618C">
        <w:rPr>
          <w:rFonts w:hint="eastAsia"/>
          <w:sz w:val="24"/>
          <w:szCs w:val="24"/>
        </w:rPr>
        <w:t>5</w:t>
      </w:r>
      <w:r w:rsidRPr="00D26D5F">
        <w:rPr>
          <w:rFonts w:hint="eastAsia"/>
          <w:sz w:val="24"/>
          <w:szCs w:val="24"/>
        </w:rPr>
        <w:t>" title="</w:t>
      </w:r>
      <w:r>
        <w:rPr>
          <w:rFonts w:hint="eastAsia"/>
          <w:sz w:val="24"/>
          <w:szCs w:val="24"/>
        </w:rPr>
        <w:t>情感</w:t>
      </w:r>
      <w:r w:rsidRPr="00D26D5F">
        <w:rPr>
          <w:rFonts w:hint="eastAsia"/>
          <w:sz w:val="24"/>
          <w:szCs w:val="24"/>
        </w:rPr>
        <w:t>" num="</w:t>
      </w:r>
      <w:r>
        <w:rPr>
          <w:rFonts w:hint="eastAsia"/>
          <w:sz w:val="24"/>
          <w:szCs w:val="24"/>
        </w:rPr>
        <w:t>9</w:t>
      </w:r>
      <w:r w:rsidRPr="00D26D5F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img="http://x.jpg"</w:t>
      </w:r>
      <w:r w:rsidRPr="00D26D5F">
        <w:rPr>
          <w:rFonts w:hint="eastAsia"/>
          <w:sz w:val="24"/>
          <w:szCs w:val="24"/>
        </w:rPr>
        <w:t xml:space="preserve"> /&gt;</w:t>
      </w:r>
    </w:p>
    <w:p w:rsidR="00D26D5F" w:rsidRPr="00D26D5F" w:rsidRDefault="00D26D5F" w:rsidP="00D26D5F">
      <w:pPr>
        <w:spacing w:line="360" w:lineRule="auto"/>
        <w:ind w:leftChars="300" w:left="630"/>
        <w:rPr>
          <w:sz w:val="24"/>
          <w:szCs w:val="24"/>
        </w:rPr>
      </w:pPr>
      <w:r w:rsidRPr="00D26D5F">
        <w:rPr>
          <w:rFonts w:hint="eastAsia"/>
          <w:sz w:val="24"/>
          <w:szCs w:val="24"/>
        </w:rPr>
        <w:t xml:space="preserve">&lt;subclass </w:t>
      </w:r>
      <w:r>
        <w:rPr>
          <w:rFonts w:hint="eastAsia"/>
          <w:sz w:val="24"/>
          <w:szCs w:val="24"/>
        </w:rPr>
        <w:t>id</w:t>
      </w:r>
      <w:r w:rsidRPr="00D26D5F">
        <w:rPr>
          <w:rFonts w:hint="eastAsia"/>
          <w:sz w:val="24"/>
          <w:szCs w:val="24"/>
        </w:rPr>
        <w:t>="</w:t>
      </w:r>
      <w:r w:rsidR="0005618C">
        <w:rPr>
          <w:rFonts w:hint="eastAsia"/>
          <w:sz w:val="24"/>
          <w:szCs w:val="24"/>
        </w:rPr>
        <w:t>6</w:t>
      </w:r>
      <w:r w:rsidRPr="00D26D5F">
        <w:rPr>
          <w:rFonts w:hint="eastAsia"/>
          <w:sz w:val="24"/>
          <w:szCs w:val="24"/>
        </w:rPr>
        <w:t>" title="</w:t>
      </w:r>
      <w:r>
        <w:rPr>
          <w:rFonts w:hint="eastAsia"/>
          <w:sz w:val="24"/>
          <w:szCs w:val="24"/>
        </w:rPr>
        <w:t>纪录</w:t>
      </w:r>
      <w:r>
        <w:rPr>
          <w:rFonts w:hint="eastAsia"/>
          <w:sz w:val="24"/>
          <w:szCs w:val="24"/>
        </w:rPr>
        <w:t>" num="8</w:t>
      </w:r>
      <w:r w:rsidRPr="00D26D5F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img="http://x.jpg"</w:t>
      </w:r>
      <w:r w:rsidRPr="00D26D5F">
        <w:rPr>
          <w:rFonts w:hint="eastAsia"/>
          <w:sz w:val="24"/>
          <w:szCs w:val="24"/>
        </w:rPr>
        <w:t xml:space="preserve"> /&gt;</w:t>
      </w:r>
    </w:p>
    <w:p w:rsidR="00D26D5F" w:rsidRPr="00D26D5F" w:rsidRDefault="00D26D5F" w:rsidP="00D26D5F">
      <w:pPr>
        <w:spacing w:line="360" w:lineRule="auto"/>
        <w:ind w:leftChars="200" w:left="420"/>
        <w:rPr>
          <w:sz w:val="24"/>
          <w:szCs w:val="24"/>
        </w:rPr>
      </w:pPr>
      <w:r w:rsidRPr="00D26D5F">
        <w:rPr>
          <w:sz w:val="24"/>
          <w:szCs w:val="24"/>
        </w:rPr>
        <w:t>&lt;/class&gt;</w:t>
      </w:r>
    </w:p>
    <w:p w:rsidR="00D26D5F" w:rsidRPr="00D26D5F" w:rsidRDefault="00D26D5F" w:rsidP="00D26D5F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&lt;/</w:t>
      </w:r>
      <w:r w:rsidR="00AD0FEC">
        <w:rPr>
          <w:rFonts w:hint="eastAsia"/>
          <w:sz w:val="24"/>
          <w:szCs w:val="24"/>
        </w:rPr>
        <w:t>data</w:t>
      </w:r>
      <w:r w:rsidRPr="00D26D5F">
        <w:rPr>
          <w:sz w:val="24"/>
          <w:szCs w:val="24"/>
        </w:rPr>
        <w:t>&gt;</w:t>
      </w:r>
    </w:p>
    <w:p w:rsidR="00625E07" w:rsidRPr="009A317B" w:rsidRDefault="00D26D5F" w:rsidP="00D26D5F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9A317B" w:rsidRDefault="009A317B" w:rsidP="00EB2223">
      <w:pPr>
        <w:spacing w:line="360" w:lineRule="auto"/>
        <w:ind w:firstLineChars="200" w:firstLine="480"/>
        <w:rPr>
          <w:sz w:val="24"/>
          <w:szCs w:val="24"/>
        </w:rPr>
      </w:pPr>
    </w:p>
    <w:p w:rsidR="00BF7604" w:rsidRPr="001A6FE4" w:rsidRDefault="009F0268" w:rsidP="00BF7604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10" w:name="_Toc308456545"/>
      <w:r w:rsidRPr="009F0268">
        <w:rPr>
          <w:rFonts w:hint="eastAsia"/>
          <w:sz w:val="30"/>
          <w:szCs w:val="30"/>
        </w:rPr>
        <w:t>获取推荐影视：</w:t>
      </w:r>
      <w:r w:rsidRPr="009F0268">
        <w:rPr>
          <w:rFonts w:hint="eastAsia"/>
          <w:sz w:val="30"/>
          <w:szCs w:val="30"/>
        </w:rPr>
        <w:t>GetRecommendMedia</w:t>
      </w:r>
      <w:bookmarkEnd w:id="10"/>
    </w:p>
    <w:p w:rsidR="00BF7604" w:rsidRPr="00625E07" w:rsidRDefault="00BF7604" w:rsidP="00BF7604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BF7604" w:rsidTr="006716A0">
        <w:tc>
          <w:tcPr>
            <w:tcW w:w="11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72505" w:rsidTr="006716A0">
        <w:tc>
          <w:tcPr>
            <w:tcW w:w="1101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072505" w:rsidRDefault="006716A0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72505" w:rsidTr="006716A0">
        <w:tc>
          <w:tcPr>
            <w:tcW w:w="1101" w:type="dxa"/>
          </w:tcPr>
          <w:p w:rsidR="00072505" w:rsidRDefault="006716A0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072505" w:rsidRDefault="00072505" w:rsidP="006716A0">
            <w:pPr>
              <w:spacing w:line="360" w:lineRule="auto"/>
              <w:rPr>
                <w:ins w:id="11" w:author="superwen" w:date="2011-11-07T10:39:00Z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为编辑推荐</w:t>
            </w:r>
            <w:r>
              <w:rPr>
                <w:rFonts w:hint="eastAsia"/>
                <w:sz w:val="24"/>
                <w:szCs w:val="24"/>
              </w:rPr>
              <w:t>2</w:t>
            </w:r>
            <w:proofErr w:type="gramStart"/>
            <w:r>
              <w:rPr>
                <w:rFonts w:hint="eastAsia"/>
                <w:sz w:val="24"/>
                <w:szCs w:val="24"/>
              </w:rPr>
              <w:t>为猜你</w:t>
            </w:r>
            <w:proofErr w:type="gramEnd"/>
            <w:r>
              <w:rPr>
                <w:rFonts w:hint="eastAsia"/>
                <w:sz w:val="24"/>
                <w:szCs w:val="24"/>
              </w:rPr>
              <w:t>喜欢</w:t>
            </w:r>
          </w:p>
          <w:p w:rsidR="00DB404E" w:rsidRDefault="00DB404E" w:rsidP="006716A0">
            <w:pPr>
              <w:spacing w:line="360" w:lineRule="auto"/>
              <w:rPr>
                <w:sz w:val="24"/>
                <w:szCs w:val="24"/>
              </w:rPr>
            </w:pPr>
            <w:ins w:id="12" w:author="superwen" w:date="2011-11-07T10:39:00Z">
              <w:r>
                <w:rPr>
                  <w:rFonts w:hint="eastAsia"/>
                  <w:sz w:val="24"/>
                  <w:szCs w:val="24"/>
                </w:rPr>
                <w:t>3</w:t>
              </w:r>
            </w:ins>
            <w:ins w:id="13" w:author="superwen" w:date="2011-11-07T10:40:00Z">
              <w:r>
                <w:rPr>
                  <w:rFonts w:hint="eastAsia"/>
                  <w:sz w:val="24"/>
                  <w:szCs w:val="24"/>
                </w:rPr>
                <w:t xml:space="preserve"> </w:t>
              </w:r>
              <w:r>
                <w:rPr>
                  <w:rFonts w:hint="eastAsia"/>
                  <w:sz w:val="24"/>
                  <w:szCs w:val="24"/>
                </w:rPr>
                <w:t>热门排行</w:t>
              </w:r>
            </w:ins>
          </w:p>
        </w:tc>
      </w:tr>
      <w:tr w:rsidR="00072505" w:rsidTr="006716A0">
        <w:tc>
          <w:tcPr>
            <w:tcW w:w="1101" w:type="dxa"/>
          </w:tcPr>
          <w:p w:rsidR="00072505" w:rsidRDefault="006716A0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072505" w:rsidTr="006716A0">
        <w:tc>
          <w:tcPr>
            <w:tcW w:w="1101" w:type="dxa"/>
          </w:tcPr>
          <w:p w:rsidR="00072505" w:rsidRDefault="006716A0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072505" w:rsidRDefault="0007250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每页的数量</w:t>
            </w:r>
          </w:p>
        </w:tc>
      </w:tr>
    </w:tbl>
    <w:p w:rsidR="00BF7604" w:rsidRDefault="00BF7604" w:rsidP="00BF7604">
      <w:pPr>
        <w:spacing w:line="360" w:lineRule="auto"/>
        <w:rPr>
          <w:sz w:val="24"/>
          <w:szCs w:val="24"/>
        </w:rPr>
      </w:pPr>
    </w:p>
    <w:p w:rsidR="00BF7604" w:rsidRPr="00625E07" w:rsidRDefault="00BF7604" w:rsidP="00BF7604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lastRenderedPageBreak/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BF7604" w:rsidTr="006716A0">
        <w:tc>
          <w:tcPr>
            <w:tcW w:w="1242" w:type="dxa"/>
          </w:tcPr>
          <w:p w:rsidR="00BF7604" w:rsidRDefault="00BF7604" w:rsidP="006716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BF7604" w:rsidRDefault="00BF7604" w:rsidP="006716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BF7604" w:rsidRDefault="00BF7604" w:rsidP="006716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BF7604" w:rsidRDefault="00BF7604" w:rsidP="006716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BF7604" w:rsidTr="006716A0">
        <w:tc>
          <w:tcPr>
            <w:tcW w:w="1242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BF7604" w:rsidTr="006716A0">
        <w:tc>
          <w:tcPr>
            <w:tcW w:w="1242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BF7604" w:rsidTr="006716A0">
        <w:tc>
          <w:tcPr>
            <w:tcW w:w="1242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BF7604" w:rsidTr="006716A0">
        <w:tc>
          <w:tcPr>
            <w:tcW w:w="1242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BF7604" w:rsidRPr="00072505" w:rsidTr="006716A0">
        <w:tc>
          <w:tcPr>
            <w:tcW w:w="1242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BF7604" w:rsidTr="006716A0">
        <w:tc>
          <w:tcPr>
            <w:tcW w:w="1242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BF7604" w:rsidRDefault="002B6AC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BF7604">
              <w:rPr>
                <w:rFonts w:hint="eastAsia"/>
                <w:sz w:val="24"/>
                <w:szCs w:val="24"/>
              </w:rPr>
              <w:t>，格式</w:t>
            </w:r>
            <w:r w:rsidR="00FB3A28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BF7604" w:rsidTr="006716A0">
        <w:tc>
          <w:tcPr>
            <w:tcW w:w="1242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BF7604" w:rsidTr="006716A0">
        <w:tc>
          <w:tcPr>
            <w:tcW w:w="1242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BF7604" w:rsidTr="006716A0">
        <w:tc>
          <w:tcPr>
            <w:tcW w:w="1242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BF7604" w:rsidRDefault="00BF7604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返回影视的总数</w:t>
            </w:r>
          </w:p>
        </w:tc>
      </w:tr>
      <w:tr w:rsidR="00581D3B" w:rsidTr="006716A0">
        <w:trPr>
          <w:ins w:id="14" w:author="Robert" w:date="2011-08-09T11:24:00Z"/>
        </w:trPr>
        <w:tc>
          <w:tcPr>
            <w:tcW w:w="1242" w:type="dxa"/>
          </w:tcPr>
          <w:p w:rsidR="00581D3B" w:rsidRDefault="00581D3B" w:rsidP="006716A0">
            <w:pPr>
              <w:spacing w:line="360" w:lineRule="auto"/>
              <w:rPr>
                <w:ins w:id="15" w:author="Robert" w:date="2011-08-09T11:24:00Z"/>
                <w:sz w:val="24"/>
                <w:szCs w:val="24"/>
              </w:rPr>
            </w:pPr>
            <w:ins w:id="16" w:author="Robert" w:date="2011-08-09T11:24:00Z">
              <w:r>
                <w:rPr>
                  <w:rFonts w:hint="eastAsia"/>
                  <w:sz w:val="24"/>
                  <w:szCs w:val="24"/>
                </w:rPr>
                <w:t>data</w:t>
              </w:r>
            </w:ins>
          </w:p>
        </w:tc>
        <w:tc>
          <w:tcPr>
            <w:tcW w:w="1683" w:type="dxa"/>
          </w:tcPr>
          <w:p w:rsidR="00581D3B" w:rsidRDefault="00581D3B" w:rsidP="006716A0">
            <w:pPr>
              <w:spacing w:line="360" w:lineRule="auto"/>
              <w:rPr>
                <w:ins w:id="17" w:author="Robert" w:date="2011-08-09T11:24:00Z"/>
                <w:sz w:val="24"/>
                <w:szCs w:val="24"/>
              </w:rPr>
            </w:pPr>
            <w:ins w:id="18" w:author="Robert" w:date="2011-08-09T11:24:00Z">
              <w:r>
                <w:rPr>
                  <w:rFonts w:hint="eastAsia"/>
                  <w:sz w:val="24"/>
                  <w:szCs w:val="24"/>
                </w:rPr>
                <w:t>total</w:t>
              </w:r>
            </w:ins>
          </w:p>
        </w:tc>
        <w:tc>
          <w:tcPr>
            <w:tcW w:w="1263" w:type="dxa"/>
          </w:tcPr>
          <w:p w:rsidR="00581D3B" w:rsidRDefault="00581D3B" w:rsidP="006716A0">
            <w:pPr>
              <w:spacing w:line="360" w:lineRule="auto"/>
              <w:rPr>
                <w:ins w:id="19" w:author="Robert" w:date="2011-08-09T11:24:00Z"/>
                <w:sz w:val="24"/>
                <w:szCs w:val="24"/>
              </w:rPr>
            </w:pPr>
            <w:ins w:id="20" w:author="Robert" w:date="2011-08-09T11:24:00Z">
              <w:r>
                <w:rPr>
                  <w:rFonts w:hint="eastAsia"/>
                  <w:sz w:val="24"/>
                  <w:szCs w:val="24"/>
                </w:rPr>
                <w:t>number</w:t>
              </w:r>
            </w:ins>
          </w:p>
        </w:tc>
        <w:tc>
          <w:tcPr>
            <w:tcW w:w="4333" w:type="dxa"/>
          </w:tcPr>
          <w:p w:rsidR="00581D3B" w:rsidRDefault="00581D3B" w:rsidP="00581D3B">
            <w:pPr>
              <w:spacing w:line="360" w:lineRule="auto"/>
              <w:rPr>
                <w:ins w:id="21" w:author="Robert" w:date="2011-08-09T11:24:00Z"/>
                <w:sz w:val="24"/>
                <w:szCs w:val="24"/>
              </w:rPr>
            </w:pPr>
            <w:ins w:id="22" w:author="Robert" w:date="2011-08-09T11:25:00Z">
              <w:r>
                <w:rPr>
                  <w:rFonts w:hint="eastAsia"/>
                  <w:sz w:val="24"/>
                  <w:szCs w:val="24"/>
                </w:rPr>
                <w:t>相同条件所有</w:t>
              </w:r>
            </w:ins>
            <w:ins w:id="23" w:author="Robert" w:date="2011-08-09T11:24:00Z">
              <w:r>
                <w:rPr>
                  <w:rFonts w:hint="eastAsia"/>
                  <w:sz w:val="24"/>
                  <w:szCs w:val="24"/>
                </w:rPr>
                <w:t>影视</w:t>
              </w:r>
            </w:ins>
            <w:ins w:id="24" w:author="Robert" w:date="2011-08-09T11:25:00Z">
              <w:r>
                <w:rPr>
                  <w:rFonts w:hint="eastAsia"/>
                  <w:sz w:val="24"/>
                  <w:szCs w:val="24"/>
                </w:rPr>
                <w:t>的总数</w:t>
              </w:r>
            </w:ins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影视名称</w:t>
            </w:r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F7604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F7604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F7604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演员</w:t>
            </w:r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F7604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类型，如武侠、警匪等</w:t>
            </w:r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F7604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地区</w:t>
            </w:r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F7604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配音语言</w:t>
            </w:r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F7604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BF7604" w:rsidTr="006716A0">
        <w:tc>
          <w:tcPr>
            <w:tcW w:w="1242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BF7604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BF7604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BF7604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上映日期，格式</w:t>
            </w:r>
            <w:r w:rsidR="00FB3A28">
              <w:rPr>
                <w:rFonts w:hint="eastAsia"/>
                <w:sz w:val="24"/>
                <w:szCs w:val="24"/>
              </w:rPr>
              <w:t>yy</w:t>
            </w:r>
            <w:r>
              <w:rPr>
                <w:rFonts w:hint="eastAsia"/>
                <w:sz w:val="24"/>
                <w:szCs w:val="24"/>
              </w:rPr>
              <w:t>yy-MM-dd</w:t>
            </w:r>
          </w:p>
        </w:tc>
      </w:tr>
      <w:tr w:rsidR="002554E5" w:rsidTr="006716A0">
        <w:tc>
          <w:tcPr>
            <w:tcW w:w="1242" w:type="dxa"/>
          </w:tcPr>
          <w:p w:rsidR="002554E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554E5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2554E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554E5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顶的得票数</w:t>
            </w:r>
          </w:p>
        </w:tc>
      </w:tr>
      <w:tr w:rsidR="002554E5" w:rsidTr="006716A0">
        <w:tc>
          <w:tcPr>
            <w:tcW w:w="1242" w:type="dxa"/>
          </w:tcPr>
          <w:p w:rsidR="002554E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554E5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2554E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554E5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踩的得票数</w:t>
            </w:r>
          </w:p>
        </w:tc>
      </w:tr>
      <w:tr w:rsidR="002554E5" w:rsidTr="006716A0">
        <w:tc>
          <w:tcPr>
            <w:tcW w:w="1242" w:type="dxa"/>
          </w:tcPr>
          <w:p w:rsidR="002554E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554E5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554E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554E5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2554E5" w:rsidTr="006716A0">
        <w:tc>
          <w:tcPr>
            <w:tcW w:w="1242" w:type="dxa"/>
          </w:tcPr>
          <w:p w:rsidR="002554E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554E5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2554E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554E5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优选片源</w:t>
            </w:r>
          </w:p>
        </w:tc>
      </w:tr>
      <w:tr w:rsidR="002554E5" w:rsidTr="006716A0">
        <w:tc>
          <w:tcPr>
            <w:tcW w:w="1242" w:type="dxa"/>
          </w:tcPr>
          <w:p w:rsidR="002554E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554E5" w:rsidRDefault="002554E5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2554E5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554E5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海报数量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海报类型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海报尺寸，格式：宽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高，单位：像素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分集数量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分集序号，即第几集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B72733" w:rsidRDefault="00B7273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分集大小，单位：</w:t>
            </w:r>
            <w:r>
              <w:rPr>
                <w:rFonts w:hint="eastAsia"/>
                <w:sz w:val="24"/>
                <w:szCs w:val="24"/>
              </w:rPr>
              <w:t>KB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72733" w:rsidRDefault="00B83213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分集长度，单位：秒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72733" w:rsidRDefault="00E6113F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</w:t>
            </w:r>
            <w:r w:rsidR="00B83213">
              <w:rPr>
                <w:rFonts w:hint="eastAsia"/>
                <w:sz w:val="24"/>
                <w:szCs w:val="24"/>
              </w:rPr>
              <w:t>格式，如</w:t>
            </w:r>
            <w:r w:rsidR="00B83213">
              <w:rPr>
                <w:rFonts w:hint="eastAsia"/>
                <w:sz w:val="24"/>
                <w:szCs w:val="24"/>
              </w:rPr>
              <w:t>avi</w:t>
            </w:r>
            <w:r w:rsidR="00B83213"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72733" w:rsidRDefault="00E6113F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</w:t>
            </w:r>
            <w:r w:rsidR="00B83213">
              <w:rPr>
                <w:rFonts w:hint="eastAsia"/>
                <w:sz w:val="24"/>
                <w:szCs w:val="24"/>
              </w:rPr>
              <w:t>码率，单位：</w:t>
            </w:r>
            <w:r w:rsidR="00B83213">
              <w:rPr>
                <w:rFonts w:hint="eastAsia"/>
                <w:sz w:val="24"/>
                <w:szCs w:val="24"/>
              </w:rPr>
              <w:t>kbps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72733" w:rsidRDefault="00E6113F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为普通影片，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72733" w:rsidRDefault="00E6113F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分集播放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B72733" w:rsidTr="006716A0">
        <w:tc>
          <w:tcPr>
            <w:tcW w:w="1242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B72733" w:rsidRDefault="0092399A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72733" w:rsidRDefault="00E6113F" w:rsidP="006716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为点播，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为直播</w:t>
            </w:r>
          </w:p>
        </w:tc>
      </w:tr>
    </w:tbl>
    <w:p w:rsidR="00BF7604" w:rsidRDefault="00BF7604" w:rsidP="00BF7604">
      <w:pPr>
        <w:spacing w:line="360" w:lineRule="auto"/>
        <w:rPr>
          <w:sz w:val="24"/>
          <w:szCs w:val="24"/>
        </w:rPr>
      </w:pPr>
    </w:p>
    <w:p w:rsidR="00BF7604" w:rsidRPr="00625E07" w:rsidRDefault="00BF7604" w:rsidP="00BF7604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BF7604" w:rsidRDefault="00BF7604" w:rsidP="00BF76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BF7604" w:rsidRPr="00E100B9" w:rsidRDefault="00BF7604" w:rsidP="00BF7604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BF7604" w:rsidRPr="00E100B9" w:rsidRDefault="00BF7604" w:rsidP="00BF7604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BF7604" w:rsidRPr="00E100B9" w:rsidRDefault="00BF7604" w:rsidP="00BF7604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type="Get</w:t>
      </w:r>
      <w:r w:rsidR="008E353A">
        <w:rPr>
          <w:rFonts w:hint="eastAsia"/>
          <w:sz w:val="24"/>
          <w:szCs w:val="24"/>
        </w:rPr>
        <w:t>Recommend</w:t>
      </w:r>
      <w:r w:rsidRPr="00E100B9">
        <w:rPr>
          <w:sz w:val="24"/>
          <w:szCs w:val="24"/>
        </w:rPr>
        <w:t>Media" language="zh-CN"&gt;</w:t>
      </w:r>
    </w:p>
    <w:p w:rsidR="00BF7604" w:rsidRPr="00E100B9" w:rsidRDefault="00BF7604" w:rsidP="00BF7604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BF7604" w:rsidRDefault="00BF7604" w:rsidP="00BF7604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072505" w:rsidRPr="00E100B9" w:rsidRDefault="00072505" w:rsidP="00BF7604">
      <w:pPr>
        <w:spacing w:line="360" w:lineRule="auto"/>
        <w:ind w:leftChars="200" w:left="420"/>
        <w:rPr>
          <w:sz w:val="24"/>
          <w:szCs w:val="24"/>
        </w:rPr>
      </w:pPr>
      <w:r w:rsidRPr="00072505">
        <w:rPr>
          <w:sz w:val="24"/>
          <w:szCs w:val="24"/>
        </w:rPr>
        <w:t>&lt;</w:t>
      </w:r>
      <w:r w:rsidR="006716A0">
        <w:rPr>
          <w:rFonts w:hint="eastAsia"/>
          <w:sz w:val="24"/>
          <w:szCs w:val="24"/>
        </w:rPr>
        <w:t>data</w:t>
      </w:r>
      <w:r w:rsidRPr="00072505">
        <w:rPr>
          <w:sz w:val="24"/>
          <w:szCs w:val="24"/>
        </w:rPr>
        <w:t xml:space="preserve"> type="1" page="1" size="10" /&gt;</w:t>
      </w:r>
    </w:p>
    <w:p w:rsidR="00BF7604" w:rsidRPr="00E100B9" w:rsidRDefault="00BF7604" w:rsidP="00BF7604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BF7604" w:rsidRDefault="00BF7604" w:rsidP="00BF7604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lastRenderedPageBreak/>
        <w:t>&lt;/request&gt;</w:t>
      </w:r>
    </w:p>
    <w:p w:rsidR="00BF7604" w:rsidRDefault="00BF7604" w:rsidP="00BF76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BF7604" w:rsidRPr="00D26D5F" w:rsidRDefault="00BF7604" w:rsidP="00BF7604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BF7604" w:rsidRPr="00D26D5F" w:rsidRDefault="00BF7604" w:rsidP="00BF7604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BF7604" w:rsidRPr="00D26D5F" w:rsidRDefault="00BF7604" w:rsidP="00BF7604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6716A0" w:rsidRPr="006716A0" w:rsidRDefault="006716A0" w:rsidP="006716A0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 xml:space="preserve">&lt;data language="zh-CN" </w:t>
      </w:r>
      <w:r w:rsidR="002554E5">
        <w:rPr>
          <w:rFonts w:hint="eastAsia"/>
          <w:sz w:val="24"/>
          <w:szCs w:val="24"/>
        </w:rPr>
        <w:t>num</w:t>
      </w:r>
      <w:r w:rsidRPr="006716A0">
        <w:rPr>
          <w:sz w:val="24"/>
          <w:szCs w:val="24"/>
        </w:rPr>
        <w:t>="1"</w:t>
      </w:r>
      <w:ins w:id="25" w:author="Robert" w:date="2011-08-09T11:25:00Z">
        <w:r w:rsidR="00581D3B">
          <w:rPr>
            <w:rFonts w:hint="eastAsia"/>
            <w:sz w:val="24"/>
            <w:szCs w:val="24"/>
          </w:rPr>
          <w:t xml:space="preserve"> total="10"</w:t>
        </w:r>
      </w:ins>
      <w:r w:rsidRPr="006716A0">
        <w:rPr>
          <w:sz w:val="24"/>
          <w:szCs w:val="24"/>
        </w:rPr>
        <w:t>&gt;</w:t>
      </w:r>
    </w:p>
    <w:p w:rsidR="006716A0" w:rsidRPr="006716A0" w:rsidRDefault="006716A0" w:rsidP="006716A0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&lt;media id="123" title="</w:t>
      </w:r>
      <w:r w:rsidRPr="006716A0">
        <w:rPr>
          <w:rFonts w:hint="eastAsia"/>
          <w:sz w:val="24"/>
          <w:szCs w:val="24"/>
        </w:rPr>
        <w:t>新少林寺</w:t>
      </w:r>
      <w:r w:rsidRPr="006716A0">
        <w:rPr>
          <w:rFonts w:hint="eastAsia"/>
          <w:sz w:val="24"/>
          <w:szCs w:val="24"/>
        </w:rPr>
        <w:t>"&gt;</w:t>
      </w:r>
    </w:p>
    <w:p w:rsidR="006716A0" w:rsidRPr="006716A0" w:rsidRDefault="006716A0" w:rsidP="006716A0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&lt;info director="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actors="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type="</w:t>
      </w:r>
      <w:r w:rsidRPr="006716A0">
        <w:rPr>
          <w:rFonts w:hint="eastAsia"/>
          <w:sz w:val="24"/>
          <w:szCs w:val="24"/>
        </w:rPr>
        <w:t>武侠</w:t>
      </w:r>
      <w:r w:rsidRPr="006716A0">
        <w:rPr>
          <w:rFonts w:hint="eastAsia"/>
          <w:sz w:val="24"/>
          <w:szCs w:val="24"/>
        </w:rPr>
        <w:t>" area="</w:t>
      </w:r>
      <w:r w:rsidRPr="006716A0">
        <w:rPr>
          <w:rFonts w:hint="eastAsia"/>
          <w:sz w:val="24"/>
          <w:szCs w:val="24"/>
        </w:rPr>
        <w:t>香港</w:t>
      </w:r>
      <w:r w:rsidRPr="006716A0">
        <w:rPr>
          <w:rFonts w:hint="eastAsia"/>
          <w:sz w:val="24"/>
          <w:szCs w:val="24"/>
        </w:rPr>
        <w:t>" language="</w:t>
      </w:r>
      <w:r w:rsidRPr="006716A0">
        <w:rPr>
          <w:rFonts w:hint="eastAsia"/>
          <w:sz w:val="24"/>
          <w:szCs w:val="24"/>
        </w:rPr>
        <w:t>国语</w:t>
      </w:r>
      <w:r w:rsidRPr="006716A0">
        <w:rPr>
          <w:rFonts w:hint="eastAsia"/>
          <w:sz w:val="24"/>
          <w:szCs w:val="24"/>
        </w:rPr>
        <w:t>" score="100" playdate="2010-08-15" praise="20" dispraise="5"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;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prefer="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"/&gt;</w:t>
      </w:r>
    </w:p>
    <w:p w:rsidR="006716A0" w:rsidRPr="006716A0" w:rsidRDefault="006716A0" w:rsidP="006716A0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</w:t>
      </w:r>
      <w:proofErr w:type="gramStart"/>
      <w:r w:rsidR="002554E5">
        <w:rPr>
          <w:rFonts w:hint="eastAsia"/>
          <w:sz w:val="24"/>
          <w:szCs w:val="24"/>
        </w:rPr>
        <w:t>description</w:t>
      </w:r>
      <w:proofErr w:type="gramEnd"/>
      <w:r w:rsidRPr="006716A0">
        <w:rPr>
          <w:rFonts w:hint="eastAsia"/>
          <w:sz w:val="24"/>
          <w:szCs w:val="24"/>
        </w:rPr>
        <w:t>&gt;&lt;![CDATA[</w:t>
      </w:r>
      <w:r w:rsidRPr="006716A0">
        <w:rPr>
          <w:rFonts w:hint="eastAsia"/>
          <w:sz w:val="24"/>
          <w:szCs w:val="24"/>
        </w:rPr>
        <w:t>少林寺新版……</w:t>
      </w:r>
      <w:r w:rsidRPr="006716A0">
        <w:rPr>
          <w:rFonts w:hint="eastAsia"/>
          <w:sz w:val="24"/>
          <w:szCs w:val="24"/>
        </w:rPr>
        <w:t>]]&gt;&lt;/</w:t>
      </w:r>
      <w:r w:rsidR="002554E5">
        <w:rPr>
          <w:rFonts w:hint="eastAsia"/>
          <w:sz w:val="24"/>
          <w:szCs w:val="24"/>
        </w:rPr>
        <w:t>description</w:t>
      </w:r>
      <w:r w:rsidRPr="006716A0">
        <w:rPr>
          <w:rFonts w:hint="eastAsia"/>
          <w:sz w:val="24"/>
          <w:szCs w:val="24"/>
        </w:rPr>
        <w:t>&gt;</w:t>
      </w:r>
    </w:p>
    <w:p w:rsidR="006716A0" w:rsidRPr="006716A0" w:rsidRDefault="006716A0" w:rsidP="006716A0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&lt;posters</w:t>
      </w:r>
      <w:r w:rsidR="00B72733">
        <w:rPr>
          <w:rFonts w:hint="eastAsia"/>
          <w:sz w:val="24"/>
          <w:szCs w:val="24"/>
        </w:rPr>
        <w:t xml:space="preserve"> num="2"</w:t>
      </w:r>
      <w:r w:rsidRPr="006716A0">
        <w:rPr>
          <w:sz w:val="24"/>
          <w:szCs w:val="24"/>
        </w:rPr>
        <w:t>&gt;</w:t>
      </w:r>
    </w:p>
    <w:p w:rsidR="006716A0" w:rsidRPr="006716A0" w:rsidRDefault="006716A0" w:rsidP="002554E5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type="small" size="100*120" url="http://S_</w:t>
      </w:r>
      <w:r w:rsidR="00094582"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6716A0" w:rsidRPr="006716A0" w:rsidRDefault="006716A0" w:rsidP="002554E5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type="big" size="600*720" url="http://B_</w:t>
      </w:r>
      <w:r w:rsidR="00094582"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6716A0" w:rsidRPr="006716A0" w:rsidRDefault="006716A0" w:rsidP="006716A0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&lt;/posters&gt;</w:t>
      </w:r>
    </w:p>
    <w:p w:rsidR="006716A0" w:rsidRPr="006716A0" w:rsidRDefault="006716A0" w:rsidP="006716A0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 num="1"&gt;</w:t>
      </w:r>
    </w:p>
    <w:p w:rsidR="006716A0" w:rsidRPr="006716A0" w:rsidRDefault="006716A0" w:rsidP="006716A0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id="207" index="1" size="423" length="93"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url="http://a0e12d4b05fc0300424500004094ea00.ts" live="0" /&gt;</w:t>
      </w:r>
    </w:p>
    <w:p w:rsidR="006716A0" w:rsidRPr="006716A0" w:rsidRDefault="006716A0" w:rsidP="006716A0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6716A0" w:rsidRPr="006716A0" w:rsidRDefault="006716A0" w:rsidP="006716A0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num="2"&gt;</w:t>
      </w:r>
    </w:p>
    <w:p w:rsidR="006716A0" w:rsidRPr="006716A0" w:rsidRDefault="006716A0" w:rsidP="002554E5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id="208" index="1" size="423" length="45"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url="http://a0e12d4b05fc0300424500004094ea02.ts" live="0" /&gt;</w:t>
      </w:r>
    </w:p>
    <w:p w:rsidR="006716A0" w:rsidRPr="006716A0" w:rsidRDefault="006716A0" w:rsidP="002554E5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id="209" index="2" size="423" length="48"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url="http://a0e12d4b05fc0300424500004094ea03.ts" live="0" /&gt;</w:t>
      </w:r>
    </w:p>
    <w:p w:rsidR="006716A0" w:rsidRPr="006716A0" w:rsidRDefault="006716A0" w:rsidP="006716A0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6716A0" w:rsidRPr="006716A0" w:rsidRDefault="006716A0" w:rsidP="006716A0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sz w:val="24"/>
          <w:szCs w:val="24"/>
        </w:rPr>
        <w:t>&lt;/media&gt;</w:t>
      </w:r>
    </w:p>
    <w:p w:rsidR="006716A0" w:rsidRDefault="006716A0" w:rsidP="006716A0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>&lt;/data&gt;</w:t>
      </w:r>
    </w:p>
    <w:p w:rsidR="00BF7604" w:rsidRPr="009A317B" w:rsidRDefault="00BF7604" w:rsidP="006716A0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BF7604" w:rsidRDefault="00BF7604" w:rsidP="00BF7604">
      <w:pPr>
        <w:spacing w:line="360" w:lineRule="auto"/>
        <w:rPr>
          <w:sz w:val="24"/>
          <w:szCs w:val="24"/>
        </w:rPr>
      </w:pPr>
    </w:p>
    <w:p w:rsidR="00A50D3F" w:rsidRPr="001A6FE4" w:rsidRDefault="00A50D3F" w:rsidP="00A50D3F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26" w:name="_Toc308456546"/>
      <w:r w:rsidRPr="00A50D3F">
        <w:rPr>
          <w:rFonts w:hint="eastAsia"/>
          <w:sz w:val="30"/>
          <w:szCs w:val="30"/>
        </w:rPr>
        <w:lastRenderedPageBreak/>
        <w:t>获取分类影视列表：</w:t>
      </w:r>
      <w:r w:rsidRPr="00A50D3F">
        <w:rPr>
          <w:rFonts w:hint="eastAsia"/>
          <w:sz w:val="30"/>
          <w:szCs w:val="30"/>
        </w:rPr>
        <w:t>GetMediaListByCategory</w:t>
      </w:r>
      <w:bookmarkEnd w:id="26"/>
    </w:p>
    <w:p w:rsidR="00A50D3F" w:rsidRPr="00625E07" w:rsidRDefault="00A50D3F" w:rsidP="00A50D3F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2366C" w:rsidTr="00C37851">
        <w:tc>
          <w:tcPr>
            <w:tcW w:w="1101" w:type="dxa"/>
          </w:tcPr>
          <w:p w:rsidR="0032366C" w:rsidRDefault="0032366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32366C" w:rsidRDefault="0032366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1275" w:type="dxa"/>
          </w:tcPr>
          <w:p w:rsidR="0032366C" w:rsidRDefault="0032366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32366C" w:rsidRDefault="0032366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32366C" w:rsidRDefault="0032366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9E7963">
              <w:rPr>
                <w:rFonts w:hint="eastAsia"/>
                <w:sz w:val="24"/>
                <w:szCs w:val="24"/>
              </w:rPr>
              <w:t>，</w:t>
            </w:r>
            <w:r w:rsidR="009E7963">
              <w:rPr>
                <w:rFonts w:hint="eastAsia"/>
                <w:sz w:val="24"/>
                <w:szCs w:val="24"/>
              </w:rPr>
              <w:t>0</w:t>
            </w:r>
            <w:r w:rsidR="009E7963">
              <w:rPr>
                <w:rFonts w:hint="eastAsia"/>
                <w:sz w:val="24"/>
                <w:szCs w:val="24"/>
              </w:rPr>
              <w:t>为所有分类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A50D3F" w:rsidRDefault="0032366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A50D3F" w:rsidRDefault="00A50D3F" w:rsidP="003236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32366C">
              <w:rPr>
                <w:rFonts w:hint="eastAsia"/>
                <w:sz w:val="24"/>
                <w:szCs w:val="24"/>
              </w:rPr>
              <w:t>为热播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32366C">
              <w:rPr>
                <w:rFonts w:hint="eastAsia"/>
                <w:sz w:val="24"/>
                <w:szCs w:val="24"/>
              </w:rPr>
              <w:t>为最新</w:t>
            </w:r>
            <w:r w:rsidR="0032366C">
              <w:rPr>
                <w:rFonts w:hint="eastAsia"/>
                <w:sz w:val="24"/>
                <w:szCs w:val="24"/>
              </w:rPr>
              <w:t>3</w:t>
            </w:r>
            <w:r w:rsidR="0032366C">
              <w:rPr>
                <w:rFonts w:hint="eastAsia"/>
                <w:sz w:val="24"/>
                <w:szCs w:val="24"/>
              </w:rPr>
              <w:t>为好评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A50D3F" w:rsidTr="00C37851">
        <w:tc>
          <w:tcPr>
            <w:tcW w:w="11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每页的数量</w:t>
            </w:r>
          </w:p>
        </w:tc>
      </w:tr>
      <w:tr w:rsidR="00CD02EC" w:rsidTr="00C37851">
        <w:tc>
          <w:tcPr>
            <w:tcW w:w="1101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filter</w:t>
            </w:r>
          </w:p>
        </w:tc>
        <w:tc>
          <w:tcPr>
            <w:tcW w:w="1275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CD02EC" w:rsidTr="00C37851">
        <w:tc>
          <w:tcPr>
            <w:tcW w:w="1101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筛选类型</w:t>
            </w:r>
          </w:p>
        </w:tc>
      </w:tr>
      <w:tr w:rsidR="00CD02EC" w:rsidTr="00C37851">
        <w:tc>
          <w:tcPr>
            <w:tcW w:w="1101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275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CD02EC" w:rsidRDefault="00CD02EC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筛选选项</w:t>
            </w:r>
          </w:p>
        </w:tc>
      </w:tr>
    </w:tbl>
    <w:p w:rsidR="00A50D3F" w:rsidRDefault="00A50D3F" w:rsidP="00A50D3F">
      <w:pPr>
        <w:spacing w:line="360" w:lineRule="auto"/>
        <w:rPr>
          <w:sz w:val="24"/>
          <w:szCs w:val="24"/>
        </w:rPr>
      </w:pPr>
    </w:p>
    <w:p w:rsidR="00A50D3F" w:rsidRPr="00625E07" w:rsidRDefault="00A50D3F" w:rsidP="00A50D3F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A50D3F" w:rsidRPr="00072505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A50D3F" w:rsidRDefault="002B6AC3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A50D3F">
              <w:rPr>
                <w:rFonts w:hint="eastAsia"/>
                <w:sz w:val="24"/>
                <w:szCs w:val="24"/>
              </w:rPr>
              <w:t>，格式</w:t>
            </w:r>
            <w:r w:rsidR="00FB3A28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返回影视的总数</w:t>
            </w:r>
          </w:p>
        </w:tc>
      </w:tr>
      <w:tr w:rsidR="00581D3B" w:rsidTr="003D6E2D">
        <w:trPr>
          <w:ins w:id="27" w:author="Robert" w:date="2011-08-09T11:26:00Z"/>
        </w:trPr>
        <w:tc>
          <w:tcPr>
            <w:tcW w:w="1242" w:type="dxa"/>
          </w:tcPr>
          <w:p w:rsidR="00581D3B" w:rsidRDefault="00581D3B" w:rsidP="003D6E2D">
            <w:pPr>
              <w:spacing w:line="360" w:lineRule="auto"/>
              <w:rPr>
                <w:ins w:id="28" w:author="Robert" w:date="2011-08-09T11:26:00Z"/>
                <w:sz w:val="24"/>
                <w:szCs w:val="24"/>
              </w:rPr>
            </w:pPr>
            <w:ins w:id="29" w:author="Robert" w:date="2011-08-09T11:26:00Z">
              <w:r>
                <w:rPr>
                  <w:rFonts w:hint="eastAsia"/>
                  <w:sz w:val="24"/>
                  <w:szCs w:val="24"/>
                </w:rPr>
                <w:t>data</w:t>
              </w:r>
            </w:ins>
          </w:p>
        </w:tc>
        <w:tc>
          <w:tcPr>
            <w:tcW w:w="1683" w:type="dxa"/>
          </w:tcPr>
          <w:p w:rsidR="00581D3B" w:rsidRDefault="00581D3B" w:rsidP="003D6E2D">
            <w:pPr>
              <w:spacing w:line="360" w:lineRule="auto"/>
              <w:rPr>
                <w:ins w:id="30" w:author="Robert" w:date="2011-08-09T11:26:00Z"/>
                <w:sz w:val="24"/>
                <w:szCs w:val="24"/>
              </w:rPr>
            </w:pPr>
            <w:ins w:id="31" w:author="Robert" w:date="2011-08-09T11:26:00Z">
              <w:r>
                <w:rPr>
                  <w:rFonts w:hint="eastAsia"/>
                  <w:sz w:val="24"/>
                  <w:szCs w:val="24"/>
                </w:rPr>
                <w:t>total</w:t>
              </w:r>
            </w:ins>
          </w:p>
        </w:tc>
        <w:tc>
          <w:tcPr>
            <w:tcW w:w="1263" w:type="dxa"/>
          </w:tcPr>
          <w:p w:rsidR="00581D3B" w:rsidRDefault="00581D3B" w:rsidP="003D6E2D">
            <w:pPr>
              <w:spacing w:line="360" w:lineRule="auto"/>
              <w:rPr>
                <w:ins w:id="32" w:author="Robert" w:date="2011-08-09T11:26:00Z"/>
                <w:sz w:val="24"/>
                <w:szCs w:val="24"/>
              </w:rPr>
            </w:pPr>
            <w:ins w:id="33" w:author="Robert" w:date="2011-08-09T11:26:00Z">
              <w:r>
                <w:rPr>
                  <w:rFonts w:hint="eastAsia"/>
                  <w:sz w:val="24"/>
                  <w:szCs w:val="24"/>
                </w:rPr>
                <w:t>number</w:t>
              </w:r>
            </w:ins>
          </w:p>
        </w:tc>
        <w:tc>
          <w:tcPr>
            <w:tcW w:w="4333" w:type="dxa"/>
          </w:tcPr>
          <w:p w:rsidR="00581D3B" w:rsidRDefault="00581D3B" w:rsidP="003D6E2D">
            <w:pPr>
              <w:spacing w:line="360" w:lineRule="auto"/>
              <w:rPr>
                <w:ins w:id="34" w:author="Robert" w:date="2011-08-09T11:26:00Z"/>
                <w:sz w:val="24"/>
                <w:szCs w:val="24"/>
              </w:rPr>
            </w:pPr>
            <w:ins w:id="35" w:author="Robert" w:date="2011-08-09T11:26:00Z">
              <w:r>
                <w:rPr>
                  <w:rFonts w:hint="eastAsia"/>
                  <w:sz w:val="24"/>
                  <w:szCs w:val="24"/>
                </w:rPr>
                <w:t>相同条件所有影视的总数</w:t>
              </w:r>
            </w:ins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影视名称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演员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类型，如武侠、警匪等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地区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配音语言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上映日期，格式</w:t>
            </w:r>
            <w:r w:rsidR="00FB3A28">
              <w:rPr>
                <w:rFonts w:hint="eastAsia"/>
                <w:sz w:val="24"/>
                <w:szCs w:val="24"/>
              </w:rPr>
              <w:t>yy</w:t>
            </w:r>
            <w:r>
              <w:rPr>
                <w:rFonts w:hint="eastAsia"/>
                <w:sz w:val="24"/>
                <w:szCs w:val="24"/>
              </w:rPr>
              <w:t>yy-MM-dd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顶的得票数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踩的得票数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优选片源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海报数量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posters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9682E" w:rsidRPr="0059682E" w:rsidRDefault="00A50D3F" w:rsidP="0088166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海报类型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海报尺寸，格式：宽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高，单位：像素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分集数量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分集序号，即第几集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分集大小，单位：</w:t>
            </w:r>
            <w:r>
              <w:rPr>
                <w:rFonts w:hint="eastAsia"/>
                <w:sz w:val="24"/>
                <w:szCs w:val="24"/>
              </w:rPr>
              <w:t>KB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分集长度，单位：秒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分集格式，如</w:t>
            </w:r>
            <w:r>
              <w:rPr>
                <w:rFonts w:hint="eastAsia"/>
                <w:sz w:val="24"/>
                <w:szCs w:val="24"/>
              </w:rPr>
              <w:t>avi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分集码率，单位：</w:t>
            </w:r>
            <w:r>
              <w:rPr>
                <w:rFonts w:hint="eastAsia"/>
                <w:sz w:val="24"/>
                <w:szCs w:val="24"/>
              </w:rPr>
              <w:t>kbps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为普通影片，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分集播放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A50D3F" w:rsidTr="00C37851">
        <w:tc>
          <w:tcPr>
            <w:tcW w:w="1242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A50D3F" w:rsidRDefault="00A50D3F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为点播，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为直播</w:t>
            </w:r>
          </w:p>
        </w:tc>
      </w:tr>
    </w:tbl>
    <w:p w:rsidR="00A50D3F" w:rsidRDefault="00A50D3F" w:rsidP="00A50D3F">
      <w:pPr>
        <w:spacing w:line="360" w:lineRule="auto"/>
        <w:rPr>
          <w:sz w:val="24"/>
          <w:szCs w:val="24"/>
        </w:rPr>
      </w:pPr>
    </w:p>
    <w:p w:rsidR="00A50D3F" w:rsidRPr="00625E07" w:rsidRDefault="00A50D3F" w:rsidP="00A50D3F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A50D3F" w:rsidRDefault="00A50D3F" w:rsidP="00A50D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A50D3F" w:rsidRPr="00E100B9" w:rsidRDefault="00A50D3F" w:rsidP="00A50D3F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A50D3F" w:rsidRPr="00E100B9" w:rsidRDefault="00A50D3F" w:rsidP="00A50D3F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A50D3F" w:rsidRPr="00E100B9" w:rsidRDefault="00A50D3F" w:rsidP="00A50D3F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</w:t>
      </w:r>
      <w:r w:rsidR="008E353A" w:rsidRPr="008E353A">
        <w:rPr>
          <w:sz w:val="24"/>
          <w:szCs w:val="24"/>
        </w:rPr>
        <w:t>GetMediaListByCategory</w:t>
      </w:r>
      <w:r w:rsidRPr="00E100B9">
        <w:rPr>
          <w:sz w:val="24"/>
          <w:szCs w:val="24"/>
        </w:rPr>
        <w:t>" language="zh-CN"&gt;</w:t>
      </w:r>
    </w:p>
    <w:p w:rsidR="00A50D3F" w:rsidRPr="00E100B9" w:rsidRDefault="00A50D3F" w:rsidP="00A50D3F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A50D3F" w:rsidRDefault="00A50D3F" w:rsidP="00A50D3F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A50D3F" w:rsidRDefault="00A50D3F" w:rsidP="00A50D3F">
      <w:pPr>
        <w:spacing w:line="360" w:lineRule="auto"/>
        <w:ind w:leftChars="200" w:left="420"/>
        <w:rPr>
          <w:sz w:val="24"/>
          <w:szCs w:val="24"/>
        </w:rPr>
      </w:pPr>
      <w:r w:rsidRPr="00072505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data</w:t>
      </w:r>
      <w:r w:rsidRPr="00072505">
        <w:rPr>
          <w:sz w:val="24"/>
          <w:szCs w:val="24"/>
        </w:rPr>
        <w:t xml:space="preserve"> </w:t>
      </w:r>
      <w:r w:rsidR="00C02DE8">
        <w:rPr>
          <w:rFonts w:hint="eastAsia"/>
          <w:sz w:val="24"/>
          <w:szCs w:val="24"/>
        </w:rPr>
        <w:t xml:space="preserve">cid="1" </w:t>
      </w:r>
      <w:r w:rsidR="00210F32">
        <w:rPr>
          <w:rFonts w:hint="eastAsia"/>
          <w:sz w:val="24"/>
          <w:szCs w:val="24"/>
        </w:rPr>
        <w:t>order</w:t>
      </w:r>
      <w:r w:rsidR="00210F32">
        <w:rPr>
          <w:sz w:val="24"/>
          <w:szCs w:val="24"/>
        </w:rPr>
        <w:t>="1" page="1" size="10"</w:t>
      </w:r>
      <w:r w:rsidRPr="00072505">
        <w:rPr>
          <w:sz w:val="24"/>
          <w:szCs w:val="24"/>
        </w:rPr>
        <w:t>&gt;</w:t>
      </w:r>
    </w:p>
    <w:p w:rsidR="00210F32" w:rsidRDefault="00210F32" w:rsidP="00210F32">
      <w:pPr>
        <w:spacing w:line="360" w:lineRule="auto"/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&lt;filter type="</w:t>
      </w:r>
      <w:r w:rsidR="009E6E68">
        <w:rPr>
          <w:rFonts w:hint="eastAsia"/>
          <w:sz w:val="24"/>
          <w:szCs w:val="24"/>
        </w:rPr>
        <w:t>地区</w:t>
      </w:r>
      <w:r>
        <w:rPr>
          <w:rFonts w:hint="eastAsia"/>
          <w:sz w:val="24"/>
          <w:szCs w:val="24"/>
        </w:rPr>
        <w:t>" value="</w:t>
      </w:r>
      <w:r w:rsidR="00E00571">
        <w:rPr>
          <w:rFonts w:hint="eastAsia"/>
          <w:sz w:val="24"/>
          <w:szCs w:val="24"/>
        </w:rPr>
        <w:t>美国</w:t>
      </w:r>
      <w:r>
        <w:rPr>
          <w:rFonts w:hint="eastAsia"/>
          <w:sz w:val="24"/>
          <w:szCs w:val="24"/>
        </w:rPr>
        <w:t>" /&gt;</w:t>
      </w:r>
    </w:p>
    <w:p w:rsidR="00210F32" w:rsidRDefault="00210F32" w:rsidP="00210F32">
      <w:pPr>
        <w:spacing w:line="360" w:lineRule="auto"/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&lt;filter type="</w:t>
      </w:r>
      <w:r w:rsidR="009E6E68"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>" value="</w:t>
      </w:r>
      <w:r w:rsidR="00E00571" w:rsidRPr="00E00571">
        <w:rPr>
          <w:sz w:val="24"/>
          <w:szCs w:val="24"/>
        </w:rPr>
        <w:t>lt1980</w:t>
      </w:r>
      <w:r>
        <w:rPr>
          <w:rFonts w:hint="eastAsia"/>
          <w:sz w:val="24"/>
          <w:szCs w:val="24"/>
        </w:rPr>
        <w:t>" /&gt;</w:t>
      </w:r>
    </w:p>
    <w:p w:rsidR="00210F32" w:rsidRPr="00E100B9" w:rsidRDefault="00210F32" w:rsidP="00A50D3F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&lt;/data&gt;</w:t>
      </w:r>
    </w:p>
    <w:p w:rsidR="00A50D3F" w:rsidRPr="00E100B9" w:rsidRDefault="00A50D3F" w:rsidP="00A50D3F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lastRenderedPageBreak/>
        <w:t>&lt;/parameter&gt;</w:t>
      </w:r>
    </w:p>
    <w:p w:rsidR="00A50D3F" w:rsidRDefault="00A50D3F" w:rsidP="00A50D3F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&lt;/request&gt;</w:t>
      </w:r>
    </w:p>
    <w:p w:rsidR="00A50D3F" w:rsidRDefault="00A50D3F" w:rsidP="00A50D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A50D3F" w:rsidRPr="00D26D5F" w:rsidRDefault="00A50D3F" w:rsidP="00A50D3F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A50D3F" w:rsidRPr="00D26D5F" w:rsidRDefault="00A50D3F" w:rsidP="00A50D3F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A50D3F" w:rsidRPr="00D26D5F" w:rsidRDefault="00A50D3F" w:rsidP="00A50D3F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A50D3F" w:rsidRPr="006716A0" w:rsidRDefault="00A50D3F" w:rsidP="00A50D3F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 xml:space="preserve">&lt;data language="zh-CN" </w:t>
      </w:r>
      <w:r>
        <w:rPr>
          <w:rFonts w:hint="eastAsia"/>
          <w:sz w:val="24"/>
          <w:szCs w:val="24"/>
        </w:rPr>
        <w:t>num</w:t>
      </w:r>
      <w:r w:rsidRPr="006716A0">
        <w:rPr>
          <w:sz w:val="24"/>
          <w:szCs w:val="24"/>
        </w:rPr>
        <w:t>="1"</w:t>
      </w:r>
      <w:ins w:id="36" w:author="Robert" w:date="2011-08-09T11:26:00Z">
        <w:r w:rsidR="00581D3B">
          <w:rPr>
            <w:rFonts w:hint="eastAsia"/>
            <w:sz w:val="24"/>
            <w:szCs w:val="24"/>
          </w:rPr>
          <w:t xml:space="preserve"> total="10"</w:t>
        </w:r>
      </w:ins>
      <w:r w:rsidRPr="006716A0">
        <w:rPr>
          <w:sz w:val="24"/>
          <w:szCs w:val="24"/>
        </w:rPr>
        <w:t>&gt;</w:t>
      </w:r>
    </w:p>
    <w:p w:rsidR="00A50D3F" w:rsidRPr="006716A0" w:rsidRDefault="00A50D3F" w:rsidP="00A50D3F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&lt;media id="123" title="</w:t>
      </w:r>
      <w:r w:rsidRPr="006716A0">
        <w:rPr>
          <w:rFonts w:hint="eastAsia"/>
          <w:sz w:val="24"/>
          <w:szCs w:val="24"/>
        </w:rPr>
        <w:t>新少林寺</w:t>
      </w:r>
      <w:r w:rsidRPr="006716A0">
        <w:rPr>
          <w:rFonts w:hint="eastAsia"/>
          <w:sz w:val="24"/>
          <w:szCs w:val="24"/>
        </w:rPr>
        <w:t>"&gt;</w:t>
      </w:r>
    </w:p>
    <w:p w:rsidR="00A50D3F" w:rsidRPr="006716A0" w:rsidRDefault="00A50D3F" w:rsidP="00A50D3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&lt;info director="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actors="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type="</w:t>
      </w:r>
      <w:r w:rsidRPr="006716A0">
        <w:rPr>
          <w:rFonts w:hint="eastAsia"/>
          <w:sz w:val="24"/>
          <w:szCs w:val="24"/>
        </w:rPr>
        <w:t>武侠</w:t>
      </w:r>
      <w:r w:rsidRPr="006716A0">
        <w:rPr>
          <w:rFonts w:hint="eastAsia"/>
          <w:sz w:val="24"/>
          <w:szCs w:val="24"/>
        </w:rPr>
        <w:t>" area="</w:t>
      </w:r>
      <w:r w:rsidRPr="006716A0">
        <w:rPr>
          <w:rFonts w:hint="eastAsia"/>
          <w:sz w:val="24"/>
          <w:szCs w:val="24"/>
        </w:rPr>
        <w:t>香港</w:t>
      </w:r>
      <w:r w:rsidRPr="006716A0">
        <w:rPr>
          <w:rFonts w:hint="eastAsia"/>
          <w:sz w:val="24"/>
          <w:szCs w:val="24"/>
        </w:rPr>
        <w:t>" language="</w:t>
      </w:r>
      <w:r w:rsidRPr="006716A0">
        <w:rPr>
          <w:rFonts w:hint="eastAsia"/>
          <w:sz w:val="24"/>
          <w:szCs w:val="24"/>
        </w:rPr>
        <w:t>国语</w:t>
      </w:r>
      <w:r w:rsidRPr="006716A0">
        <w:rPr>
          <w:rFonts w:hint="eastAsia"/>
          <w:sz w:val="24"/>
          <w:szCs w:val="24"/>
        </w:rPr>
        <w:t>" score="100" playdate="2010-08-15" praise="20" dispraise="5"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;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prefer="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"/&gt;</w:t>
      </w:r>
    </w:p>
    <w:p w:rsidR="00A50D3F" w:rsidRPr="006716A0" w:rsidRDefault="00A50D3F" w:rsidP="00A50D3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description</w:t>
      </w:r>
      <w:proofErr w:type="gramEnd"/>
      <w:r w:rsidRPr="006716A0">
        <w:rPr>
          <w:rFonts w:hint="eastAsia"/>
          <w:sz w:val="24"/>
          <w:szCs w:val="24"/>
        </w:rPr>
        <w:t>&gt;&lt;![CDATA[</w:t>
      </w:r>
      <w:r w:rsidRPr="006716A0">
        <w:rPr>
          <w:rFonts w:hint="eastAsia"/>
          <w:sz w:val="24"/>
          <w:szCs w:val="24"/>
        </w:rPr>
        <w:t>少林寺新版……</w:t>
      </w:r>
      <w:r w:rsidRPr="006716A0">
        <w:rPr>
          <w:rFonts w:hint="eastAsia"/>
          <w:sz w:val="24"/>
          <w:szCs w:val="24"/>
        </w:rPr>
        <w:t>]]&gt;&lt;/</w:t>
      </w:r>
      <w:r>
        <w:rPr>
          <w:rFonts w:hint="eastAsia"/>
          <w:sz w:val="24"/>
          <w:szCs w:val="24"/>
        </w:rPr>
        <w:t>description</w:t>
      </w:r>
      <w:r w:rsidRPr="006716A0">
        <w:rPr>
          <w:rFonts w:hint="eastAsia"/>
          <w:sz w:val="24"/>
          <w:szCs w:val="24"/>
        </w:rPr>
        <w:t>&gt;</w:t>
      </w:r>
    </w:p>
    <w:p w:rsidR="00A50D3F" w:rsidRPr="006716A0" w:rsidRDefault="00A50D3F" w:rsidP="00A50D3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&lt;posters</w:t>
      </w:r>
      <w:r>
        <w:rPr>
          <w:rFonts w:hint="eastAsia"/>
          <w:sz w:val="24"/>
          <w:szCs w:val="24"/>
        </w:rPr>
        <w:t xml:space="preserve"> num="2"</w:t>
      </w:r>
      <w:r w:rsidRPr="006716A0">
        <w:rPr>
          <w:sz w:val="24"/>
          <w:szCs w:val="24"/>
        </w:rPr>
        <w:t>&gt;</w:t>
      </w:r>
    </w:p>
    <w:p w:rsidR="00A50D3F" w:rsidRPr="006716A0" w:rsidRDefault="00A50D3F" w:rsidP="00A50D3F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type="small" size="100*120" url="http://S_</w:t>
      </w:r>
      <w:r w:rsidR="00094582"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A50D3F" w:rsidRPr="006716A0" w:rsidRDefault="00A50D3F" w:rsidP="00A50D3F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type="big" size="600*720" url="http://B_</w:t>
      </w:r>
      <w:r w:rsidR="00094582"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A50D3F" w:rsidRPr="006716A0" w:rsidRDefault="00A50D3F" w:rsidP="00A50D3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&lt;/posters&gt;</w:t>
      </w:r>
    </w:p>
    <w:p w:rsidR="00A50D3F" w:rsidRPr="006716A0" w:rsidRDefault="00A50D3F" w:rsidP="00A50D3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 num="1"&gt;</w:t>
      </w:r>
    </w:p>
    <w:p w:rsidR="00A50D3F" w:rsidRPr="006716A0" w:rsidRDefault="00A50D3F" w:rsidP="00A50D3F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id="207" index="1" size="423" length="93"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url="http://a0e12d4b05fc0300424500004094ea00.ts" live="0" /&gt;</w:t>
      </w:r>
    </w:p>
    <w:p w:rsidR="00A50D3F" w:rsidRPr="006716A0" w:rsidRDefault="00A50D3F" w:rsidP="00A50D3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A50D3F" w:rsidRPr="006716A0" w:rsidRDefault="00A50D3F" w:rsidP="00A50D3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num="2"&gt;</w:t>
      </w:r>
    </w:p>
    <w:p w:rsidR="00A50D3F" w:rsidRPr="006716A0" w:rsidRDefault="00A50D3F" w:rsidP="00A50D3F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id="208" index="1" size="423" length="45"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url="http://a0e12d4b05fc0300424500004094ea02.ts" live="0" /&gt;</w:t>
      </w:r>
    </w:p>
    <w:p w:rsidR="00A50D3F" w:rsidRPr="006716A0" w:rsidRDefault="00A50D3F" w:rsidP="00A50D3F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id="209" index="2" size="423" length="48"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url="http://a0e12d4b05fc0300424500004094ea03.ts" live="0" /&gt;</w:t>
      </w:r>
    </w:p>
    <w:p w:rsidR="00A50D3F" w:rsidRPr="006716A0" w:rsidRDefault="00A50D3F" w:rsidP="00A50D3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A50D3F" w:rsidRPr="006716A0" w:rsidRDefault="00A50D3F" w:rsidP="00A50D3F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sz w:val="24"/>
          <w:szCs w:val="24"/>
        </w:rPr>
        <w:t>&lt;/media&gt;</w:t>
      </w:r>
    </w:p>
    <w:p w:rsidR="00A50D3F" w:rsidRDefault="00A50D3F" w:rsidP="00A50D3F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>&lt;/data&gt;</w:t>
      </w:r>
    </w:p>
    <w:p w:rsidR="00A50D3F" w:rsidRDefault="00A50D3F" w:rsidP="00BF7604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C40E6D" w:rsidRPr="001A6FE4" w:rsidRDefault="00C40E6D" w:rsidP="00C40E6D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37" w:name="_Toc308456547"/>
      <w:r w:rsidRPr="00C40E6D">
        <w:rPr>
          <w:rFonts w:hint="eastAsia"/>
          <w:sz w:val="30"/>
          <w:szCs w:val="30"/>
        </w:rPr>
        <w:lastRenderedPageBreak/>
        <w:t>获取筛选选项：</w:t>
      </w:r>
      <w:r w:rsidRPr="00C40E6D">
        <w:rPr>
          <w:rFonts w:hint="eastAsia"/>
          <w:sz w:val="30"/>
          <w:szCs w:val="30"/>
        </w:rPr>
        <w:t>GetFilterOption</w:t>
      </w:r>
      <w:bookmarkEnd w:id="37"/>
    </w:p>
    <w:p w:rsidR="00C40E6D" w:rsidRPr="00625E07" w:rsidRDefault="00C40E6D" w:rsidP="00C40E6D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C40E6D" w:rsidTr="00C37851">
        <w:tc>
          <w:tcPr>
            <w:tcW w:w="11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C40E6D" w:rsidRDefault="00C40E6D" w:rsidP="00C40E6D">
      <w:pPr>
        <w:spacing w:line="360" w:lineRule="auto"/>
        <w:rPr>
          <w:sz w:val="24"/>
          <w:szCs w:val="24"/>
        </w:rPr>
      </w:pPr>
    </w:p>
    <w:p w:rsidR="00C40E6D" w:rsidRPr="00625E07" w:rsidRDefault="00C40E6D" w:rsidP="00C40E6D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C40E6D" w:rsidRDefault="00C40E6D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C40E6D" w:rsidRDefault="00C40E6D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C40E6D" w:rsidRDefault="002B6AC3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C40E6D">
              <w:rPr>
                <w:rFonts w:hint="eastAsia"/>
                <w:sz w:val="24"/>
                <w:szCs w:val="24"/>
              </w:rPr>
              <w:t>，格式</w:t>
            </w:r>
            <w:r w:rsidR="00FB3A28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C40E6D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筛选条件</w:t>
            </w:r>
            <w:r w:rsidR="00C40E6D">
              <w:rPr>
                <w:rFonts w:hint="eastAsia"/>
                <w:sz w:val="24"/>
                <w:szCs w:val="24"/>
              </w:rPr>
              <w:t>总数</w:t>
            </w:r>
          </w:p>
        </w:tc>
      </w:tr>
      <w:tr w:rsidR="00C40E6D" w:rsidTr="00C37851">
        <w:tc>
          <w:tcPr>
            <w:tcW w:w="1242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C40E6D" w:rsidRDefault="00A20E54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filters</w:t>
            </w:r>
          </w:p>
        </w:tc>
        <w:tc>
          <w:tcPr>
            <w:tcW w:w="126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C40E6D" w:rsidRDefault="00C40E6D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1C44F2" w:rsidTr="00C37851">
        <w:tc>
          <w:tcPr>
            <w:tcW w:w="1242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筛选条件名称</w:t>
            </w:r>
          </w:p>
        </w:tc>
      </w:tr>
      <w:tr w:rsidR="001C44F2" w:rsidTr="00C37851">
        <w:tc>
          <w:tcPr>
            <w:tcW w:w="1242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选项数量</w:t>
            </w:r>
          </w:p>
        </w:tc>
      </w:tr>
      <w:tr w:rsidR="001C44F2" w:rsidTr="00C37851">
        <w:tc>
          <w:tcPr>
            <w:tcW w:w="1242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1C44F2" w:rsidTr="00C37851">
        <w:tc>
          <w:tcPr>
            <w:tcW w:w="1242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filter</w:t>
            </w:r>
          </w:p>
        </w:tc>
        <w:tc>
          <w:tcPr>
            <w:tcW w:w="168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C44F2" w:rsidRDefault="001C44F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选项名称</w:t>
            </w:r>
          </w:p>
        </w:tc>
      </w:tr>
    </w:tbl>
    <w:p w:rsidR="00C40E6D" w:rsidRDefault="00C40E6D" w:rsidP="00C40E6D">
      <w:pPr>
        <w:spacing w:line="360" w:lineRule="auto"/>
        <w:rPr>
          <w:sz w:val="24"/>
          <w:szCs w:val="24"/>
        </w:rPr>
      </w:pPr>
    </w:p>
    <w:p w:rsidR="00C40E6D" w:rsidRPr="00625E07" w:rsidRDefault="00C40E6D" w:rsidP="00C40E6D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C40E6D" w:rsidRDefault="00C40E6D" w:rsidP="00C40E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C40E6D" w:rsidRPr="00E100B9" w:rsidRDefault="00C40E6D" w:rsidP="00C40E6D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C40E6D" w:rsidRPr="00E100B9" w:rsidRDefault="00C40E6D" w:rsidP="00C40E6D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C40E6D" w:rsidRPr="00E100B9" w:rsidRDefault="00C40E6D" w:rsidP="00C40E6D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</w:t>
      </w:r>
      <w:r w:rsidRPr="00C40E6D">
        <w:rPr>
          <w:sz w:val="24"/>
          <w:szCs w:val="24"/>
        </w:rPr>
        <w:t>GetFilterOption</w:t>
      </w:r>
      <w:r w:rsidRPr="00E100B9">
        <w:rPr>
          <w:sz w:val="24"/>
          <w:szCs w:val="24"/>
        </w:rPr>
        <w:t>" language="zh-CN"&gt;</w:t>
      </w:r>
    </w:p>
    <w:p w:rsidR="00C40E6D" w:rsidRPr="00E100B9" w:rsidRDefault="00C40E6D" w:rsidP="00C40E6D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C40E6D" w:rsidRPr="00E100B9" w:rsidRDefault="00C40E6D" w:rsidP="00C40E6D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C40E6D" w:rsidRPr="00E100B9" w:rsidRDefault="00C40E6D" w:rsidP="00C40E6D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C40E6D" w:rsidRDefault="00C40E6D" w:rsidP="00C40E6D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&lt;/request&gt;</w:t>
      </w:r>
    </w:p>
    <w:p w:rsidR="00C40E6D" w:rsidRDefault="00C40E6D" w:rsidP="00C40E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C40E6D" w:rsidRPr="00D26D5F" w:rsidRDefault="00C40E6D" w:rsidP="00C40E6D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C40E6D" w:rsidRPr="00D26D5F" w:rsidRDefault="00C40E6D" w:rsidP="00C40E6D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C40E6D" w:rsidRPr="00D26D5F" w:rsidRDefault="00C40E6D" w:rsidP="00C40E6D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A20E54" w:rsidRPr="00A20E54" w:rsidRDefault="00A20E54" w:rsidP="00A20E54">
      <w:pPr>
        <w:spacing w:line="360" w:lineRule="auto"/>
        <w:ind w:leftChars="100" w:left="210"/>
        <w:rPr>
          <w:sz w:val="24"/>
          <w:szCs w:val="24"/>
        </w:rPr>
      </w:pPr>
      <w:r w:rsidRPr="00A20E54">
        <w:rPr>
          <w:sz w:val="24"/>
          <w:szCs w:val="24"/>
        </w:rPr>
        <w:t xml:space="preserve">&lt;data </w:t>
      </w:r>
      <w:r>
        <w:rPr>
          <w:rFonts w:hint="eastAsia"/>
          <w:sz w:val="24"/>
          <w:szCs w:val="24"/>
        </w:rPr>
        <w:t xml:space="preserve">language="zh-CN" </w:t>
      </w:r>
      <w:r w:rsidRPr="00A20E54">
        <w:rPr>
          <w:sz w:val="24"/>
          <w:szCs w:val="24"/>
        </w:rPr>
        <w:t>num="2"&gt;</w:t>
      </w:r>
    </w:p>
    <w:p w:rsidR="00A20E54" w:rsidRPr="00A20E54" w:rsidRDefault="00A20E54" w:rsidP="00A20E54">
      <w:pPr>
        <w:spacing w:line="360" w:lineRule="auto"/>
        <w:ind w:leftChars="200" w:left="420"/>
        <w:rPr>
          <w:sz w:val="24"/>
          <w:szCs w:val="24"/>
        </w:rPr>
      </w:pPr>
      <w:r w:rsidRPr="00A20E54">
        <w:rPr>
          <w:rFonts w:hint="eastAsia"/>
          <w:sz w:val="24"/>
          <w:szCs w:val="24"/>
        </w:rPr>
        <w:t>&lt;filters name="</w:t>
      </w:r>
      <w:r w:rsidRPr="00A20E54">
        <w:rPr>
          <w:rFonts w:hint="eastAsia"/>
          <w:sz w:val="24"/>
          <w:szCs w:val="24"/>
        </w:rPr>
        <w:t>地区</w:t>
      </w:r>
      <w:r w:rsidRPr="00A20E54">
        <w:rPr>
          <w:rFonts w:hint="eastAsia"/>
          <w:sz w:val="24"/>
          <w:szCs w:val="24"/>
        </w:rPr>
        <w:t>" num="2"&gt;</w:t>
      </w:r>
    </w:p>
    <w:p w:rsidR="00A20E54" w:rsidRPr="00A20E54" w:rsidRDefault="00A20E54" w:rsidP="00A20E54">
      <w:pPr>
        <w:spacing w:line="360" w:lineRule="auto"/>
        <w:ind w:leftChars="300" w:left="630"/>
        <w:rPr>
          <w:sz w:val="24"/>
          <w:szCs w:val="24"/>
        </w:rPr>
      </w:pPr>
      <w:r w:rsidRPr="00A20E54">
        <w:rPr>
          <w:rFonts w:hint="eastAsia"/>
          <w:sz w:val="24"/>
          <w:szCs w:val="24"/>
        </w:rPr>
        <w:t>&lt;filter name="</w:t>
      </w:r>
      <w:r w:rsidRPr="00A20E54">
        <w:rPr>
          <w:rFonts w:hint="eastAsia"/>
          <w:sz w:val="24"/>
          <w:szCs w:val="24"/>
        </w:rPr>
        <w:t>香港</w:t>
      </w:r>
      <w:r w:rsidRPr="00A20E54">
        <w:rPr>
          <w:rFonts w:hint="eastAsia"/>
          <w:sz w:val="24"/>
          <w:szCs w:val="24"/>
        </w:rPr>
        <w:t>" /&gt;</w:t>
      </w:r>
    </w:p>
    <w:p w:rsidR="00A20E54" w:rsidRPr="00A20E54" w:rsidRDefault="00A20E54" w:rsidP="00A20E54">
      <w:pPr>
        <w:spacing w:line="360" w:lineRule="auto"/>
        <w:ind w:leftChars="300" w:left="630"/>
        <w:rPr>
          <w:sz w:val="24"/>
          <w:szCs w:val="24"/>
        </w:rPr>
      </w:pPr>
      <w:r w:rsidRPr="00A20E54">
        <w:rPr>
          <w:rFonts w:hint="eastAsia"/>
          <w:sz w:val="24"/>
          <w:szCs w:val="24"/>
        </w:rPr>
        <w:t>&lt;filter name="</w:t>
      </w:r>
      <w:r w:rsidRPr="00A20E54">
        <w:rPr>
          <w:rFonts w:hint="eastAsia"/>
          <w:sz w:val="24"/>
          <w:szCs w:val="24"/>
        </w:rPr>
        <w:t>大陆</w:t>
      </w:r>
      <w:r w:rsidRPr="00A20E54">
        <w:rPr>
          <w:rFonts w:hint="eastAsia"/>
          <w:sz w:val="24"/>
          <w:szCs w:val="24"/>
        </w:rPr>
        <w:t>" /&gt;</w:t>
      </w:r>
    </w:p>
    <w:p w:rsidR="00A20E54" w:rsidRPr="00A20E54" w:rsidRDefault="00A20E54" w:rsidP="00A20E54">
      <w:pPr>
        <w:spacing w:line="360" w:lineRule="auto"/>
        <w:ind w:leftChars="200" w:left="420"/>
        <w:rPr>
          <w:sz w:val="24"/>
          <w:szCs w:val="24"/>
        </w:rPr>
      </w:pPr>
      <w:r w:rsidRPr="00A20E54">
        <w:rPr>
          <w:sz w:val="24"/>
          <w:szCs w:val="24"/>
        </w:rPr>
        <w:t>&lt;/filters&gt;</w:t>
      </w:r>
    </w:p>
    <w:p w:rsidR="00A20E54" w:rsidRPr="00A20E54" w:rsidRDefault="00A20E54" w:rsidP="00A20E54">
      <w:pPr>
        <w:spacing w:line="360" w:lineRule="auto"/>
        <w:ind w:leftChars="200" w:left="420"/>
        <w:rPr>
          <w:sz w:val="24"/>
          <w:szCs w:val="24"/>
        </w:rPr>
      </w:pPr>
      <w:r w:rsidRPr="00A20E54">
        <w:rPr>
          <w:rFonts w:hint="eastAsia"/>
          <w:sz w:val="24"/>
          <w:szCs w:val="24"/>
        </w:rPr>
        <w:t>&lt;filters name="</w:t>
      </w:r>
      <w:r w:rsidRPr="00A20E54">
        <w:rPr>
          <w:rFonts w:hint="eastAsia"/>
          <w:sz w:val="24"/>
          <w:szCs w:val="24"/>
        </w:rPr>
        <w:t>时间</w:t>
      </w:r>
      <w:r w:rsidRPr="00A20E54">
        <w:rPr>
          <w:rFonts w:hint="eastAsia"/>
          <w:sz w:val="24"/>
          <w:szCs w:val="24"/>
        </w:rPr>
        <w:t>" num="3"&gt;</w:t>
      </w:r>
    </w:p>
    <w:p w:rsidR="00A20E54" w:rsidRPr="00A20E54" w:rsidRDefault="00A20E54" w:rsidP="00A20E54">
      <w:pPr>
        <w:spacing w:line="360" w:lineRule="auto"/>
        <w:ind w:leftChars="300" w:left="630"/>
        <w:rPr>
          <w:sz w:val="24"/>
          <w:szCs w:val="24"/>
        </w:rPr>
      </w:pPr>
      <w:r w:rsidRPr="00A20E54">
        <w:rPr>
          <w:sz w:val="24"/>
          <w:szCs w:val="24"/>
        </w:rPr>
        <w:t>&lt;filter name="2009" /&gt;</w:t>
      </w:r>
    </w:p>
    <w:p w:rsidR="00A20E54" w:rsidRPr="00A20E54" w:rsidRDefault="00A20E54" w:rsidP="00A20E54">
      <w:pPr>
        <w:spacing w:line="360" w:lineRule="auto"/>
        <w:ind w:leftChars="300" w:left="630"/>
        <w:rPr>
          <w:sz w:val="24"/>
          <w:szCs w:val="24"/>
        </w:rPr>
      </w:pPr>
      <w:r w:rsidRPr="00A20E54">
        <w:rPr>
          <w:sz w:val="24"/>
          <w:szCs w:val="24"/>
        </w:rPr>
        <w:t>&lt;filter name="2010" /&gt;</w:t>
      </w:r>
    </w:p>
    <w:p w:rsidR="00A20E54" w:rsidRPr="00A20E54" w:rsidRDefault="00A20E54" w:rsidP="00A20E54">
      <w:pPr>
        <w:spacing w:line="360" w:lineRule="auto"/>
        <w:ind w:leftChars="300" w:left="630"/>
        <w:rPr>
          <w:sz w:val="24"/>
          <w:szCs w:val="24"/>
        </w:rPr>
      </w:pPr>
      <w:r w:rsidRPr="00A20E54">
        <w:rPr>
          <w:sz w:val="24"/>
          <w:szCs w:val="24"/>
        </w:rPr>
        <w:t>&lt;filter name="2011" /&gt;</w:t>
      </w:r>
    </w:p>
    <w:p w:rsidR="00A20E54" w:rsidRPr="00A20E54" w:rsidRDefault="00A20E54" w:rsidP="00A20E54">
      <w:pPr>
        <w:spacing w:line="360" w:lineRule="auto"/>
        <w:ind w:leftChars="200" w:left="420"/>
        <w:rPr>
          <w:sz w:val="24"/>
          <w:szCs w:val="24"/>
        </w:rPr>
      </w:pPr>
      <w:r w:rsidRPr="00A20E54">
        <w:rPr>
          <w:sz w:val="24"/>
          <w:szCs w:val="24"/>
        </w:rPr>
        <w:lastRenderedPageBreak/>
        <w:t>&lt;/filters&gt;</w:t>
      </w:r>
    </w:p>
    <w:p w:rsidR="00A20E54" w:rsidRDefault="00A20E54" w:rsidP="00A20E54">
      <w:pPr>
        <w:spacing w:line="360" w:lineRule="auto"/>
        <w:ind w:leftChars="100" w:left="210"/>
        <w:rPr>
          <w:sz w:val="24"/>
          <w:szCs w:val="24"/>
        </w:rPr>
      </w:pPr>
      <w:r w:rsidRPr="00A20E54">
        <w:rPr>
          <w:sz w:val="24"/>
          <w:szCs w:val="24"/>
        </w:rPr>
        <w:t>&lt;/data&gt;</w:t>
      </w:r>
    </w:p>
    <w:p w:rsidR="00C40E6D" w:rsidRPr="009A317B" w:rsidRDefault="00C40E6D" w:rsidP="00A20E54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C40E6D" w:rsidRDefault="00C40E6D" w:rsidP="00BF7604">
      <w:pPr>
        <w:spacing w:line="360" w:lineRule="auto"/>
        <w:rPr>
          <w:sz w:val="24"/>
          <w:szCs w:val="24"/>
        </w:rPr>
      </w:pPr>
    </w:p>
    <w:p w:rsidR="00FB3A28" w:rsidRPr="001A6FE4" w:rsidRDefault="00FB3A28" w:rsidP="00FB3A28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38" w:name="_Toc308456548"/>
      <w:r w:rsidRPr="00FB3A28">
        <w:rPr>
          <w:rFonts w:hint="eastAsia"/>
          <w:sz w:val="30"/>
          <w:szCs w:val="30"/>
        </w:rPr>
        <w:t>提交用户</w:t>
      </w:r>
      <w:r w:rsidR="00AF52A2">
        <w:rPr>
          <w:rFonts w:hint="eastAsia"/>
          <w:sz w:val="30"/>
          <w:szCs w:val="30"/>
        </w:rPr>
        <w:t>影视操作</w:t>
      </w:r>
      <w:r w:rsidRPr="00FB3A28">
        <w:rPr>
          <w:rFonts w:hint="eastAsia"/>
          <w:sz w:val="30"/>
          <w:szCs w:val="30"/>
        </w:rPr>
        <w:t>：</w:t>
      </w:r>
      <w:r w:rsidRPr="00FB3A28">
        <w:rPr>
          <w:rFonts w:hint="eastAsia"/>
          <w:sz w:val="30"/>
          <w:szCs w:val="30"/>
        </w:rPr>
        <w:t>ReportUser</w:t>
      </w:r>
      <w:r w:rsidR="00AF52A2">
        <w:rPr>
          <w:rFonts w:hint="eastAsia"/>
          <w:sz w:val="30"/>
          <w:szCs w:val="30"/>
        </w:rPr>
        <w:t>Media</w:t>
      </w:r>
      <w:r w:rsidRPr="00FB3A28">
        <w:rPr>
          <w:rFonts w:hint="eastAsia"/>
          <w:sz w:val="30"/>
          <w:szCs w:val="30"/>
        </w:rPr>
        <w:t>Action</w:t>
      </w:r>
      <w:bookmarkEnd w:id="38"/>
    </w:p>
    <w:p w:rsidR="00FB3A28" w:rsidRPr="00625E07" w:rsidRDefault="00FB3A28" w:rsidP="00FB3A28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B3A28" w:rsidTr="00FB3A28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B3A28" w:rsidTr="00FB3A28">
        <w:tc>
          <w:tcPr>
            <w:tcW w:w="1242" w:type="dxa"/>
          </w:tcPr>
          <w:p w:rsidR="00FB3A28" w:rsidRPr="00AC27F4" w:rsidRDefault="00FB3A28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FB3A28" w:rsidRPr="00AC27F4" w:rsidRDefault="00FB3A28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FB3A28" w:rsidRPr="00AC27F4" w:rsidRDefault="00FB3A28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FB3A28" w:rsidRPr="00AC27F4" w:rsidRDefault="00FB3A28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533CE9" w:rsidRPr="00AC27F4" w:rsidRDefault="00FB3A28" w:rsidP="00AF52A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AC27F4">
              <w:rPr>
                <w:rFonts w:hint="eastAsia"/>
                <w:color w:val="FF0000"/>
                <w:sz w:val="24"/>
                <w:szCs w:val="24"/>
              </w:rPr>
              <w:t>为</w:t>
            </w:r>
            <w:r w:rsidR="00AF52A2" w:rsidRPr="00AC27F4">
              <w:rPr>
                <w:rFonts w:hint="eastAsia"/>
                <w:color w:val="FF0000"/>
                <w:sz w:val="24"/>
                <w:szCs w:val="24"/>
              </w:rPr>
              <w:t>评分</w:t>
            </w:r>
          </w:p>
          <w:p w:rsidR="00533CE9" w:rsidRPr="00AC27F4" w:rsidRDefault="00FB3A28" w:rsidP="00AF52A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2</w:t>
            </w:r>
            <w:r w:rsidR="005B7297" w:rsidRPr="00AC27F4">
              <w:rPr>
                <w:rFonts w:hint="eastAsia"/>
                <w:color w:val="FF0000"/>
                <w:sz w:val="24"/>
                <w:szCs w:val="24"/>
              </w:rPr>
              <w:t>添加</w:t>
            </w:r>
            <w:r w:rsidRPr="00AC27F4">
              <w:rPr>
                <w:rFonts w:hint="eastAsia"/>
                <w:color w:val="FF0000"/>
                <w:sz w:val="24"/>
                <w:szCs w:val="24"/>
              </w:rPr>
              <w:t>收藏</w:t>
            </w:r>
          </w:p>
          <w:p w:rsidR="00533CE9" w:rsidRPr="00AC27F4" w:rsidRDefault="005B7297" w:rsidP="00AF52A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3</w:t>
            </w:r>
            <w:r w:rsidRPr="00AC27F4">
              <w:rPr>
                <w:rFonts w:hint="eastAsia"/>
                <w:color w:val="FF0000"/>
                <w:sz w:val="24"/>
                <w:szCs w:val="24"/>
              </w:rPr>
              <w:t>删除收藏</w:t>
            </w:r>
          </w:p>
          <w:p w:rsidR="005B7297" w:rsidRPr="00AC27F4" w:rsidRDefault="005B7297" w:rsidP="00AF52A2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4</w:t>
            </w:r>
            <w:r w:rsidRPr="00AC27F4">
              <w:rPr>
                <w:rFonts w:hint="eastAsia"/>
                <w:color w:val="FF0000"/>
                <w:sz w:val="24"/>
                <w:szCs w:val="24"/>
              </w:rPr>
              <w:t>看过</w:t>
            </w:r>
          </w:p>
        </w:tc>
      </w:tr>
      <w:tr w:rsidR="00FB3A28" w:rsidTr="00FB3A28">
        <w:tc>
          <w:tcPr>
            <w:tcW w:w="1242" w:type="dxa"/>
          </w:tcPr>
          <w:p w:rsidR="00FB3A28" w:rsidRPr="00AC27F4" w:rsidRDefault="00FB3A28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FB3A28" w:rsidRPr="00AC27F4" w:rsidRDefault="00FB3A28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FB3A28" w:rsidRPr="00AC27F4" w:rsidRDefault="00FB3A28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FB3A28" w:rsidRPr="00AC27F4" w:rsidRDefault="00FB3A28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FB3A28" w:rsidRPr="00AC27F4" w:rsidRDefault="00FB3A28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影视</w:t>
            </w:r>
            <w:r w:rsidRPr="00AC27F4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AF52A2" w:rsidTr="00AF52A2">
        <w:tc>
          <w:tcPr>
            <w:tcW w:w="1242" w:type="dxa"/>
          </w:tcPr>
          <w:p w:rsidR="00AF52A2" w:rsidRPr="00AC27F4" w:rsidRDefault="00AF52A2" w:rsidP="0071218D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AF52A2" w:rsidRPr="00AC27F4" w:rsidRDefault="00AF52A2" w:rsidP="0071218D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AF52A2" w:rsidRPr="00AC27F4" w:rsidRDefault="00AF52A2" w:rsidP="0071218D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AF52A2" w:rsidRPr="00AC27F4" w:rsidRDefault="00AF52A2" w:rsidP="0071218D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103C79" w:rsidRPr="00AC27F4" w:rsidRDefault="00AF52A2" w:rsidP="00103C79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C27F4">
              <w:rPr>
                <w:rFonts w:hint="eastAsia"/>
                <w:color w:val="FF0000"/>
                <w:sz w:val="24"/>
                <w:szCs w:val="24"/>
              </w:rPr>
              <w:t>为</w:t>
            </w:r>
            <w:r w:rsidR="00103C79" w:rsidRPr="00AC27F4">
              <w:rPr>
                <w:rFonts w:hint="eastAsia"/>
                <w:color w:val="FF0000"/>
                <w:sz w:val="24"/>
                <w:szCs w:val="24"/>
              </w:rPr>
              <w:t>不喜欢</w:t>
            </w:r>
          </w:p>
          <w:p w:rsidR="00AF52A2" w:rsidRPr="00AC27F4" w:rsidRDefault="00AF52A2" w:rsidP="00103C79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AC27F4">
              <w:rPr>
                <w:rFonts w:hint="eastAsia"/>
                <w:color w:val="FF0000"/>
                <w:sz w:val="24"/>
                <w:szCs w:val="24"/>
              </w:rPr>
              <w:t>为</w:t>
            </w:r>
            <w:r w:rsidR="00103C79" w:rsidRPr="00AC27F4">
              <w:rPr>
                <w:rFonts w:hint="eastAsia"/>
                <w:color w:val="FF0000"/>
                <w:sz w:val="24"/>
                <w:szCs w:val="24"/>
              </w:rPr>
              <w:t>喜欢</w:t>
            </w:r>
          </w:p>
        </w:tc>
      </w:tr>
      <w:tr w:rsidR="005B7297" w:rsidTr="00AF52A2">
        <w:tc>
          <w:tcPr>
            <w:tcW w:w="1242" w:type="dxa"/>
          </w:tcPr>
          <w:p w:rsidR="005B7297" w:rsidRPr="00AC27F4" w:rsidRDefault="005B7297" w:rsidP="0071218D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5B7297" w:rsidRPr="00AC27F4" w:rsidRDefault="005B7297" w:rsidP="0071218D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5B7297" w:rsidRPr="00AC27F4" w:rsidRDefault="005B7297" w:rsidP="0071218D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5B7297" w:rsidRPr="00AC27F4" w:rsidRDefault="005B7297" w:rsidP="0071218D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255</w:t>
            </w:r>
          </w:p>
        </w:tc>
        <w:tc>
          <w:tcPr>
            <w:tcW w:w="3216" w:type="dxa"/>
          </w:tcPr>
          <w:p w:rsidR="005B7297" w:rsidRPr="00AC27F4" w:rsidRDefault="005B7297" w:rsidP="0071218D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短评</w:t>
            </w:r>
            <w:r w:rsidR="00103C79" w:rsidRPr="00AC27F4">
              <w:rPr>
                <w:rFonts w:hint="eastAsia"/>
                <w:color w:val="FF0000"/>
                <w:sz w:val="24"/>
                <w:szCs w:val="24"/>
              </w:rPr>
              <w:t>-</w:t>
            </w:r>
            <w:r w:rsidR="00103C79" w:rsidRPr="00AC27F4">
              <w:rPr>
                <w:rFonts w:hint="eastAsia"/>
                <w:color w:val="FF0000"/>
                <w:sz w:val="24"/>
                <w:szCs w:val="24"/>
              </w:rPr>
              <w:t>可空</w:t>
            </w:r>
          </w:p>
        </w:tc>
      </w:tr>
    </w:tbl>
    <w:p w:rsidR="00FB3A28" w:rsidRDefault="00FB3A28" w:rsidP="00FB3A28">
      <w:pPr>
        <w:spacing w:line="360" w:lineRule="auto"/>
        <w:rPr>
          <w:sz w:val="24"/>
          <w:szCs w:val="24"/>
        </w:rPr>
      </w:pPr>
    </w:p>
    <w:p w:rsidR="00FB3A28" w:rsidRPr="00625E07" w:rsidRDefault="00FB3A28" w:rsidP="00FB3A28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FB3A28" w:rsidTr="00C37851">
        <w:tc>
          <w:tcPr>
            <w:tcW w:w="1242" w:type="dxa"/>
          </w:tcPr>
          <w:p w:rsidR="00FB3A28" w:rsidRDefault="00FB3A28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FB3A28" w:rsidRDefault="00FB3A28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FB3A28" w:rsidRDefault="00FB3A28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FB3A28" w:rsidTr="00C37851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B3A28" w:rsidTr="00C37851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FB3A28" w:rsidTr="00C37851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B3A28" w:rsidTr="00C37851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FB3A28" w:rsidTr="00C37851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FB3A28" w:rsidTr="00C37851">
        <w:tc>
          <w:tcPr>
            <w:tcW w:w="1242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FB3A28" w:rsidRDefault="00FB3A28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FB3A28" w:rsidRDefault="002B6AC3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FB3A28">
              <w:rPr>
                <w:rFonts w:hint="eastAsia"/>
                <w:sz w:val="24"/>
                <w:szCs w:val="24"/>
              </w:rPr>
              <w:t>，格式</w:t>
            </w:r>
            <w:r w:rsidR="00FB3A28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F30110" w:rsidTr="00C37851">
        <w:tc>
          <w:tcPr>
            <w:tcW w:w="1242" w:type="dxa"/>
          </w:tcPr>
          <w:p w:rsidR="00F30110" w:rsidRDefault="00F30110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F30110" w:rsidRDefault="00F30110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F30110" w:rsidRDefault="00F30110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0110" w:rsidRDefault="00F30110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30110" w:rsidTr="00C37851">
        <w:tc>
          <w:tcPr>
            <w:tcW w:w="1242" w:type="dxa"/>
          </w:tcPr>
          <w:p w:rsidR="00F30110" w:rsidRDefault="00F30110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F30110" w:rsidRDefault="00F30110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263" w:type="dxa"/>
          </w:tcPr>
          <w:p w:rsidR="00F30110" w:rsidRDefault="00F30110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0110" w:rsidRDefault="00F30110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为没有收藏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为已收藏</w:t>
            </w:r>
          </w:p>
        </w:tc>
      </w:tr>
    </w:tbl>
    <w:p w:rsidR="00FB3A28" w:rsidRDefault="00FB3A28" w:rsidP="00FB3A28">
      <w:pPr>
        <w:spacing w:line="360" w:lineRule="auto"/>
        <w:rPr>
          <w:sz w:val="24"/>
          <w:szCs w:val="24"/>
        </w:rPr>
      </w:pPr>
    </w:p>
    <w:p w:rsidR="00FB3A28" w:rsidRPr="00625E07" w:rsidRDefault="00FB3A28" w:rsidP="00FB3A28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FB3A28" w:rsidRDefault="00FB3A28" w:rsidP="00FB3A2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FB3A28" w:rsidRPr="00E100B9" w:rsidRDefault="00FB3A28" w:rsidP="00FB3A28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FB3A28" w:rsidRPr="00E100B9" w:rsidRDefault="00FB3A28" w:rsidP="00FB3A28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FB3A28" w:rsidRPr="00E100B9" w:rsidRDefault="00FB3A28" w:rsidP="00FB3A28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</w:t>
      </w:r>
      <w:r w:rsidRPr="00FB3A28">
        <w:rPr>
          <w:sz w:val="24"/>
          <w:szCs w:val="24"/>
        </w:rPr>
        <w:t>ReportUser</w:t>
      </w:r>
      <w:r w:rsidR="00597667">
        <w:rPr>
          <w:rFonts w:hint="eastAsia"/>
          <w:sz w:val="24"/>
          <w:szCs w:val="24"/>
        </w:rPr>
        <w:t>Media</w:t>
      </w:r>
      <w:r w:rsidRPr="00FB3A28">
        <w:rPr>
          <w:sz w:val="24"/>
          <w:szCs w:val="24"/>
        </w:rPr>
        <w:t>Action</w:t>
      </w:r>
      <w:r w:rsidRPr="00E100B9">
        <w:rPr>
          <w:sz w:val="24"/>
          <w:szCs w:val="24"/>
        </w:rPr>
        <w:t>" language="zh-CN"&gt;</w:t>
      </w:r>
    </w:p>
    <w:p w:rsidR="00FB3A28" w:rsidRPr="00E100B9" w:rsidRDefault="00FB3A28" w:rsidP="00FB3A28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FB3A28" w:rsidRPr="00E100B9" w:rsidRDefault="00FB3A28" w:rsidP="00FB3A28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FB3A28" w:rsidRPr="00E100B9" w:rsidRDefault="00FB3A28" w:rsidP="00FB3A28">
      <w:pPr>
        <w:spacing w:line="360" w:lineRule="auto"/>
        <w:ind w:leftChars="200" w:left="420"/>
        <w:rPr>
          <w:sz w:val="24"/>
          <w:szCs w:val="24"/>
        </w:rPr>
      </w:pPr>
      <w:r w:rsidRPr="00072505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data</w:t>
      </w:r>
      <w:r w:rsidRPr="00072505">
        <w:rPr>
          <w:sz w:val="24"/>
          <w:szCs w:val="24"/>
        </w:rPr>
        <w:t xml:space="preserve"> type="1" </w:t>
      </w:r>
      <w:r>
        <w:rPr>
          <w:rFonts w:hint="eastAsia"/>
          <w:sz w:val="24"/>
          <w:szCs w:val="24"/>
        </w:rPr>
        <w:t>mid</w:t>
      </w:r>
      <w:r w:rsidRPr="00072505">
        <w:rPr>
          <w:sz w:val="24"/>
          <w:szCs w:val="24"/>
        </w:rPr>
        <w:t>="1</w:t>
      </w:r>
      <w:r>
        <w:rPr>
          <w:rFonts w:hint="eastAsia"/>
          <w:sz w:val="24"/>
          <w:szCs w:val="24"/>
        </w:rPr>
        <w:t>23</w:t>
      </w:r>
      <w:r w:rsidRPr="00072505">
        <w:rPr>
          <w:sz w:val="24"/>
          <w:szCs w:val="24"/>
        </w:rPr>
        <w:t xml:space="preserve">" </w:t>
      </w:r>
      <w:r w:rsidR="00AF52A2">
        <w:rPr>
          <w:rFonts w:hint="eastAsia"/>
          <w:sz w:val="24"/>
          <w:szCs w:val="24"/>
        </w:rPr>
        <w:t xml:space="preserve">praise="1" score="0" </w:t>
      </w:r>
      <w:r w:rsidRPr="00072505">
        <w:rPr>
          <w:sz w:val="24"/>
          <w:szCs w:val="24"/>
        </w:rPr>
        <w:t>/&gt;</w:t>
      </w:r>
    </w:p>
    <w:p w:rsidR="00FB3A28" w:rsidRPr="00E100B9" w:rsidRDefault="00FB3A28" w:rsidP="00FB3A28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FB3A28" w:rsidRDefault="00FB3A28" w:rsidP="00FB3A28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&lt;/request&gt;</w:t>
      </w:r>
    </w:p>
    <w:p w:rsidR="00FB3A28" w:rsidRDefault="00FB3A28" w:rsidP="00FB3A2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FB3A28" w:rsidRPr="00D26D5F" w:rsidRDefault="00FB3A28" w:rsidP="00FB3A28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FB3A28" w:rsidRPr="00D26D5F" w:rsidRDefault="00FB3A28" w:rsidP="00FB3A28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FB3A28" w:rsidRDefault="00FB3A28" w:rsidP="00FB3A28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F30110" w:rsidRPr="00D26D5F" w:rsidRDefault="00F30110" w:rsidP="00FB3A28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&lt;data favorite="0" /&gt;</w:t>
      </w:r>
    </w:p>
    <w:p w:rsidR="00FB3A28" w:rsidRPr="009A317B" w:rsidRDefault="00FB3A28" w:rsidP="00FB3A28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FB3A28" w:rsidRDefault="00FB3A28" w:rsidP="00BF7604">
      <w:pPr>
        <w:spacing w:line="360" w:lineRule="auto"/>
        <w:rPr>
          <w:sz w:val="24"/>
          <w:szCs w:val="24"/>
        </w:rPr>
      </w:pPr>
    </w:p>
    <w:p w:rsidR="00C37851" w:rsidRPr="001A6FE4" w:rsidRDefault="00C37851" w:rsidP="00C37851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39" w:name="_Toc308456549"/>
      <w:r w:rsidRPr="00C37851">
        <w:rPr>
          <w:rFonts w:hint="eastAsia"/>
          <w:sz w:val="30"/>
          <w:szCs w:val="30"/>
        </w:rPr>
        <w:t>提交用户</w:t>
      </w:r>
      <w:r w:rsidR="00AF52A2">
        <w:rPr>
          <w:rFonts w:hint="eastAsia"/>
          <w:sz w:val="30"/>
          <w:szCs w:val="30"/>
        </w:rPr>
        <w:t>分集操作</w:t>
      </w:r>
      <w:r w:rsidRPr="00C37851">
        <w:rPr>
          <w:rFonts w:hint="eastAsia"/>
          <w:sz w:val="30"/>
          <w:szCs w:val="30"/>
        </w:rPr>
        <w:t>：</w:t>
      </w:r>
      <w:r w:rsidR="00AF52A2" w:rsidRPr="00C37851">
        <w:rPr>
          <w:rFonts w:hint="eastAsia"/>
          <w:sz w:val="30"/>
          <w:szCs w:val="30"/>
        </w:rPr>
        <w:t>ReportUser</w:t>
      </w:r>
      <w:r w:rsidR="00AF52A2">
        <w:rPr>
          <w:rFonts w:hint="eastAsia"/>
          <w:sz w:val="30"/>
          <w:szCs w:val="30"/>
        </w:rPr>
        <w:t>EpisodeAction</w:t>
      </w:r>
      <w:bookmarkEnd w:id="39"/>
    </w:p>
    <w:p w:rsidR="00C37851" w:rsidRPr="00625E07" w:rsidRDefault="00C37851" w:rsidP="00C37851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AF52A2" w:rsidTr="0071218D">
        <w:tc>
          <w:tcPr>
            <w:tcW w:w="1242" w:type="dxa"/>
          </w:tcPr>
          <w:p w:rsidR="00AF52A2" w:rsidRDefault="00AF52A2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AF52A2" w:rsidRDefault="00AF52A2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AF52A2" w:rsidRDefault="00AF52A2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AF52A2" w:rsidRDefault="00AF52A2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AF52A2" w:rsidRDefault="00AF52A2" w:rsidP="00AF52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为观看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为标记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为删除标记</w:t>
            </w:r>
          </w:p>
        </w:tc>
      </w:tr>
      <w:tr w:rsidR="00C37851" w:rsidTr="00C37851">
        <w:tc>
          <w:tcPr>
            <w:tcW w:w="1242" w:type="dxa"/>
          </w:tcPr>
          <w:p w:rsidR="00C37851" w:rsidRPr="003B64F5" w:rsidRDefault="00C37851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3B64F5">
              <w:rPr>
                <w:rFonts w:hint="eastAsia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C37851" w:rsidRPr="003B64F5" w:rsidRDefault="00C37851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3B64F5">
              <w:rPr>
                <w:rFonts w:hint="eastAsia"/>
                <w:color w:val="FF0000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C37851" w:rsidRPr="003B64F5" w:rsidRDefault="00C37851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3B64F5">
              <w:rPr>
                <w:rFonts w:hint="eastAsia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C37851" w:rsidRPr="003B64F5" w:rsidRDefault="00C37851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3B64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C37851" w:rsidRPr="003B64F5" w:rsidRDefault="00C37851" w:rsidP="00C37851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3B64F5">
              <w:rPr>
                <w:rFonts w:hint="eastAsia"/>
                <w:color w:val="FF0000"/>
                <w:sz w:val="24"/>
                <w:szCs w:val="24"/>
              </w:rPr>
              <w:t>影视</w:t>
            </w:r>
            <w:r w:rsidRPr="003B64F5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AF52A2" w:rsidTr="00C37851">
        <w:tc>
          <w:tcPr>
            <w:tcW w:w="1242" w:type="dxa"/>
          </w:tcPr>
          <w:p w:rsidR="00AF52A2" w:rsidRDefault="00AF52A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AF52A2" w:rsidRDefault="00AF52A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eid</w:t>
            </w:r>
          </w:p>
        </w:tc>
        <w:tc>
          <w:tcPr>
            <w:tcW w:w="1263" w:type="dxa"/>
          </w:tcPr>
          <w:p w:rsidR="00AF52A2" w:rsidRDefault="00AF52A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AF52A2" w:rsidRDefault="00AF52A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AF52A2" w:rsidRDefault="00AF52A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F52A2" w:rsidTr="00C37851">
        <w:tc>
          <w:tcPr>
            <w:tcW w:w="1242" w:type="dxa"/>
          </w:tcPr>
          <w:p w:rsidR="00AF52A2" w:rsidRDefault="00AF52A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AF52A2" w:rsidRDefault="00AF52A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flag</w:t>
            </w:r>
          </w:p>
        </w:tc>
        <w:tc>
          <w:tcPr>
            <w:tcW w:w="1263" w:type="dxa"/>
          </w:tcPr>
          <w:p w:rsidR="00AF52A2" w:rsidRDefault="00AF52A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AF52A2" w:rsidRDefault="00AF52A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216" w:type="dxa"/>
          </w:tcPr>
          <w:p w:rsidR="00AF52A2" w:rsidRDefault="00AF52A2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距离分集开始的秒数</w:t>
            </w:r>
          </w:p>
        </w:tc>
      </w:tr>
    </w:tbl>
    <w:p w:rsidR="00C37851" w:rsidRDefault="00C37851" w:rsidP="00C37851">
      <w:pPr>
        <w:spacing w:line="360" w:lineRule="auto"/>
        <w:rPr>
          <w:sz w:val="24"/>
          <w:szCs w:val="24"/>
        </w:rPr>
      </w:pPr>
    </w:p>
    <w:p w:rsidR="00C37851" w:rsidRPr="00625E07" w:rsidRDefault="00C37851" w:rsidP="00C37851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C37851" w:rsidRDefault="00C37851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C37851" w:rsidRDefault="00C37851" w:rsidP="00C378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C37851" w:rsidTr="00C37851">
        <w:tc>
          <w:tcPr>
            <w:tcW w:w="1242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C37851" w:rsidRDefault="00C37851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C37851" w:rsidRDefault="002B6AC3" w:rsidP="00C378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C37851">
              <w:rPr>
                <w:rFonts w:hint="eastAsia"/>
                <w:sz w:val="24"/>
                <w:szCs w:val="24"/>
              </w:rPr>
              <w:t>，格式</w:t>
            </w:r>
            <w:r w:rsidR="00C37851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</w:tbl>
    <w:p w:rsidR="00C37851" w:rsidRDefault="00C37851" w:rsidP="00C37851">
      <w:pPr>
        <w:spacing w:line="360" w:lineRule="auto"/>
        <w:rPr>
          <w:sz w:val="24"/>
          <w:szCs w:val="24"/>
        </w:rPr>
      </w:pPr>
    </w:p>
    <w:p w:rsidR="00C37851" w:rsidRPr="00625E07" w:rsidRDefault="00C37851" w:rsidP="00C37851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C37851" w:rsidRDefault="00C37851" w:rsidP="00C37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C37851" w:rsidRPr="00E100B9" w:rsidRDefault="00C37851" w:rsidP="00C37851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C37851" w:rsidRPr="00E100B9" w:rsidRDefault="00C37851" w:rsidP="00C37851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C37851" w:rsidRPr="00E100B9" w:rsidRDefault="00C37851" w:rsidP="00C37851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</w:t>
      </w:r>
      <w:r w:rsidRPr="00C37851">
        <w:rPr>
          <w:sz w:val="24"/>
          <w:szCs w:val="24"/>
        </w:rPr>
        <w:t>ReportUser</w:t>
      </w:r>
      <w:r w:rsidR="00597667">
        <w:rPr>
          <w:rFonts w:hint="eastAsia"/>
          <w:sz w:val="24"/>
          <w:szCs w:val="24"/>
        </w:rPr>
        <w:t>EpisodeAction</w:t>
      </w:r>
      <w:r w:rsidRPr="00E100B9">
        <w:rPr>
          <w:sz w:val="24"/>
          <w:szCs w:val="24"/>
        </w:rPr>
        <w:t>" language="zh-CN"&gt;</w:t>
      </w:r>
    </w:p>
    <w:p w:rsidR="00C37851" w:rsidRPr="00E100B9" w:rsidRDefault="00C37851" w:rsidP="00C37851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C37851" w:rsidRPr="00E100B9" w:rsidRDefault="00C37851" w:rsidP="00C37851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C37851" w:rsidRPr="00E100B9" w:rsidRDefault="00C37851" w:rsidP="00C37851">
      <w:pPr>
        <w:spacing w:line="360" w:lineRule="auto"/>
        <w:ind w:leftChars="200" w:left="420"/>
        <w:rPr>
          <w:sz w:val="24"/>
          <w:szCs w:val="24"/>
        </w:rPr>
      </w:pPr>
      <w:r w:rsidRPr="00072505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data</w:t>
      </w:r>
      <w:r w:rsidRPr="00072505">
        <w:rPr>
          <w:sz w:val="24"/>
          <w:szCs w:val="24"/>
        </w:rPr>
        <w:t xml:space="preserve"> </w:t>
      </w:r>
      <w:r w:rsidR="00597667">
        <w:rPr>
          <w:rFonts w:hint="eastAsia"/>
          <w:sz w:val="24"/>
          <w:szCs w:val="24"/>
        </w:rPr>
        <w:t xml:space="preserve">type="1" </w:t>
      </w:r>
      <w:r>
        <w:rPr>
          <w:rFonts w:hint="eastAsia"/>
          <w:sz w:val="24"/>
          <w:szCs w:val="24"/>
        </w:rPr>
        <w:t>mid</w:t>
      </w:r>
      <w:r w:rsidRPr="00072505">
        <w:rPr>
          <w:sz w:val="24"/>
          <w:szCs w:val="24"/>
        </w:rPr>
        <w:t>="1</w:t>
      </w:r>
      <w:r>
        <w:rPr>
          <w:rFonts w:hint="eastAsia"/>
          <w:sz w:val="24"/>
          <w:szCs w:val="24"/>
        </w:rPr>
        <w:t>23</w:t>
      </w:r>
      <w:r w:rsidRPr="00072505">
        <w:rPr>
          <w:sz w:val="24"/>
          <w:szCs w:val="24"/>
        </w:rPr>
        <w:t xml:space="preserve">" </w:t>
      </w:r>
      <w:r w:rsidR="00597667">
        <w:rPr>
          <w:rFonts w:hint="eastAsia"/>
          <w:sz w:val="24"/>
          <w:szCs w:val="24"/>
        </w:rPr>
        <w:t xml:space="preserve">eid="234" flag="50" </w:t>
      </w:r>
      <w:r w:rsidRPr="00072505">
        <w:rPr>
          <w:sz w:val="24"/>
          <w:szCs w:val="24"/>
        </w:rPr>
        <w:t>/&gt;</w:t>
      </w:r>
    </w:p>
    <w:p w:rsidR="00C37851" w:rsidRPr="00E100B9" w:rsidRDefault="00C37851" w:rsidP="00C37851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C37851" w:rsidRDefault="00C37851" w:rsidP="00C37851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&lt;/request&gt;</w:t>
      </w:r>
    </w:p>
    <w:p w:rsidR="00C37851" w:rsidRDefault="00C37851" w:rsidP="00C378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C37851" w:rsidRPr="00D26D5F" w:rsidRDefault="00C37851" w:rsidP="00C37851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C37851" w:rsidRPr="00D26D5F" w:rsidRDefault="00C37851" w:rsidP="00C37851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C37851" w:rsidRPr="00D26D5F" w:rsidRDefault="00C37851" w:rsidP="00C37851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C37851" w:rsidRPr="009A317B" w:rsidRDefault="00C37851" w:rsidP="00C37851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C37851" w:rsidRDefault="00C37851" w:rsidP="00BF7604">
      <w:pPr>
        <w:spacing w:line="360" w:lineRule="auto"/>
        <w:rPr>
          <w:sz w:val="24"/>
          <w:szCs w:val="24"/>
        </w:rPr>
      </w:pPr>
    </w:p>
    <w:p w:rsidR="00EE5686" w:rsidRPr="001A6FE4" w:rsidRDefault="00EE5686" w:rsidP="00EE5686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40" w:name="_Toc308456550"/>
      <w:r w:rsidRPr="00EE5686">
        <w:rPr>
          <w:rFonts w:hint="eastAsia"/>
          <w:sz w:val="30"/>
          <w:szCs w:val="30"/>
        </w:rPr>
        <w:t>获取影视相关列表：</w:t>
      </w:r>
      <w:r w:rsidRPr="00EE5686">
        <w:rPr>
          <w:rFonts w:hint="eastAsia"/>
          <w:sz w:val="30"/>
          <w:szCs w:val="30"/>
        </w:rPr>
        <w:t>GetMediaListByMedia</w:t>
      </w:r>
      <w:bookmarkEnd w:id="40"/>
    </w:p>
    <w:p w:rsidR="00EE5686" w:rsidRPr="00625E07" w:rsidRDefault="00EE5686" w:rsidP="00EE5686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EE5686" w:rsidTr="00F30110">
        <w:tc>
          <w:tcPr>
            <w:tcW w:w="11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每页的数量</w:t>
            </w:r>
          </w:p>
        </w:tc>
      </w:tr>
    </w:tbl>
    <w:p w:rsidR="00EE5686" w:rsidRDefault="00EE5686" w:rsidP="00EE5686">
      <w:pPr>
        <w:spacing w:line="360" w:lineRule="auto"/>
        <w:rPr>
          <w:sz w:val="24"/>
          <w:szCs w:val="24"/>
        </w:rPr>
      </w:pPr>
    </w:p>
    <w:p w:rsidR="00EE5686" w:rsidRPr="00625E07" w:rsidRDefault="00EE5686" w:rsidP="00EE5686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EE5686" w:rsidRPr="00072505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E5686" w:rsidRDefault="002B6AC3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EE5686">
              <w:rPr>
                <w:rFonts w:hint="eastAsia"/>
                <w:sz w:val="24"/>
                <w:szCs w:val="24"/>
              </w:rPr>
              <w:t>，格式</w:t>
            </w:r>
            <w:r w:rsidR="00EE5686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返回影视的总数</w:t>
            </w:r>
          </w:p>
        </w:tc>
      </w:tr>
      <w:tr w:rsidR="00581D3B" w:rsidTr="003D6E2D">
        <w:trPr>
          <w:ins w:id="41" w:author="Robert" w:date="2011-08-09T11:28:00Z"/>
        </w:trPr>
        <w:tc>
          <w:tcPr>
            <w:tcW w:w="1242" w:type="dxa"/>
          </w:tcPr>
          <w:p w:rsidR="00581D3B" w:rsidRDefault="00581D3B" w:rsidP="003D6E2D">
            <w:pPr>
              <w:spacing w:line="360" w:lineRule="auto"/>
              <w:rPr>
                <w:ins w:id="42" w:author="Robert" w:date="2011-08-09T11:28:00Z"/>
                <w:sz w:val="24"/>
                <w:szCs w:val="24"/>
              </w:rPr>
            </w:pPr>
            <w:ins w:id="43" w:author="Robert" w:date="2011-08-09T11:28:00Z">
              <w:r>
                <w:rPr>
                  <w:rFonts w:hint="eastAsia"/>
                  <w:sz w:val="24"/>
                  <w:szCs w:val="24"/>
                </w:rPr>
                <w:t>data</w:t>
              </w:r>
            </w:ins>
          </w:p>
        </w:tc>
        <w:tc>
          <w:tcPr>
            <w:tcW w:w="1683" w:type="dxa"/>
          </w:tcPr>
          <w:p w:rsidR="00581D3B" w:rsidRDefault="00581D3B" w:rsidP="003D6E2D">
            <w:pPr>
              <w:spacing w:line="360" w:lineRule="auto"/>
              <w:rPr>
                <w:ins w:id="44" w:author="Robert" w:date="2011-08-09T11:28:00Z"/>
                <w:sz w:val="24"/>
                <w:szCs w:val="24"/>
              </w:rPr>
            </w:pPr>
            <w:ins w:id="45" w:author="Robert" w:date="2011-08-09T11:28:00Z">
              <w:r>
                <w:rPr>
                  <w:rFonts w:hint="eastAsia"/>
                  <w:sz w:val="24"/>
                  <w:szCs w:val="24"/>
                </w:rPr>
                <w:t>total</w:t>
              </w:r>
            </w:ins>
          </w:p>
        </w:tc>
        <w:tc>
          <w:tcPr>
            <w:tcW w:w="1263" w:type="dxa"/>
          </w:tcPr>
          <w:p w:rsidR="00581D3B" w:rsidRDefault="00581D3B" w:rsidP="003D6E2D">
            <w:pPr>
              <w:spacing w:line="360" w:lineRule="auto"/>
              <w:rPr>
                <w:ins w:id="46" w:author="Robert" w:date="2011-08-09T11:28:00Z"/>
                <w:sz w:val="24"/>
                <w:szCs w:val="24"/>
              </w:rPr>
            </w:pPr>
            <w:ins w:id="47" w:author="Robert" w:date="2011-08-09T11:28:00Z">
              <w:r>
                <w:rPr>
                  <w:rFonts w:hint="eastAsia"/>
                  <w:sz w:val="24"/>
                  <w:szCs w:val="24"/>
                </w:rPr>
                <w:t>number</w:t>
              </w:r>
            </w:ins>
          </w:p>
        </w:tc>
        <w:tc>
          <w:tcPr>
            <w:tcW w:w="4333" w:type="dxa"/>
          </w:tcPr>
          <w:p w:rsidR="00581D3B" w:rsidRDefault="00581D3B" w:rsidP="003D6E2D">
            <w:pPr>
              <w:spacing w:line="360" w:lineRule="auto"/>
              <w:rPr>
                <w:ins w:id="48" w:author="Robert" w:date="2011-08-09T11:28:00Z"/>
                <w:sz w:val="24"/>
                <w:szCs w:val="24"/>
              </w:rPr>
            </w:pPr>
            <w:ins w:id="49" w:author="Robert" w:date="2011-08-09T11:28:00Z">
              <w:r>
                <w:rPr>
                  <w:rFonts w:hint="eastAsia"/>
                  <w:sz w:val="24"/>
                  <w:szCs w:val="24"/>
                </w:rPr>
                <w:t>相同条件所有影视的总数</w:t>
              </w:r>
            </w:ins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影视名称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演员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类型，如武侠、警匪等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地区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配音语言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上映日期，格式</w:t>
            </w:r>
            <w:r>
              <w:rPr>
                <w:rFonts w:hint="eastAsia"/>
                <w:sz w:val="24"/>
                <w:szCs w:val="24"/>
              </w:rPr>
              <w:t>yyyy-MM-dd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顶的得票数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踩的得票数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优选片源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海报数量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海报类型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海报尺寸，格式：宽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高，单位：像素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分集数量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分集序号，即第几集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分集大小，单位：</w:t>
            </w:r>
            <w:r>
              <w:rPr>
                <w:rFonts w:hint="eastAsia"/>
                <w:sz w:val="24"/>
                <w:szCs w:val="24"/>
              </w:rPr>
              <w:t>KB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分集长度，单位：秒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分集格式，如</w:t>
            </w:r>
            <w:r>
              <w:rPr>
                <w:rFonts w:hint="eastAsia"/>
                <w:sz w:val="24"/>
                <w:szCs w:val="24"/>
              </w:rPr>
              <w:t>avi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分集码率，单位：</w:t>
            </w:r>
            <w:r>
              <w:rPr>
                <w:rFonts w:hint="eastAsia"/>
                <w:sz w:val="24"/>
                <w:szCs w:val="24"/>
              </w:rPr>
              <w:t>kbps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为普通影片，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分集播放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EE5686" w:rsidTr="00F30110">
        <w:tc>
          <w:tcPr>
            <w:tcW w:w="1242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E5686" w:rsidRDefault="00EE5686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为点播，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为直播</w:t>
            </w:r>
          </w:p>
        </w:tc>
      </w:tr>
    </w:tbl>
    <w:p w:rsidR="00EE5686" w:rsidRDefault="00EE5686" w:rsidP="00EE5686">
      <w:pPr>
        <w:spacing w:line="360" w:lineRule="auto"/>
        <w:rPr>
          <w:sz w:val="24"/>
          <w:szCs w:val="24"/>
        </w:rPr>
      </w:pPr>
    </w:p>
    <w:p w:rsidR="00EE5686" w:rsidRPr="00625E07" w:rsidRDefault="00EE5686" w:rsidP="00EE5686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EE5686" w:rsidRDefault="00EE5686" w:rsidP="00EE56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EE5686" w:rsidRPr="00E100B9" w:rsidRDefault="00EE5686" w:rsidP="00EE5686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EE5686" w:rsidRPr="00E100B9" w:rsidRDefault="00EE5686" w:rsidP="00EE5686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EE5686" w:rsidRPr="00E100B9" w:rsidRDefault="00EE5686" w:rsidP="00EE5686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</w:t>
      </w:r>
      <w:r w:rsidRPr="00EE5686">
        <w:rPr>
          <w:sz w:val="24"/>
          <w:szCs w:val="24"/>
        </w:rPr>
        <w:t>GetMediaListByMedia</w:t>
      </w:r>
      <w:r w:rsidRPr="00E100B9">
        <w:rPr>
          <w:sz w:val="24"/>
          <w:szCs w:val="24"/>
        </w:rPr>
        <w:t>" language="zh-CN"&gt;</w:t>
      </w:r>
    </w:p>
    <w:p w:rsidR="00EE5686" w:rsidRPr="00E100B9" w:rsidRDefault="00EE5686" w:rsidP="00EE5686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EE5686" w:rsidRDefault="00EE5686" w:rsidP="00EE5686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EE5686" w:rsidRPr="00E100B9" w:rsidRDefault="00EE5686" w:rsidP="00EE5686">
      <w:pPr>
        <w:spacing w:line="360" w:lineRule="auto"/>
        <w:ind w:leftChars="200" w:left="420"/>
        <w:rPr>
          <w:sz w:val="24"/>
          <w:szCs w:val="24"/>
        </w:rPr>
      </w:pPr>
      <w:r w:rsidRPr="00072505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data</w:t>
      </w:r>
      <w:r w:rsidRPr="0007250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mid</w:t>
      </w:r>
      <w:r w:rsidRPr="00072505">
        <w:rPr>
          <w:sz w:val="24"/>
          <w:szCs w:val="24"/>
        </w:rPr>
        <w:t>="1</w:t>
      </w:r>
      <w:r>
        <w:rPr>
          <w:rFonts w:hint="eastAsia"/>
          <w:sz w:val="24"/>
          <w:szCs w:val="24"/>
        </w:rPr>
        <w:t>23</w:t>
      </w:r>
      <w:r w:rsidRPr="00072505">
        <w:rPr>
          <w:sz w:val="24"/>
          <w:szCs w:val="24"/>
        </w:rPr>
        <w:t>" page="1" size="10" /&gt;</w:t>
      </w:r>
    </w:p>
    <w:p w:rsidR="00EE5686" w:rsidRPr="00E100B9" w:rsidRDefault="00EE5686" w:rsidP="00EE5686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EE5686" w:rsidRDefault="00EE5686" w:rsidP="00EE5686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&lt;/request&gt;</w:t>
      </w:r>
    </w:p>
    <w:p w:rsidR="00EE5686" w:rsidRDefault="00EE5686" w:rsidP="00EE56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EE5686" w:rsidRPr="00D26D5F" w:rsidRDefault="00EE5686" w:rsidP="00EE5686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EE5686" w:rsidRPr="00D26D5F" w:rsidRDefault="00EE5686" w:rsidP="00EE5686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EE5686" w:rsidRPr="00D26D5F" w:rsidRDefault="00EE5686" w:rsidP="00EE5686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EE5686" w:rsidRPr="006716A0" w:rsidRDefault="00EE5686" w:rsidP="00EE5686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 xml:space="preserve">&lt;data language="zh-CN" </w:t>
      </w:r>
      <w:r>
        <w:rPr>
          <w:rFonts w:hint="eastAsia"/>
          <w:sz w:val="24"/>
          <w:szCs w:val="24"/>
        </w:rPr>
        <w:t>num</w:t>
      </w:r>
      <w:r w:rsidRPr="006716A0">
        <w:rPr>
          <w:sz w:val="24"/>
          <w:szCs w:val="24"/>
        </w:rPr>
        <w:t>="1"</w:t>
      </w:r>
      <w:ins w:id="50" w:author="Robert" w:date="2011-08-09T11:28:00Z">
        <w:r w:rsidR="00581D3B">
          <w:rPr>
            <w:rFonts w:hint="eastAsia"/>
            <w:sz w:val="24"/>
            <w:szCs w:val="24"/>
          </w:rPr>
          <w:t xml:space="preserve"> total="10"</w:t>
        </w:r>
      </w:ins>
      <w:r w:rsidRPr="006716A0">
        <w:rPr>
          <w:sz w:val="24"/>
          <w:szCs w:val="24"/>
        </w:rPr>
        <w:t>&gt;</w:t>
      </w:r>
    </w:p>
    <w:p w:rsidR="00EE5686" w:rsidRPr="006716A0" w:rsidRDefault="00EE5686" w:rsidP="00EE5686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&lt;media id="123" title="</w:t>
      </w:r>
      <w:r w:rsidRPr="006716A0">
        <w:rPr>
          <w:rFonts w:hint="eastAsia"/>
          <w:sz w:val="24"/>
          <w:szCs w:val="24"/>
        </w:rPr>
        <w:t>新少林寺</w:t>
      </w:r>
      <w:r w:rsidRPr="006716A0">
        <w:rPr>
          <w:rFonts w:hint="eastAsia"/>
          <w:sz w:val="24"/>
          <w:szCs w:val="24"/>
        </w:rPr>
        <w:t>"&gt;</w:t>
      </w:r>
    </w:p>
    <w:p w:rsidR="00EE5686" w:rsidRPr="006716A0" w:rsidRDefault="00EE5686" w:rsidP="00EE5686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&lt;info director="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actors="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type="</w:t>
      </w:r>
      <w:r w:rsidRPr="006716A0">
        <w:rPr>
          <w:rFonts w:hint="eastAsia"/>
          <w:sz w:val="24"/>
          <w:szCs w:val="24"/>
        </w:rPr>
        <w:t>武侠</w:t>
      </w:r>
      <w:r w:rsidRPr="006716A0">
        <w:rPr>
          <w:rFonts w:hint="eastAsia"/>
          <w:sz w:val="24"/>
          <w:szCs w:val="24"/>
        </w:rPr>
        <w:t>" area="</w:t>
      </w:r>
      <w:r w:rsidRPr="006716A0">
        <w:rPr>
          <w:rFonts w:hint="eastAsia"/>
          <w:sz w:val="24"/>
          <w:szCs w:val="24"/>
        </w:rPr>
        <w:t>香港</w:t>
      </w:r>
      <w:r w:rsidRPr="006716A0">
        <w:rPr>
          <w:rFonts w:hint="eastAsia"/>
          <w:sz w:val="24"/>
          <w:szCs w:val="24"/>
        </w:rPr>
        <w:t>" language="</w:t>
      </w:r>
      <w:r w:rsidRPr="006716A0">
        <w:rPr>
          <w:rFonts w:hint="eastAsia"/>
          <w:sz w:val="24"/>
          <w:szCs w:val="24"/>
        </w:rPr>
        <w:t>国语</w:t>
      </w:r>
      <w:r w:rsidRPr="006716A0">
        <w:rPr>
          <w:rFonts w:hint="eastAsia"/>
          <w:sz w:val="24"/>
          <w:szCs w:val="24"/>
        </w:rPr>
        <w:t>" score="100" playdate="2010-08-15" praise="20" dispraise="5"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;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prefer="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"/&gt;</w:t>
      </w:r>
    </w:p>
    <w:p w:rsidR="00EE5686" w:rsidRPr="006716A0" w:rsidRDefault="00EE5686" w:rsidP="00EE5686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description</w:t>
      </w:r>
      <w:proofErr w:type="gramEnd"/>
      <w:r w:rsidRPr="006716A0">
        <w:rPr>
          <w:rFonts w:hint="eastAsia"/>
          <w:sz w:val="24"/>
          <w:szCs w:val="24"/>
        </w:rPr>
        <w:t>&gt;&lt;![CDATA[</w:t>
      </w:r>
      <w:r w:rsidRPr="006716A0">
        <w:rPr>
          <w:rFonts w:hint="eastAsia"/>
          <w:sz w:val="24"/>
          <w:szCs w:val="24"/>
        </w:rPr>
        <w:t>少林寺新版……</w:t>
      </w:r>
      <w:r w:rsidRPr="006716A0">
        <w:rPr>
          <w:rFonts w:hint="eastAsia"/>
          <w:sz w:val="24"/>
          <w:szCs w:val="24"/>
        </w:rPr>
        <w:t>]]&gt;&lt;/</w:t>
      </w:r>
      <w:r>
        <w:rPr>
          <w:rFonts w:hint="eastAsia"/>
          <w:sz w:val="24"/>
          <w:szCs w:val="24"/>
        </w:rPr>
        <w:t>description</w:t>
      </w:r>
      <w:r w:rsidRPr="006716A0">
        <w:rPr>
          <w:rFonts w:hint="eastAsia"/>
          <w:sz w:val="24"/>
          <w:szCs w:val="24"/>
        </w:rPr>
        <w:t>&gt;</w:t>
      </w:r>
    </w:p>
    <w:p w:rsidR="00EE5686" w:rsidRPr="006716A0" w:rsidRDefault="00EE5686" w:rsidP="00EE5686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&lt;posters</w:t>
      </w:r>
      <w:r>
        <w:rPr>
          <w:rFonts w:hint="eastAsia"/>
          <w:sz w:val="24"/>
          <w:szCs w:val="24"/>
        </w:rPr>
        <w:t xml:space="preserve"> num="2"</w:t>
      </w:r>
      <w:r w:rsidRPr="006716A0">
        <w:rPr>
          <w:sz w:val="24"/>
          <w:szCs w:val="24"/>
        </w:rPr>
        <w:t>&gt;</w:t>
      </w:r>
    </w:p>
    <w:p w:rsidR="00EE5686" w:rsidRPr="006716A0" w:rsidRDefault="00EE5686" w:rsidP="00EE5686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type="small" size="100*120" url="http://S_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EE5686" w:rsidRPr="006716A0" w:rsidRDefault="00EE5686" w:rsidP="00EE5686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type="big" size="600*720" url="http://B_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EE5686" w:rsidRPr="006716A0" w:rsidRDefault="00EE5686" w:rsidP="00EE5686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lastRenderedPageBreak/>
        <w:t>&lt;/posters&gt;</w:t>
      </w:r>
    </w:p>
    <w:p w:rsidR="00EE5686" w:rsidRPr="006716A0" w:rsidRDefault="00EE5686" w:rsidP="00EE5686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 num="1"&gt;</w:t>
      </w:r>
    </w:p>
    <w:p w:rsidR="00EE5686" w:rsidRPr="006716A0" w:rsidRDefault="00EE5686" w:rsidP="00EE5686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id="207" index="1" size="423" length="93"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url="http://a0e12d4b05fc0300424500004094ea00.ts" live="0" /&gt;</w:t>
      </w:r>
    </w:p>
    <w:p w:rsidR="00EE5686" w:rsidRPr="006716A0" w:rsidRDefault="00EE5686" w:rsidP="00EE5686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EE5686" w:rsidRPr="006716A0" w:rsidRDefault="00EE5686" w:rsidP="00EE5686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num="2"&gt;</w:t>
      </w:r>
    </w:p>
    <w:p w:rsidR="00EE5686" w:rsidRPr="006716A0" w:rsidRDefault="00EE5686" w:rsidP="00EE5686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id="208" index="1" size="423" length="45"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url="http://a0e12d4b05fc0300424500004094ea02.ts" live="0" /&gt;</w:t>
      </w:r>
    </w:p>
    <w:p w:rsidR="00EE5686" w:rsidRPr="006716A0" w:rsidRDefault="00EE5686" w:rsidP="00EE5686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id="209" index="2" size="423" length="48"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url="http://a0e12d4b05fc0300424500004094ea03.ts" live="0" /&gt;</w:t>
      </w:r>
    </w:p>
    <w:p w:rsidR="00EE5686" w:rsidRPr="006716A0" w:rsidRDefault="00EE5686" w:rsidP="00EE5686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EE5686" w:rsidRPr="006716A0" w:rsidRDefault="00EE5686" w:rsidP="00EE5686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sz w:val="24"/>
          <w:szCs w:val="24"/>
        </w:rPr>
        <w:t>&lt;/media&gt;</w:t>
      </w:r>
    </w:p>
    <w:p w:rsidR="00EE5686" w:rsidRDefault="00EE5686" w:rsidP="00EE5686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>&lt;/data&gt;</w:t>
      </w:r>
    </w:p>
    <w:p w:rsidR="00EE5686" w:rsidRPr="009A317B" w:rsidRDefault="00EE5686" w:rsidP="00EE5686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EE5686" w:rsidRDefault="00EE5686" w:rsidP="00BF7604">
      <w:pPr>
        <w:spacing w:line="360" w:lineRule="auto"/>
        <w:rPr>
          <w:sz w:val="24"/>
          <w:szCs w:val="24"/>
        </w:rPr>
      </w:pPr>
    </w:p>
    <w:p w:rsidR="00043118" w:rsidRPr="001A6FE4" w:rsidRDefault="00043118" w:rsidP="00043118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51" w:name="_Toc308456551"/>
      <w:r w:rsidRPr="00043118">
        <w:rPr>
          <w:rFonts w:hint="eastAsia"/>
          <w:sz w:val="30"/>
          <w:szCs w:val="30"/>
        </w:rPr>
        <w:t>获取用户影视列表：</w:t>
      </w:r>
      <w:r w:rsidRPr="00043118">
        <w:rPr>
          <w:rFonts w:hint="eastAsia"/>
          <w:sz w:val="30"/>
          <w:szCs w:val="30"/>
        </w:rPr>
        <w:t>GetMediaListByUser</w:t>
      </w:r>
      <w:bookmarkEnd w:id="51"/>
    </w:p>
    <w:p w:rsidR="00043118" w:rsidRPr="00625E07" w:rsidRDefault="00043118" w:rsidP="00043118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101" w:type="dxa"/>
          </w:tcPr>
          <w:p w:rsidR="00043118" w:rsidRPr="00AC27F4" w:rsidRDefault="00043118" w:rsidP="00F30110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043118" w:rsidRPr="00AC27F4" w:rsidRDefault="00F37D6B" w:rsidP="00F30110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043118" w:rsidRPr="00AC27F4" w:rsidRDefault="00043118" w:rsidP="00F30110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043118" w:rsidRPr="00AC27F4" w:rsidRDefault="00F37D6B" w:rsidP="00F30110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043118" w:rsidRPr="00AC27F4" w:rsidRDefault="00F37D6B" w:rsidP="00F30110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AC27F4">
              <w:rPr>
                <w:rFonts w:hint="eastAsia"/>
                <w:color w:val="FF0000"/>
                <w:sz w:val="24"/>
                <w:szCs w:val="24"/>
              </w:rPr>
              <w:t>为收藏</w:t>
            </w:r>
            <w:r w:rsidR="00AC27F4" w:rsidRPr="00AC27F4">
              <w:rPr>
                <w:rFonts w:hint="eastAsia"/>
                <w:color w:val="FF0000"/>
                <w:sz w:val="24"/>
                <w:szCs w:val="24"/>
              </w:rPr>
              <w:t>的</w:t>
            </w:r>
          </w:p>
          <w:p w:rsidR="00AC27F4" w:rsidRPr="00AC27F4" w:rsidRDefault="00AC27F4" w:rsidP="00AC27F4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>2</w:t>
            </w:r>
            <w:r w:rsidRPr="00AC27F4">
              <w:rPr>
                <w:rFonts w:hint="eastAsia"/>
                <w:color w:val="FF0000"/>
                <w:sz w:val="24"/>
                <w:szCs w:val="24"/>
              </w:rPr>
              <w:t>为喜欢的</w:t>
            </w:r>
          </w:p>
          <w:p w:rsidR="00AC27F4" w:rsidRPr="00AC27F4" w:rsidRDefault="00AC27F4" w:rsidP="00AC27F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AC27F4">
              <w:rPr>
                <w:rFonts w:hint="eastAsia"/>
                <w:color w:val="FF0000"/>
                <w:sz w:val="24"/>
                <w:szCs w:val="24"/>
              </w:rPr>
              <w:t xml:space="preserve">3 </w:t>
            </w:r>
            <w:r w:rsidRPr="00AC27F4">
              <w:rPr>
                <w:rFonts w:hint="eastAsia"/>
                <w:color w:val="FF0000"/>
                <w:sz w:val="24"/>
                <w:szCs w:val="24"/>
              </w:rPr>
              <w:t>为看过的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043118" w:rsidTr="00F30110">
        <w:tc>
          <w:tcPr>
            <w:tcW w:w="11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每页的数量</w:t>
            </w:r>
          </w:p>
        </w:tc>
      </w:tr>
    </w:tbl>
    <w:p w:rsidR="00043118" w:rsidRDefault="00043118" w:rsidP="00043118">
      <w:pPr>
        <w:spacing w:line="360" w:lineRule="auto"/>
        <w:rPr>
          <w:sz w:val="24"/>
          <w:szCs w:val="24"/>
        </w:rPr>
      </w:pPr>
    </w:p>
    <w:p w:rsidR="00043118" w:rsidRPr="00625E07" w:rsidRDefault="00043118" w:rsidP="00043118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043118" w:rsidRPr="00072505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043118" w:rsidRDefault="002B6AC3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043118">
              <w:rPr>
                <w:rFonts w:hint="eastAsia"/>
                <w:sz w:val="24"/>
                <w:szCs w:val="24"/>
              </w:rPr>
              <w:t>，格式</w:t>
            </w:r>
            <w:r w:rsidR="00043118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返回影视的总数</w:t>
            </w:r>
          </w:p>
        </w:tc>
      </w:tr>
      <w:tr w:rsidR="00581D3B" w:rsidTr="003D6E2D">
        <w:tc>
          <w:tcPr>
            <w:tcW w:w="1242" w:type="dxa"/>
          </w:tcPr>
          <w:p w:rsidR="00581D3B" w:rsidRDefault="00581D3B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81D3B" w:rsidRDefault="00581D3B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581D3B" w:rsidRDefault="00581D3B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81D3B" w:rsidRDefault="00581D3B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相同条件所有影视的总数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影视名称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演员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类型，如武侠、警匪等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地区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配音语言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上映日期，格式</w:t>
            </w:r>
            <w:r>
              <w:rPr>
                <w:rFonts w:hint="eastAsia"/>
                <w:sz w:val="24"/>
                <w:szCs w:val="24"/>
              </w:rPr>
              <w:t>yyyy-MM-dd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顶的得票数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踩的得票数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优选片源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海报数量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海报类型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海报尺寸，格式：宽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高，单位：像素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分集数量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分集序号，即第几集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分集大小，单位：</w:t>
            </w:r>
            <w:r>
              <w:rPr>
                <w:rFonts w:hint="eastAsia"/>
                <w:sz w:val="24"/>
                <w:szCs w:val="24"/>
              </w:rPr>
              <w:t>KB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分集长度，单位：秒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分集格式，如</w:t>
            </w:r>
            <w:r>
              <w:rPr>
                <w:rFonts w:hint="eastAsia"/>
                <w:sz w:val="24"/>
                <w:szCs w:val="24"/>
              </w:rPr>
              <w:t>avi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分集码率，单位：</w:t>
            </w:r>
            <w:r>
              <w:rPr>
                <w:rFonts w:hint="eastAsia"/>
                <w:sz w:val="24"/>
                <w:szCs w:val="24"/>
              </w:rPr>
              <w:t>kbps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为普通影片，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分集播放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043118" w:rsidTr="00F30110">
        <w:tc>
          <w:tcPr>
            <w:tcW w:w="1242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043118" w:rsidRDefault="00043118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为点播，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为直播</w:t>
            </w:r>
          </w:p>
        </w:tc>
      </w:tr>
    </w:tbl>
    <w:p w:rsidR="004D4CE8" w:rsidRPr="00483849" w:rsidRDefault="004D4CE8" w:rsidP="00043118">
      <w:pPr>
        <w:spacing w:line="360" w:lineRule="auto"/>
        <w:rPr>
          <w:sz w:val="24"/>
          <w:szCs w:val="24"/>
        </w:rPr>
      </w:pPr>
    </w:p>
    <w:p w:rsidR="00043118" w:rsidRPr="00625E07" w:rsidRDefault="00043118" w:rsidP="00043118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043118" w:rsidRDefault="00043118" w:rsidP="000431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043118" w:rsidRPr="00E100B9" w:rsidRDefault="00043118" w:rsidP="00043118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043118" w:rsidRPr="00E100B9" w:rsidRDefault="00043118" w:rsidP="00043118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043118" w:rsidRPr="00E100B9" w:rsidRDefault="00043118" w:rsidP="00043118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</w:t>
      </w:r>
      <w:r w:rsidRPr="00043118">
        <w:rPr>
          <w:sz w:val="24"/>
          <w:szCs w:val="24"/>
        </w:rPr>
        <w:t>GetMediaListByUser</w:t>
      </w:r>
      <w:r w:rsidRPr="00E100B9">
        <w:rPr>
          <w:sz w:val="24"/>
          <w:szCs w:val="24"/>
        </w:rPr>
        <w:t>" language="zh-CN"&gt;</w:t>
      </w:r>
    </w:p>
    <w:p w:rsidR="00043118" w:rsidRPr="00E100B9" w:rsidRDefault="00043118" w:rsidP="00043118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043118" w:rsidRDefault="00043118" w:rsidP="00043118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043118" w:rsidRPr="00E100B9" w:rsidRDefault="00043118" w:rsidP="00043118">
      <w:pPr>
        <w:spacing w:line="360" w:lineRule="auto"/>
        <w:ind w:leftChars="200" w:left="420"/>
        <w:rPr>
          <w:sz w:val="24"/>
          <w:szCs w:val="24"/>
        </w:rPr>
      </w:pPr>
      <w:r w:rsidRPr="00072505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data</w:t>
      </w:r>
      <w:r w:rsidRPr="0007250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type</w:t>
      </w:r>
      <w:r w:rsidRPr="00072505">
        <w:rPr>
          <w:sz w:val="24"/>
          <w:szCs w:val="24"/>
        </w:rPr>
        <w:t>="1" page="1" size="10" /&gt;</w:t>
      </w:r>
    </w:p>
    <w:p w:rsidR="00043118" w:rsidRPr="00E100B9" w:rsidRDefault="00043118" w:rsidP="00043118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043118" w:rsidRDefault="00043118" w:rsidP="00043118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&lt;/request&gt;</w:t>
      </w:r>
    </w:p>
    <w:p w:rsidR="00043118" w:rsidRDefault="00043118" w:rsidP="000431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043118" w:rsidRPr="00D26D5F" w:rsidRDefault="00043118" w:rsidP="00043118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043118" w:rsidRPr="00D26D5F" w:rsidRDefault="00043118" w:rsidP="00043118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043118" w:rsidRPr="00D26D5F" w:rsidRDefault="00043118" w:rsidP="00043118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043118" w:rsidRPr="006716A0" w:rsidRDefault="00043118" w:rsidP="00043118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 xml:space="preserve">&lt;data language="zh-CN" </w:t>
      </w:r>
      <w:r>
        <w:rPr>
          <w:rFonts w:hint="eastAsia"/>
          <w:sz w:val="24"/>
          <w:szCs w:val="24"/>
        </w:rPr>
        <w:t>num</w:t>
      </w:r>
      <w:r w:rsidRPr="006716A0">
        <w:rPr>
          <w:sz w:val="24"/>
          <w:szCs w:val="24"/>
        </w:rPr>
        <w:t>="1"</w:t>
      </w:r>
      <w:r w:rsidR="00581D3B">
        <w:rPr>
          <w:rFonts w:hint="eastAsia"/>
          <w:sz w:val="24"/>
          <w:szCs w:val="24"/>
        </w:rPr>
        <w:t xml:space="preserve"> total="10"</w:t>
      </w:r>
      <w:r w:rsidRPr="006716A0">
        <w:rPr>
          <w:sz w:val="24"/>
          <w:szCs w:val="24"/>
        </w:rPr>
        <w:t>&gt;</w:t>
      </w:r>
    </w:p>
    <w:p w:rsidR="00043118" w:rsidRPr="006716A0" w:rsidRDefault="00043118" w:rsidP="00043118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&lt;media id="123" title="</w:t>
      </w:r>
      <w:r w:rsidRPr="006716A0">
        <w:rPr>
          <w:rFonts w:hint="eastAsia"/>
          <w:sz w:val="24"/>
          <w:szCs w:val="24"/>
        </w:rPr>
        <w:t>新少林寺</w:t>
      </w:r>
      <w:r w:rsidRPr="006716A0">
        <w:rPr>
          <w:rFonts w:hint="eastAsia"/>
          <w:sz w:val="24"/>
          <w:szCs w:val="24"/>
        </w:rPr>
        <w:t>"&gt;</w:t>
      </w:r>
    </w:p>
    <w:p w:rsidR="00043118" w:rsidRPr="006716A0" w:rsidRDefault="00043118" w:rsidP="0004311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&lt;info director="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actors="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type="</w:t>
      </w:r>
      <w:r w:rsidRPr="006716A0">
        <w:rPr>
          <w:rFonts w:hint="eastAsia"/>
          <w:sz w:val="24"/>
          <w:szCs w:val="24"/>
        </w:rPr>
        <w:t>武侠</w:t>
      </w:r>
      <w:r w:rsidRPr="006716A0">
        <w:rPr>
          <w:rFonts w:hint="eastAsia"/>
          <w:sz w:val="24"/>
          <w:szCs w:val="24"/>
        </w:rPr>
        <w:t>" area="</w:t>
      </w:r>
      <w:r w:rsidRPr="006716A0">
        <w:rPr>
          <w:rFonts w:hint="eastAsia"/>
          <w:sz w:val="24"/>
          <w:szCs w:val="24"/>
        </w:rPr>
        <w:t>香港</w:t>
      </w:r>
      <w:r w:rsidRPr="006716A0">
        <w:rPr>
          <w:rFonts w:hint="eastAsia"/>
          <w:sz w:val="24"/>
          <w:szCs w:val="24"/>
        </w:rPr>
        <w:t>" language="</w:t>
      </w:r>
      <w:r w:rsidRPr="006716A0">
        <w:rPr>
          <w:rFonts w:hint="eastAsia"/>
          <w:sz w:val="24"/>
          <w:szCs w:val="24"/>
        </w:rPr>
        <w:t>国语</w:t>
      </w:r>
      <w:r w:rsidRPr="006716A0">
        <w:rPr>
          <w:rFonts w:hint="eastAsia"/>
          <w:sz w:val="24"/>
          <w:szCs w:val="24"/>
        </w:rPr>
        <w:t>" score="100" playdate="2010-08-15" praise="20" dispraise="5"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;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prefer="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"/&gt;</w:t>
      </w:r>
    </w:p>
    <w:p w:rsidR="00043118" w:rsidRPr="006716A0" w:rsidRDefault="00043118" w:rsidP="0004311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description</w:t>
      </w:r>
      <w:proofErr w:type="gramEnd"/>
      <w:r w:rsidRPr="006716A0">
        <w:rPr>
          <w:rFonts w:hint="eastAsia"/>
          <w:sz w:val="24"/>
          <w:szCs w:val="24"/>
        </w:rPr>
        <w:t>&gt;&lt;![CDATA[</w:t>
      </w:r>
      <w:r w:rsidRPr="006716A0">
        <w:rPr>
          <w:rFonts w:hint="eastAsia"/>
          <w:sz w:val="24"/>
          <w:szCs w:val="24"/>
        </w:rPr>
        <w:t>少林寺新版……</w:t>
      </w:r>
      <w:r w:rsidRPr="006716A0">
        <w:rPr>
          <w:rFonts w:hint="eastAsia"/>
          <w:sz w:val="24"/>
          <w:szCs w:val="24"/>
        </w:rPr>
        <w:t>]]&gt;&lt;/</w:t>
      </w:r>
      <w:r>
        <w:rPr>
          <w:rFonts w:hint="eastAsia"/>
          <w:sz w:val="24"/>
          <w:szCs w:val="24"/>
        </w:rPr>
        <w:t>description</w:t>
      </w:r>
      <w:r w:rsidRPr="006716A0">
        <w:rPr>
          <w:rFonts w:hint="eastAsia"/>
          <w:sz w:val="24"/>
          <w:szCs w:val="24"/>
        </w:rPr>
        <w:t>&gt;</w:t>
      </w:r>
    </w:p>
    <w:p w:rsidR="00043118" w:rsidRPr="006716A0" w:rsidRDefault="00043118" w:rsidP="0004311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&lt;posters</w:t>
      </w:r>
      <w:r>
        <w:rPr>
          <w:rFonts w:hint="eastAsia"/>
          <w:sz w:val="24"/>
          <w:szCs w:val="24"/>
        </w:rPr>
        <w:t xml:space="preserve"> num="2"</w:t>
      </w:r>
      <w:r w:rsidRPr="006716A0">
        <w:rPr>
          <w:sz w:val="24"/>
          <w:szCs w:val="24"/>
        </w:rPr>
        <w:t>&gt;</w:t>
      </w:r>
    </w:p>
    <w:p w:rsidR="00043118" w:rsidRPr="006716A0" w:rsidRDefault="00043118" w:rsidP="00043118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type="small" size="100*120" url="http://S_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043118" w:rsidRPr="006716A0" w:rsidRDefault="00043118" w:rsidP="00043118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type="big" size="600*720" url="http://B_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043118" w:rsidRPr="006716A0" w:rsidRDefault="00043118" w:rsidP="0004311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&lt;/posters&gt;</w:t>
      </w:r>
    </w:p>
    <w:p w:rsidR="00043118" w:rsidRPr="006716A0" w:rsidRDefault="00043118" w:rsidP="0004311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 num="1"&gt;</w:t>
      </w:r>
    </w:p>
    <w:p w:rsidR="00043118" w:rsidRPr="006716A0" w:rsidRDefault="00043118" w:rsidP="00043118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id="207" index="1" size="423" length="93"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url="http://a0e12d4b05fc0300424500004094ea00.ts" live="0" /&gt;</w:t>
      </w:r>
    </w:p>
    <w:p w:rsidR="00043118" w:rsidRPr="006716A0" w:rsidRDefault="00043118" w:rsidP="0004311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043118" w:rsidRPr="006716A0" w:rsidRDefault="00043118" w:rsidP="0004311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lastRenderedPageBreak/>
        <w:t>&lt;episodes source="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num="2"&gt;</w:t>
      </w:r>
    </w:p>
    <w:p w:rsidR="00043118" w:rsidRPr="006716A0" w:rsidRDefault="00043118" w:rsidP="00043118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id="208" index="1" size="423" length="45"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url="http://a0e12d4b05fc0300424500004094ea02.ts" live="0" /&gt;</w:t>
      </w:r>
    </w:p>
    <w:p w:rsidR="00043118" w:rsidRPr="006716A0" w:rsidRDefault="00043118" w:rsidP="00043118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id="209" index="2" size="423" length="48"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url="http://a0e12d4b05fc0300424500004094ea03.ts" live="0" /&gt;</w:t>
      </w:r>
    </w:p>
    <w:p w:rsidR="00043118" w:rsidRPr="006716A0" w:rsidRDefault="00043118" w:rsidP="0004311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043118" w:rsidRPr="006716A0" w:rsidRDefault="00043118" w:rsidP="00043118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sz w:val="24"/>
          <w:szCs w:val="24"/>
        </w:rPr>
        <w:t>&lt;/media&gt;</w:t>
      </w:r>
    </w:p>
    <w:p w:rsidR="00043118" w:rsidRDefault="00043118" w:rsidP="00043118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>&lt;/data&gt;</w:t>
      </w:r>
    </w:p>
    <w:p w:rsidR="00043118" w:rsidRPr="009A317B" w:rsidRDefault="00043118" w:rsidP="00043118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043118" w:rsidRDefault="00043118" w:rsidP="00BF7604">
      <w:pPr>
        <w:spacing w:line="360" w:lineRule="auto"/>
        <w:rPr>
          <w:sz w:val="24"/>
          <w:szCs w:val="24"/>
        </w:rPr>
      </w:pPr>
    </w:p>
    <w:p w:rsidR="00597667" w:rsidRPr="001A6FE4" w:rsidRDefault="00597667" w:rsidP="00597667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52" w:name="_Toc308456552"/>
      <w:r w:rsidRPr="00043118">
        <w:rPr>
          <w:rFonts w:hint="eastAsia"/>
          <w:sz w:val="30"/>
          <w:szCs w:val="30"/>
        </w:rPr>
        <w:t>获取用户</w:t>
      </w:r>
      <w:r>
        <w:rPr>
          <w:rFonts w:hint="eastAsia"/>
          <w:sz w:val="30"/>
          <w:szCs w:val="30"/>
        </w:rPr>
        <w:t>分集</w:t>
      </w:r>
      <w:r w:rsidRPr="00043118">
        <w:rPr>
          <w:rFonts w:hint="eastAsia"/>
          <w:sz w:val="30"/>
          <w:szCs w:val="30"/>
        </w:rPr>
        <w:t>列表：</w:t>
      </w:r>
      <w:r w:rsidRPr="00043118">
        <w:rPr>
          <w:rFonts w:hint="eastAsia"/>
          <w:sz w:val="30"/>
          <w:szCs w:val="30"/>
        </w:rPr>
        <w:t>Get</w:t>
      </w:r>
      <w:r>
        <w:rPr>
          <w:rFonts w:hint="eastAsia"/>
          <w:sz w:val="30"/>
          <w:szCs w:val="30"/>
        </w:rPr>
        <w:t>Episode</w:t>
      </w:r>
      <w:r w:rsidRPr="00043118">
        <w:rPr>
          <w:rFonts w:hint="eastAsia"/>
          <w:sz w:val="30"/>
          <w:szCs w:val="30"/>
        </w:rPr>
        <w:t>ListByUser</w:t>
      </w:r>
      <w:bookmarkEnd w:id="52"/>
    </w:p>
    <w:p w:rsidR="00597667" w:rsidRPr="00625E07" w:rsidRDefault="00597667" w:rsidP="00597667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597667" w:rsidRDefault="00597667" w:rsidP="005976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为观看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为标记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597667" w:rsidTr="0071218D">
        <w:tc>
          <w:tcPr>
            <w:tcW w:w="11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每页的数量</w:t>
            </w:r>
          </w:p>
        </w:tc>
      </w:tr>
    </w:tbl>
    <w:p w:rsidR="00597667" w:rsidRDefault="00597667" w:rsidP="00597667">
      <w:pPr>
        <w:spacing w:line="360" w:lineRule="auto"/>
        <w:rPr>
          <w:sz w:val="24"/>
          <w:szCs w:val="24"/>
        </w:rPr>
      </w:pPr>
    </w:p>
    <w:p w:rsidR="00597667" w:rsidRPr="00625E07" w:rsidRDefault="00597667" w:rsidP="00597667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597667" w:rsidRPr="00072505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597667" w:rsidRDefault="002B6AC3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597667">
              <w:rPr>
                <w:rFonts w:hint="eastAsia"/>
                <w:sz w:val="24"/>
                <w:szCs w:val="24"/>
              </w:rPr>
              <w:t>，格式</w:t>
            </w:r>
            <w:r w:rsidR="00597667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返回影视的总数</w:t>
            </w:r>
          </w:p>
        </w:tc>
      </w:tr>
      <w:tr w:rsidR="003E0022" w:rsidTr="003D6E2D">
        <w:tc>
          <w:tcPr>
            <w:tcW w:w="1242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相同条件所有影视的总数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97667" w:rsidRDefault="003B64F5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97667" w:rsidRDefault="005A1735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分集序号，即第几集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分集大小，单位：</w:t>
            </w:r>
            <w:r>
              <w:rPr>
                <w:rFonts w:hint="eastAsia"/>
                <w:sz w:val="24"/>
                <w:szCs w:val="24"/>
              </w:rPr>
              <w:t>KB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分集长度，单位：秒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分集格式，如</w:t>
            </w:r>
            <w:r>
              <w:rPr>
                <w:rFonts w:hint="eastAsia"/>
                <w:sz w:val="24"/>
                <w:szCs w:val="24"/>
              </w:rPr>
              <w:t>avi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分集码率，单位：</w:t>
            </w:r>
            <w:r>
              <w:rPr>
                <w:rFonts w:hint="eastAsia"/>
                <w:sz w:val="24"/>
                <w:szCs w:val="24"/>
              </w:rPr>
              <w:t>kbps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为普通影片，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分集播放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597667" w:rsidTr="0071218D">
        <w:tc>
          <w:tcPr>
            <w:tcW w:w="1242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97667" w:rsidRDefault="003B64F5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flag</w:t>
            </w:r>
          </w:p>
        </w:tc>
        <w:tc>
          <w:tcPr>
            <w:tcW w:w="1263" w:type="dxa"/>
          </w:tcPr>
          <w:p w:rsidR="00597667" w:rsidRDefault="00597667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97667" w:rsidRDefault="003B64F5" w:rsidP="007121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标记的时间，秒数</w:t>
            </w:r>
          </w:p>
        </w:tc>
      </w:tr>
    </w:tbl>
    <w:p w:rsidR="00597667" w:rsidRPr="00483849" w:rsidRDefault="00597667" w:rsidP="00597667">
      <w:pPr>
        <w:spacing w:line="360" w:lineRule="auto"/>
        <w:rPr>
          <w:sz w:val="24"/>
          <w:szCs w:val="24"/>
        </w:rPr>
      </w:pPr>
    </w:p>
    <w:p w:rsidR="00597667" w:rsidRPr="00625E07" w:rsidRDefault="00597667" w:rsidP="00597667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597667" w:rsidRDefault="00597667" w:rsidP="0059766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597667" w:rsidRPr="00E100B9" w:rsidRDefault="00597667" w:rsidP="00597667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597667" w:rsidRPr="00E100B9" w:rsidRDefault="00597667" w:rsidP="00597667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lastRenderedPageBreak/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597667" w:rsidRPr="00E100B9" w:rsidRDefault="00597667" w:rsidP="00597667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</w:t>
      </w:r>
      <w:r w:rsidRPr="00043118"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>Episode</w:t>
      </w:r>
      <w:r w:rsidRPr="00043118">
        <w:rPr>
          <w:sz w:val="24"/>
          <w:szCs w:val="24"/>
        </w:rPr>
        <w:t>ListByUser</w:t>
      </w:r>
      <w:r w:rsidRPr="00E100B9">
        <w:rPr>
          <w:sz w:val="24"/>
          <w:szCs w:val="24"/>
        </w:rPr>
        <w:t>" language="zh-CN"&gt;</w:t>
      </w:r>
    </w:p>
    <w:p w:rsidR="00597667" w:rsidRPr="00E100B9" w:rsidRDefault="00597667" w:rsidP="00597667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597667" w:rsidRDefault="00597667" w:rsidP="00597667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597667" w:rsidRPr="00E100B9" w:rsidRDefault="00597667" w:rsidP="00597667">
      <w:pPr>
        <w:spacing w:line="360" w:lineRule="auto"/>
        <w:ind w:leftChars="200" w:left="420"/>
        <w:rPr>
          <w:sz w:val="24"/>
          <w:szCs w:val="24"/>
        </w:rPr>
      </w:pPr>
      <w:r w:rsidRPr="00072505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data</w:t>
      </w:r>
      <w:r w:rsidRPr="0007250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type</w:t>
      </w:r>
      <w:r w:rsidRPr="00072505">
        <w:rPr>
          <w:sz w:val="24"/>
          <w:szCs w:val="24"/>
        </w:rPr>
        <w:t>="1" page="1" size="10" /&gt;</w:t>
      </w:r>
    </w:p>
    <w:p w:rsidR="00597667" w:rsidRPr="00E100B9" w:rsidRDefault="00597667" w:rsidP="00597667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597667" w:rsidRDefault="00597667" w:rsidP="00597667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&lt;/request&gt;</w:t>
      </w:r>
    </w:p>
    <w:p w:rsidR="00597667" w:rsidRDefault="00597667" w:rsidP="0059766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597667" w:rsidRPr="00D26D5F" w:rsidRDefault="00597667" w:rsidP="00597667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597667" w:rsidRPr="00D26D5F" w:rsidRDefault="00597667" w:rsidP="00597667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597667" w:rsidRPr="00D26D5F" w:rsidRDefault="00597667" w:rsidP="00597667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597667" w:rsidRPr="006716A0" w:rsidRDefault="00597667" w:rsidP="00597667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 xml:space="preserve">&lt;data language="zh-CN" </w:t>
      </w:r>
      <w:r>
        <w:rPr>
          <w:rFonts w:hint="eastAsia"/>
          <w:sz w:val="24"/>
          <w:szCs w:val="24"/>
        </w:rPr>
        <w:t>num</w:t>
      </w:r>
      <w:r w:rsidRPr="006716A0">
        <w:rPr>
          <w:sz w:val="24"/>
          <w:szCs w:val="24"/>
        </w:rPr>
        <w:t>="1"</w:t>
      </w:r>
      <w:r w:rsidR="003E0022">
        <w:rPr>
          <w:rFonts w:hint="eastAsia"/>
          <w:sz w:val="24"/>
          <w:szCs w:val="24"/>
        </w:rPr>
        <w:t xml:space="preserve"> total="10"</w:t>
      </w:r>
      <w:r w:rsidRPr="006716A0">
        <w:rPr>
          <w:sz w:val="24"/>
          <w:szCs w:val="24"/>
        </w:rPr>
        <w:t>&gt;</w:t>
      </w:r>
    </w:p>
    <w:p w:rsidR="00597667" w:rsidRDefault="00597667" w:rsidP="00597667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</w:t>
      </w:r>
      <w:r w:rsidR="002A644B">
        <w:rPr>
          <w:rFonts w:hint="eastAsia"/>
          <w:sz w:val="24"/>
          <w:szCs w:val="24"/>
        </w:rPr>
        <w:t>media</w:t>
      </w:r>
      <w:r w:rsidRPr="006716A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 w:rsidRPr="006716A0">
        <w:rPr>
          <w:rFonts w:hint="eastAsia"/>
          <w:sz w:val="24"/>
          <w:szCs w:val="24"/>
        </w:rPr>
        <w:t>id="123" title="</w:t>
      </w:r>
      <w:r w:rsidRPr="006716A0">
        <w:rPr>
          <w:rFonts w:hint="eastAsia"/>
          <w:sz w:val="24"/>
          <w:szCs w:val="24"/>
        </w:rPr>
        <w:t>新少林寺</w:t>
      </w:r>
      <w:r w:rsidRPr="006716A0">
        <w:rPr>
          <w:rFonts w:hint="eastAsia"/>
          <w:sz w:val="24"/>
          <w:szCs w:val="24"/>
        </w:rPr>
        <w:t>"&gt;</w:t>
      </w:r>
    </w:p>
    <w:p w:rsidR="0071218D" w:rsidRPr="006716A0" w:rsidRDefault="0071218D" w:rsidP="0071218D">
      <w:pPr>
        <w:spacing w:line="360" w:lineRule="auto"/>
        <w:ind w:leftChars="200" w:left="42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&lt;info </w:t>
      </w:r>
      <w:r w:rsidRPr="006716A0">
        <w:rPr>
          <w:rFonts w:hint="eastAsia"/>
          <w:sz w:val="24"/>
          <w:szCs w:val="24"/>
        </w:rPr>
        <w:t>director="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actors="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 xml:space="preserve">score="100" </w:t>
      </w:r>
      <w:r w:rsidRPr="006716A0">
        <w:rPr>
          <w:rFonts w:hint="eastAsia"/>
          <w:sz w:val="24"/>
          <w:szCs w:val="24"/>
        </w:rPr>
        <w:t xml:space="preserve">praise="20" dispraise="5" </w:t>
      </w:r>
      <w:r>
        <w:rPr>
          <w:rFonts w:hint="eastAsia"/>
          <w:sz w:val="24"/>
          <w:szCs w:val="24"/>
        </w:rPr>
        <w:t>flag="50" time="2011-07-27 14:05:28" /&gt;</w:t>
      </w:r>
    </w:p>
    <w:p w:rsidR="00597667" w:rsidRPr="006716A0" w:rsidRDefault="00597667" w:rsidP="00597667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&lt;poster type="small" size="1</w:t>
      </w:r>
      <w:r w:rsidR="002A644B">
        <w:rPr>
          <w:rFonts w:hint="eastAsia"/>
          <w:sz w:val="24"/>
          <w:szCs w:val="24"/>
        </w:rPr>
        <w:t>2</w:t>
      </w:r>
      <w:r w:rsidRPr="006716A0">
        <w:rPr>
          <w:sz w:val="24"/>
          <w:szCs w:val="24"/>
        </w:rPr>
        <w:t>0*1</w:t>
      </w:r>
      <w:r w:rsidR="002A644B">
        <w:rPr>
          <w:rFonts w:hint="eastAsia"/>
          <w:sz w:val="24"/>
          <w:szCs w:val="24"/>
        </w:rPr>
        <w:t>6</w:t>
      </w:r>
      <w:r w:rsidRPr="006716A0">
        <w:rPr>
          <w:sz w:val="24"/>
          <w:szCs w:val="24"/>
        </w:rPr>
        <w:t>0" url="http://S_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597667" w:rsidRPr="006716A0" w:rsidRDefault="00597667" w:rsidP="002A644B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id="207" index="1" size="423" length="93"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url="http://a0e12d4b05fc0300424500004094ea00.ts" live="0" /&gt;</w:t>
      </w:r>
    </w:p>
    <w:p w:rsidR="00597667" w:rsidRPr="006716A0" w:rsidRDefault="00597667" w:rsidP="00597667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sz w:val="24"/>
          <w:szCs w:val="24"/>
        </w:rPr>
        <w:t>&lt;/</w:t>
      </w:r>
      <w:r w:rsidR="002A644B">
        <w:rPr>
          <w:rFonts w:hint="eastAsia"/>
          <w:sz w:val="24"/>
          <w:szCs w:val="24"/>
        </w:rPr>
        <w:t>media</w:t>
      </w:r>
      <w:r w:rsidRPr="006716A0">
        <w:rPr>
          <w:sz w:val="24"/>
          <w:szCs w:val="24"/>
        </w:rPr>
        <w:t>&gt;</w:t>
      </w:r>
    </w:p>
    <w:p w:rsidR="00597667" w:rsidRDefault="00597667" w:rsidP="00597667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>&lt;/data&gt;</w:t>
      </w:r>
    </w:p>
    <w:p w:rsidR="00597667" w:rsidRPr="009A317B" w:rsidRDefault="00597667" w:rsidP="00597667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597667" w:rsidRDefault="00597667" w:rsidP="00BF7604">
      <w:pPr>
        <w:spacing w:line="360" w:lineRule="auto"/>
        <w:rPr>
          <w:sz w:val="24"/>
          <w:szCs w:val="24"/>
        </w:rPr>
      </w:pPr>
    </w:p>
    <w:p w:rsidR="005F4792" w:rsidRPr="001A6FE4" w:rsidRDefault="005F4792" w:rsidP="005F4792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53" w:name="_Toc308456553"/>
      <w:r w:rsidRPr="005F4792">
        <w:rPr>
          <w:rFonts w:hint="eastAsia"/>
          <w:sz w:val="30"/>
          <w:szCs w:val="30"/>
        </w:rPr>
        <w:t>提交用户分享：</w:t>
      </w:r>
      <w:r w:rsidRPr="005F4792">
        <w:rPr>
          <w:rFonts w:hint="eastAsia"/>
          <w:sz w:val="30"/>
          <w:szCs w:val="30"/>
        </w:rPr>
        <w:t>ReportUserShare</w:t>
      </w:r>
      <w:bookmarkEnd w:id="53"/>
    </w:p>
    <w:p w:rsidR="005F4792" w:rsidRDefault="005F4792" w:rsidP="00BF76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（暂不提供）</w:t>
      </w:r>
    </w:p>
    <w:p w:rsidR="005F4792" w:rsidRDefault="005F4792" w:rsidP="00BF7604">
      <w:pPr>
        <w:spacing w:line="360" w:lineRule="auto"/>
        <w:rPr>
          <w:sz w:val="24"/>
          <w:szCs w:val="24"/>
        </w:rPr>
      </w:pPr>
    </w:p>
    <w:p w:rsidR="005F4792" w:rsidRPr="001A6FE4" w:rsidRDefault="005F4792" w:rsidP="005F4792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54" w:name="_Toc308456554"/>
      <w:r w:rsidRPr="005F4792">
        <w:rPr>
          <w:rFonts w:hint="eastAsia"/>
          <w:sz w:val="30"/>
          <w:szCs w:val="30"/>
        </w:rPr>
        <w:t>获取好友分享列表：</w:t>
      </w:r>
      <w:r w:rsidRPr="005F4792">
        <w:rPr>
          <w:rFonts w:hint="eastAsia"/>
          <w:sz w:val="30"/>
          <w:szCs w:val="30"/>
        </w:rPr>
        <w:t>GetMediaListByShare</w:t>
      </w:r>
      <w:bookmarkEnd w:id="54"/>
    </w:p>
    <w:p w:rsidR="005F4792" w:rsidRDefault="005F4792" w:rsidP="00BF76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（暂不提供）</w:t>
      </w:r>
    </w:p>
    <w:p w:rsidR="005F4792" w:rsidRDefault="005F4792" w:rsidP="00BF7604">
      <w:pPr>
        <w:spacing w:line="360" w:lineRule="auto"/>
        <w:rPr>
          <w:sz w:val="24"/>
          <w:szCs w:val="24"/>
        </w:rPr>
      </w:pPr>
    </w:p>
    <w:p w:rsidR="0051029F" w:rsidRPr="001A6FE4" w:rsidRDefault="00D268E7" w:rsidP="0051029F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55" w:name="_Toc308456555"/>
      <w:r w:rsidRPr="00D268E7">
        <w:rPr>
          <w:rFonts w:hint="eastAsia"/>
          <w:sz w:val="30"/>
          <w:szCs w:val="30"/>
        </w:rPr>
        <w:t>搜索影视信息：</w:t>
      </w:r>
      <w:r w:rsidRPr="00D268E7">
        <w:rPr>
          <w:rFonts w:hint="eastAsia"/>
          <w:sz w:val="30"/>
          <w:szCs w:val="30"/>
        </w:rPr>
        <w:t>SearchMedia</w:t>
      </w:r>
      <w:bookmarkEnd w:id="55"/>
    </w:p>
    <w:p w:rsidR="0051029F" w:rsidRPr="00625E07" w:rsidRDefault="0051029F" w:rsidP="0051029F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lastRenderedPageBreak/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51029F" w:rsidRDefault="00387483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</w:t>
            </w:r>
          </w:p>
        </w:tc>
        <w:tc>
          <w:tcPr>
            <w:tcW w:w="1275" w:type="dxa"/>
          </w:tcPr>
          <w:p w:rsidR="0051029F" w:rsidRDefault="00387483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51029F" w:rsidRDefault="00387483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51029F" w:rsidRDefault="00387483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搜索关键字</w:t>
            </w:r>
          </w:p>
        </w:tc>
      </w:tr>
      <w:tr w:rsidR="00B674AC" w:rsidRPr="00B674AC" w:rsidTr="00F30110">
        <w:tc>
          <w:tcPr>
            <w:tcW w:w="1101" w:type="dxa"/>
          </w:tcPr>
          <w:p w:rsidR="00B674AC" w:rsidRPr="008A01A1" w:rsidRDefault="00B674AC" w:rsidP="00F30110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B674AC" w:rsidRPr="008A01A1" w:rsidRDefault="00B674AC" w:rsidP="00F30110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field</w:t>
            </w:r>
          </w:p>
        </w:tc>
        <w:tc>
          <w:tcPr>
            <w:tcW w:w="1275" w:type="dxa"/>
          </w:tcPr>
          <w:p w:rsidR="00B674AC" w:rsidRPr="008A01A1" w:rsidRDefault="00B674AC" w:rsidP="00F30110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B674AC" w:rsidRPr="008A01A1" w:rsidRDefault="00B674AC" w:rsidP="00F30110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选填</w:t>
            </w:r>
          </w:p>
        </w:tc>
        <w:tc>
          <w:tcPr>
            <w:tcW w:w="3311" w:type="dxa"/>
          </w:tcPr>
          <w:p w:rsidR="00B674AC" w:rsidRPr="008A01A1" w:rsidRDefault="00B674AC" w:rsidP="00F30110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如果为空，是全部字段</w:t>
            </w:r>
          </w:p>
          <w:p w:rsidR="00B674AC" w:rsidRPr="008A01A1" w:rsidRDefault="00B674AC" w:rsidP="00B674AC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可选字段为：</w:t>
            </w:r>
          </w:p>
          <w:p w:rsidR="00B674AC" w:rsidRPr="008A01A1" w:rsidRDefault="00B674AC" w:rsidP="00B674AC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title:</w:t>
            </w: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名称</w:t>
            </w:r>
          </w:p>
          <w:p w:rsidR="00B674AC" w:rsidRPr="008A01A1" w:rsidRDefault="00B674AC" w:rsidP="00B674AC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b/>
                <w:color w:val="FF0000"/>
                <w:sz w:val="24"/>
                <w:szCs w:val="24"/>
              </w:rPr>
              <w:t>director</w:t>
            </w: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:</w:t>
            </w: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导演</w:t>
            </w:r>
          </w:p>
          <w:p w:rsidR="00B674AC" w:rsidRPr="008A01A1" w:rsidRDefault="00B674AC" w:rsidP="00B674AC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actor:</w:t>
            </w: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演员</w:t>
            </w:r>
          </w:p>
          <w:p w:rsidR="00B674AC" w:rsidRPr="008A01A1" w:rsidRDefault="00B674AC" w:rsidP="00B674AC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source:</w:t>
            </w: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视频源，如</w:t>
            </w: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tps</w:t>
            </w:r>
          </w:p>
          <w:p w:rsidR="00B674AC" w:rsidRPr="008A01A1" w:rsidRDefault="00B674AC" w:rsidP="00B674AC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b/>
                <w:color w:val="FF0000"/>
                <w:sz w:val="24"/>
                <w:szCs w:val="24"/>
              </w:rPr>
              <w:t>channel</w:t>
            </w: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:</w:t>
            </w: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频道</w:t>
            </w:r>
          </w:p>
          <w:p w:rsidR="00B674AC" w:rsidRPr="008A01A1" w:rsidRDefault="00B674AC" w:rsidP="00B674AC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type:</w:t>
            </w:r>
            <w:r w:rsidRPr="008A01A1">
              <w:rPr>
                <w:rFonts w:hint="eastAsia"/>
                <w:b/>
                <w:color w:val="FF0000"/>
                <w:sz w:val="24"/>
                <w:szCs w:val="24"/>
              </w:rPr>
              <w:t>类型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51029F" w:rsidTr="00F30110">
        <w:tc>
          <w:tcPr>
            <w:tcW w:w="11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每页的数量</w:t>
            </w:r>
          </w:p>
        </w:tc>
      </w:tr>
    </w:tbl>
    <w:p w:rsidR="0051029F" w:rsidRDefault="0051029F" w:rsidP="0051029F">
      <w:pPr>
        <w:spacing w:line="360" w:lineRule="auto"/>
        <w:rPr>
          <w:sz w:val="24"/>
          <w:szCs w:val="24"/>
        </w:rPr>
      </w:pPr>
    </w:p>
    <w:p w:rsidR="0051029F" w:rsidRPr="00625E07" w:rsidRDefault="0051029F" w:rsidP="0051029F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lastRenderedPageBreak/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51029F" w:rsidRPr="00072505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51029F" w:rsidRDefault="002B6AC3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51029F">
              <w:rPr>
                <w:rFonts w:hint="eastAsia"/>
                <w:sz w:val="24"/>
                <w:szCs w:val="24"/>
              </w:rPr>
              <w:t>，格式</w:t>
            </w:r>
            <w:r w:rsidR="0051029F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返回影视的总数</w:t>
            </w:r>
          </w:p>
        </w:tc>
      </w:tr>
      <w:tr w:rsidR="003E0022" w:rsidTr="003D6E2D">
        <w:tc>
          <w:tcPr>
            <w:tcW w:w="1242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相同条件所有影视的总数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影视名称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演员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类型，如武侠、警匪等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地区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配音语言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上映日期，格式</w:t>
            </w:r>
            <w:r>
              <w:rPr>
                <w:rFonts w:hint="eastAsia"/>
                <w:sz w:val="24"/>
                <w:szCs w:val="24"/>
              </w:rPr>
              <w:t>yyyy-MM-dd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顶的得票数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踩的得票数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优选片源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海报数量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海报类型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海报尺寸，格式：宽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高，单位：像素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分集数量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分集序号，即第几集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分集大小，单位：</w:t>
            </w:r>
            <w:r>
              <w:rPr>
                <w:rFonts w:hint="eastAsia"/>
                <w:sz w:val="24"/>
                <w:szCs w:val="24"/>
              </w:rPr>
              <w:t>KB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分集长度，单位：秒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分集格式，如</w:t>
            </w:r>
            <w:r>
              <w:rPr>
                <w:rFonts w:hint="eastAsia"/>
                <w:sz w:val="24"/>
                <w:szCs w:val="24"/>
              </w:rPr>
              <w:t>avi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分集码率，单位：</w:t>
            </w:r>
            <w:r>
              <w:rPr>
                <w:rFonts w:hint="eastAsia"/>
                <w:sz w:val="24"/>
                <w:szCs w:val="24"/>
              </w:rPr>
              <w:t>kbps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为普通影片，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分集播放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51029F" w:rsidTr="00F30110">
        <w:tc>
          <w:tcPr>
            <w:tcW w:w="1242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1029F" w:rsidRDefault="0051029F" w:rsidP="00F30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为点播，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为直播</w:t>
            </w:r>
          </w:p>
        </w:tc>
      </w:tr>
    </w:tbl>
    <w:p w:rsidR="0051029F" w:rsidRDefault="0051029F" w:rsidP="0051029F">
      <w:pPr>
        <w:spacing w:line="360" w:lineRule="auto"/>
        <w:rPr>
          <w:sz w:val="24"/>
          <w:szCs w:val="24"/>
        </w:rPr>
      </w:pPr>
    </w:p>
    <w:p w:rsidR="0051029F" w:rsidRPr="00625E07" w:rsidRDefault="0051029F" w:rsidP="0051029F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51029F" w:rsidRDefault="0051029F" w:rsidP="005102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51029F" w:rsidRPr="00E100B9" w:rsidRDefault="0051029F" w:rsidP="0051029F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51029F" w:rsidRPr="00E100B9" w:rsidRDefault="0051029F" w:rsidP="0051029F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51029F" w:rsidRPr="00E100B9" w:rsidRDefault="0051029F" w:rsidP="0051029F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</w:t>
      </w:r>
      <w:r w:rsidR="00A124BC" w:rsidRPr="00A124BC">
        <w:rPr>
          <w:sz w:val="24"/>
          <w:szCs w:val="24"/>
        </w:rPr>
        <w:t>SearchMedia</w:t>
      </w:r>
      <w:r w:rsidRPr="00E100B9">
        <w:rPr>
          <w:sz w:val="24"/>
          <w:szCs w:val="24"/>
        </w:rPr>
        <w:t>" language="zh-CN"&gt;</w:t>
      </w:r>
    </w:p>
    <w:p w:rsidR="0051029F" w:rsidRPr="00E100B9" w:rsidRDefault="0051029F" w:rsidP="0051029F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51029F" w:rsidRDefault="0051029F" w:rsidP="0051029F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51029F" w:rsidRPr="00E100B9" w:rsidRDefault="0051029F" w:rsidP="0051029F">
      <w:pPr>
        <w:spacing w:line="360" w:lineRule="auto"/>
        <w:ind w:leftChars="200" w:left="420"/>
        <w:rPr>
          <w:sz w:val="24"/>
          <w:szCs w:val="24"/>
        </w:rPr>
      </w:pPr>
      <w:r w:rsidRPr="00072505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data</w:t>
      </w:r>
      <w:r w:rsidRPr="00072505">
        <w:rPr>
          <w:sz w:val="24"/>
          <w:szCs w:val="24"/>
        </w:rPr>
        <w:t xml:space="preserve"> </w:t>
      </w:r>
      <w:r w:rsidR="00387483">
        <w:rPr>
          <w:rFonts w:hint="eastAsia"/>
          <w:sz w:val="24"/>
          <w:szCs w:val="24"/>
        </w:rPr>
        <w:t>keyword</w:t>
      </w:r>
      <w:r w:rsidRPr="00072505">
        <w:rPr>
          <w:sz w:val="24"/>
          <w:szCs w:val="24"/>
        </w:rPr>
        <w:t>="1</w:t>
      </w:r>
      <w:r w:rsidR="00387483">
        <w:rPr>
          <w:rFonts w:hint="eastAsia"/>
          <w:sz w:val="24"/>
          <w:szCs w:val="24"/>
        </w:rPr>
        <w:t>23</w:t>
      </w:r>
      <w:r w:rsidRPr="00072505">
        <w:rPr>
          <w:sz w:val="24"/>
          <w:szCs w:val="24"/>
        </w:rPr>
        <w:t>" page="1" size="10" /&gt;</w:t>
      </w:r>
    </w:p>
    <w:p w:rsidR="0051029F" w:rsidRPr="00E100B9" w:rsidRDefault="0051029F" w:rsidP="0051029F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51029F" w:rsidRDefault="0051029F" w:rsidP="0051029F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lastRenderedPageBreak/>
        <w:t>&lt;/request&gt;</w:t>
      </w:r>
    </w:p>
    <w:p w:rsidR="0051029F" w:rsidRDefault="0051029F" w:rsidP="005102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51029F" w:rsidRPr="00D26D5F" w:rsidRDefault="0051029F" w:rsidP="0051029F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51029F" w:rsidRPr="00D26D5F" w:rsidRDefault="0051029F" w:rsidP="0051029F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51029F" w:rsidRPr="00D26D5F" w:rsidRDefault="0051029F" w:rsidP="0051029F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51029F" w:rsidRPr="006716A0" w:rsidRDefault="0051029F" w:rsidP="0051029F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 xml:space="preserve">&lt;data language="zh-CN" </w:t>
      </w:r>
      <w:r>
        <w:rPr>
          <w:rFonts w:hint="eastAsia"/>
          <w:sz w:val="24"/>
          <w:szCs w:val="24"/>
        </w:rPr>
        <w:t>num</w:t>
      </w:r>
      <w:r w:rsidRPr="006716A0">
        <w:rPr>
          <w:sz w:val="24"/>
          <w:szCs w:val="24"/>
        </w:rPr>
        <w:t>="1"</w:t>
      </w:r>
      <w:r w:rsidR="003E0022">
        <w:rPr>
          <w:rFonts w:hint="eastAsia"/>
          <w:sz w:val="24"/>
          <w:szCs w:val="24"/>
        </w:rPr>
        <w:t xml:space="preserve"> total="10"</w:t>
      </w:r>
      <w:r w:rsidRPr="006716A0">
        <w:rPr>
          <w:sz w:val="24"/>
          <w:szCs w:val="24"/>
        </w:rPr>
        <w:t>&gt;</w:t>
      </w:r>
    </w:p>
    <w:p w:rsidR="0051029F" w:rsidRPr="006716A0" w:rsidRDefault="0051029F" w:rsidP="0051029F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&lt;media id="123" title="</w:t>
      </w:r>
      <w:r w:rsidRPr="006716A0">
        <w:rPr>
          <w:rFonts w:hint="eastAsia"/>
          <w:sz w:val="24"/>
          <w:szCs w:val="24"/>
        </w:rPr>
        <w:t>新少林寺</w:t>
      </w:r>
      <w:r w:rsidRPr="006716A0">
        <w:rPr>
          <w:rFonts w:hint="eastAsia"/>
          <w:sz w:val="24"/>
          <w:szCs w:val="24"/>
        </w:rPr>
        <w:t>"&gt;</w:t>
      </w:r>
    </w:p>
    <w:p w:rsidR="0051029F" w:rsidRPr="006716A0" w:rsidRDefault="0051029F" w:rsidP="0051029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&lt;info director="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actors="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type="</w:t>
      </w:r>
      <w:r w:rsidRPr="006716A0">
        <w:rPr>
          <w:rFonts w:hint="eastAsia"/>
          <w:sz w:val="24"/>
          <w:szCs w:val="24"/>
        </w:rPr>
        <w:t>武侠</w:t>
      </w:r>
      <w:r w:rsidRPr="006716A0">
        <w:rPr>
          <w:rFonts w:hint="eastAsia"/>
          <w:sz w:val="24"/>
          <w:szCs w:val="24"/>
        </w:rPr>
        <w:t>" area="</w:t>
      </w:r>
      <w:r w:rsidRPr="006716A0">
        <w:rPr>
          <w:rFonts w:hint="eastAsia"/>
          <w:sz w:val="24"/>
          <w:szCs w:val="24"/>
        </w:rPr>
        <w:t>香港</w:t>
      </w:r>
      <w:r w:rsidRPr="006716A0">
        <w:rPr>
          <w:rFonts w:hint="eastAsia"/>
          <w:sz w:val="24"/>
          <w:szCs w:val="24"/>
        </w:rPr>
        <w:t>" language="</w:t>
      </w:r>
      <w:r w:rsidRPr="006716A0">
        <w:rPr>
          <w:rFonts w:hint="eastAsia"/>
          <w:sz w:val="24"/>
          <w:szCs w:val="24"/>
        </w:rPr>
        <w:t>国语</w:t>
      </w:r>
      <w:r w:rsidRPr="006716A0">
        <w:rPr>
          <w:rFonts w:hint="eastAsia"/>
          <w:sz w:val="24"/>
          <w:szCs w:val="24"/>
        </w:rPr>
        <w:t>" score="100" playdate="2010-08-15" praise="20" dispraise="5"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;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prefer="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"/&gt;</w:t>
      </w:r>
    </w:p>
    <w:p w:rsidR="0051029F" w:rsidRPr="006716A0" w:rsidRDefault="0051029F" w:rsidP="0051029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description</w:t>
      </w:r>
      <w:proofErr w:type="gramEnd"/>
      <w:r w:rsidRPr="006716A0">
        <w:rPr>
          <w:rFonts w:hint="eastAsia"/>
          <w:sz w:val="24"/>
          <w:szCs w:val="24"/>
        </w:rPr>
        <w:t>&gt;&lt;![CDATA[</w:t>
      </w:r>
      <w:r w:rsidRPr="006716A0">
        <w:rPr>
          <w:rFonts w:hint="eastAsia"/>
          <w:sz w:val="24"/>
          <w:szCs w:val="24"/>
        </w:rPr>
        <w:t>少林寺新版……</w:t>
      </w:r>
      <w:r w:rsidRPr="006716A0">
        <w:rPr>
          <w:rFonts w:hint="eastAsia"/>
          <w:sz w:val="24"/>
          <w:szCs w:val="24"/>
        </w:rPr>
        <w:t>]]&gt;&lt;/</w:t>
      </w:r>
      <w:r>
        <w:rPr>
          <w:rFonts w:hint="eastAsia"/>
          <w:sz w:val="24"/>
          <w:szCs w:val="24"/>
        </w:rPr>
        <w:t>description</w:t>
      </w:r>
      <w:r w:rsidRPr="006716A0">
        <w:rPr>
          <w:rFonts w:hint="eastAsia"/>
          <w:sz w:val="24"/>
          <w:szCs w:val="24"/>
        </w:rPr>
        <w:t>&gt;</w:t>
      </w:r>
    </w:p>
    <w:p w:rsidR="0051029F" w:rsidRPr="006716A0" w:rsidRDefault="0051029F" w:rsidP="0051029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&lt;posters</w:t>
      </w:r>
      <w:r>
        <w:rPr>
          <w:rFonts w:hint="eastAsia"/>
          <w:sz w:val="24"/>
          <w:szCs w:val="24"/>
        </w:rPr>
        <w:t xml:space="preserve"> num="2"</w:t>
      </w:r>
      <w:r w:rsidRPr="006716A0">
        <w:rPr>
          <w:sz w:val="24"/>
          <w:szCs w:val="24"/>
        </w:rPr>
        <w:t>&gt;</w:t>
      </w:r>
    </w:p>
    <w:p w:rsidR="0051029F" w:rsidRPr="006716A0" w:rsidRDefault="0051029F" w:rsidP="0051029F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type="small" size="100*120" url="http://S_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51029F" w:rsidRPr="006716A0" w:rsidRDefault="0051029F" w:rsidP="0051029F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type="big" size="600*720" url="http://B_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51029F" w:rsidRPr="006716A0" w:rsidRDefault="0051029F" w:rsidP="0051029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&lt;/posters&gt;</w:t>
      </w:r>
    </w:p>
    <w:p w:rsidR="0051029F" w:rsidRPr="006716A0" w:rsidRDefault="0051029F" w:rsidP="0051029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 num="1"&gt;</w:t>
      </w:r>
    </w:p>
    <w:p w:rsidR="0051029F" w:rsidRPr="006716A0" w:rsidRDefault="0051029F" w:rsidP="0051029F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id="207" index="1" size="423" length="93"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url="http://a0e12d4b05fc0300424500004094ea00.ts" live="0" /&gt;</w:t>
      </w:r>
    </w:p>
    <w:p w:rsidR="0051029F" w:rsidRPr="006716A0" w:rsidRDefault="0051029F" w:rsidP="0051029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51029F" w:rsidRPr="006716A0" w:rsidRDefault="0051029F" w:rsidP="0051029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num="2"&gt;</w:t>
      </w:r>
    </w:p>
    <w:p w:rsidR="0051029F" w:rsidRPr="006716A0" w:rsidRDefault="0051029F" w:rsidP="0051029F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id="208" index="1" size="423" length="45"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url="http://a0e12d4b05fc0300424500004094ea02.ts" live="0" /&gt;</w:t>
      </w:r>
    </w:p>
    <w:p w:rsidR="0051029F" w:rsidRPr="006716A0" w:rsidRDefault="0051029F" w:rsidP="0051029F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id="209" index="2" size="423" length="48"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url="http://a0e12d4b05fc0300424500004094ea03.ts" live="0" /&gt;</w:t>
      </w:r>
    </w:p>
    <w:p w:rsidR="0051029F" w:rsidRPr="006716A0" w:rsidRDefault="0051029F" w:rsidP="0051029F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51029F" w:rsidRPr="006716A0" w:rsidRDefault="0051029F" w:rsidP="0051029F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sz w:val="24"/>
          <w:szCs w:val="24"/>
        </w:rPr>
        <w:t>&lt;/media&gt;</w:t>
      </w:r>
    </w:p>
    <w:p w:rsidR="0051029F" w:rsidRDefault="0051029F" w:rsidP="0051029F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>&lt;/data&gt;</w:t>
      </w:r>
    </w:p>
    <w:p w:rsidR="0051029F" w:rsidRPr="009A317B" w:rsidRDefault="0051029F" w:rsidP="0051029F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BF7604" w:rsidRDefault="00BF7604" w:rsidP="00BF7604">
      <w:pPr>
        <w:spacing w:line="360" w:lineRule="auto"/>
        <w:rPr>
          <w:sz w:val="24"/>
          <w:szCs w:val="24"/>
        </w:rPr>
      </w:pPr>
    </w:p>
    <w:p w:rsidR="004D4CE8" w:rsidRPr="001A6FE4" w:rsidRDefault="004D4CE8" w:rsidP="004D4CE8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56" w:name="_Toc308456556"/>
      <w:r>
        <w:rPr>
          <w:rFonts w:hint="eastAsia"/>
          <w:sz w:val="30"/>
          <w:szCs w:val="30"/>
        </w:rPr>
        <w:lastRenderedPageBreak/>
        <w:t>获取特定</w:t>
      </w:r>
      <w:r w:rsidRPr="00D268E7">
        <w:rPr>
          <w:rFonts w:hint="eastAsia"/>
          <w:sz w:val="30"/>
          <w:szCs w:val="30"/>
        </w:rPr>
        <w:t>影视信息：</w:t>
      </w:r>
      <w:r>
        <w:rPr>
          <w:rFonts w:hint="eastAsia"/>
          <w:sz w:val="30"/>
          <w:szCs w:val="30"/>
        </w:rPr>
        <w:t>GetSpecified</w:t>
      </w:r>
      <w:r w:rsidRPr="00D268E7">
        <w:rPr>
          <w:rFonts w:hint="eastAsia"/>
          <w:sz w:val="30"/>
          <w:szCs w:val="30"/>
        </w:rPr>
        <w:t>Media</w:t>
      </w:r>
      <w:bookmarkEnd w:id="56"/>
    </w:p>
    <w:p w:rsidR="004D4CE8" w:rsidRPr="00625E07" w:rsidRDefault="004D4CE8" w:rsidP="004D4CE8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4D4CE8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D4CE8" w:rsidRDefault="004D4CE8" w:rsidP="004D4CE8">
      <w:pPr>
        <w:spacing w:line="360" w:lineRule="auto"/>
        <w:rPr>
          <w:sz w:val="24"/>
          <w:szCs w:val="24"/>
        </w:rPr>
      </w:pPr>
    </w:p>
    <w:p w:rsidR="004D4CE8" w:rsidRPr="00625E07" w:rsidRDefault="004D4CE8" w:rsidP="004D4CE8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4D4CE8" w:rsidRPr="00072505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4D4CE8" w:rsidRDefault="002B6AC3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4D4CE8">
              <w:rPr>
                <w:rFonts w:hint="eastAsia"/>
                <w:sz w:val="24"/>
                <w:szCs w:val="24"/>
              </w:rPr>
              <w:t>，格式</w:t>
            </w:r>
            <w:r w:rsidR="004D4CE8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返回影视的总数</w:t>
            </w:r>
          </w:p>
        </w:tc>
      </w:tr>
      <w:tr w:rsidR="003E0022" w:rsidTr="003D6E2D">
        <w:tc>
          <w:tcPr>
            <w:tcW w:w="1242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E0022" w:rsidRDefault="003E0022" w:rsidP="003D6E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相同条件所有影视的总数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4D4CE8" w:rsidRDefault="004D4CE8" w:rsidP="004D4C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个或一个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影视名称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演员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类型，如武侠、警匪等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地区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配音语言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上映日期，格式</w:t>
            </w:r>
            <w:r>
              <w:rPr>
                <w:rFonts w:hint="eastAsia"/>
                <w:sz w:val="24"/>
                <w:szCs w:val="24"/>
              </w:rPr>
              <w:t>yyyy-MM-dd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顶的得票数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踩的得票数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优选片源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海报数量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海报类型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海报尺寸，格式：宽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高，单位：像素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海报图片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个或多个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片源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分集数量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一个或多个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分集序号，即第几集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分集大小，单位：</w:t>
            </w:r>
            <w:r>
              <w:rPr>
                <w:rFonts w:hint="eastAsia"/>
                <w:sz w:val="24"/>
                <w:szCs w:val="24"/>
              </w:rPr>
              <w:t>KB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分集长度，单位：秒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分集格式，如</w:t>
            </w:r>
            <w:r>
              <w:rPr>
                <w:rFonts w:hint="eastAsia"/>
                <w:sz w:val="24"/>
                <w:szCs w:val="24"/>
              </w:rPr>
              <w:t>avi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分集码率，单位：</w:t>
            </w:r>
            <w:r>
              <w:rPr>
                <w:rFonts w:hint="eastAsia"/>
                <w:sz w:val="24"/>
                <w:szCs w:val="24"/>
              </w:rPr>
              <w:t>kbps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为普通影片，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分集播放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4D4CE8" w:rsidTr="00E36424">
        <w:tc>
          <w:tcPr>
            <w:tcW w:w="1242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4D4CE8" w:rsidRDefault="004D4CE8" w:rsidP="00E364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为点播，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为直播</w:t>
            </w:r>
          </w:p>
        </w:tc>
      </w:tr>
    </w:tbl>
    <w:p w:rsidR="004D4CE8" w:rsidRDefault="004D4CE8" w:rsidP="004D4CE8">
      <w:pPr>
        <w:spacing w:line="360" w:lineRule="auto"/>
        <w:rPr>
          <w:sz w:val="24"/>
          <w:szCs w:val="24"/>
        </w:rPr>
      </w:pPr>
    </w:p>
    <w:p w:rsidR="004D4CE8" w:rsidRPr="00625E07" w:rsidRDefault="004D4CE8" w:rsidP="004D4CE8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4D4CE8" w:rsidRDefault="004D4CE8" w:rsidP="004D4C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</w:t>
      </w:r>
    </w:p>
    <w:p w:rsidR="004D4CE8" w:rsidRPr="00E100B9" w:rsidRDefault="004D4CE8" w:rsidP="004D4CE8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4D4CE8" w:rsidRPr="00E100B9" w:rsidRDefault="004D4CE8" w:rsidP="004D4CE8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4D4CE8" w:rsidRPr="00E100B9" w:rsidRDefault="004D4CE8" w:rsidP="004D4CE8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</w:t>
      </w:r>
      <w:r w:rsidR="00EE1CE5">
        <w:rPr>
          <w:rFonts w:hint="eastAsia"/>
          <w:sz w:val="24"/>
          <w:szCs w:val="24"/>
        </w:rPr>
        <w:t>GetSpecified</w:t>
      </w:r>
      <w:r w:rsidRPr="00A124BC">
        <w:rPr>
          <w:sz w:val="24"/>
          <w:szCs w:val="24"/>
        </w:rPr>
        <w:t>Media</w:t>
      </w:r>
      <w:r w:rsidRPr="00E100B9">
        <w:rPr>
          <w:sz w:val="24"/>
          <w:szCs w:val="24"/>
        </w:rPr>
        <w:t>" language="zh-CN"&gt;</w:t>
      </w:r>
    </w:p>
    <w:p w:rsidR="004D4CE8" w:rsidRPr="00E100B9" w:rsidRDefault="004D4CE8" w:rsidP="004D4CE8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4D4CE8" w:rsidRDefault="004D4CE8" w:rsidP="004D4CE8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4D4CE8" w:rsidRPr="00E100B9" w:rsidRDefault="004D4CE8" w:rsidP="004D4CE8">
      <w:pPr>
        <w:spacing w:line="360" w:lineRule="auto"/>
        <w:ind w:leftChars="200" w:left="420"/>
        <w:rPr>
          <w:sz w:val="24"/>
          <w:szCs w:val="24"/>
        </w:rPr>
      </w:pPr>
      <w:r w:rsidRPr="00072505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data</w:t>
      </w:r>
      <w:r w:rsidRPr="0007250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mid</w:t>
      </w:r>
      <w:r w:rsidRPr="00072505">
        <w:rPr>
          <w:sz w:val="24"/>
          <w:szCs w:val="24"/>
        </w:rPr>
        <w:t>="1</w:t>
      </w:r>
      <w:r>
        <w:rPr>
          <w:rFonts w:hint="eastAsia"/>
          <w:sz w:val="24"/>
          <w:szCs w:val="24"/>
        </w:rPr>
        <w:t>23</w:t>
      </w:r>
      <w:r>
        <w:rPr>
          <w:sz w:val="24"/>
          <w:szCs w:val="24"/>
        </w:rPr>
        <w:t>"</w:t>
      </w:r>
      <w:r w:rsidRPr="00072505">
        <w:rPr>
          <w:sz w:val="24"/>
          <w:szCs w:val="24"/>
        </w:rPr>
        <w:t xml:space="preserve"> /&gt;</w:t>
      </w:r>
    </w:p>
    <w:p w:rsidR="004D4CE8" w:rsidRPr="00E100B9" w:rsidRDefault="004D4CE8" w:rsidP="004D4CE8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4D4CE8" w:rsidRDefault="004D4CE8" w:rsidP="004D4CE8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&lt;/request&gt;</w:t>
      </w:r>
    </w:p>
    <w:p w:rsidR="004D4CE8" w:rsidRDefault="004D4CE8" w:rsidP="004D4C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4D4CE8" w:rsidRPr="00D26D5F" w:rsidRDefault="004D4CE8" w:rsidP="004D4CE8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4D4CE8" w:rsidRPr="00D26D5F" w:rsidRDefault="004D4CE8" w:rsidP="004D4CE8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4D4CE8" w:rsidRPr="00D26D5F" w:rsidRDefault="004D4CE8" w:rsidP="004D4CE8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4D4CE8" w:rsidRPr="006716A0" w:rsidRDefault="004D4CE8" w:rsidP="004D4CE8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 xml:space="preserve">&lt;data language="zh-CN" </w:t>
      </w:r>
      <w:r>
        <w:rPr>
          <w:rFonts w:hint="eastAsia"/>
          <w:sz w:val="24"/>
          <w:szCs w:val="24"/>
        </w:rPr>
        <w:t>num</w:t>
      </w:r>
      <w:r w:rsidRPr="006716A0">
        <w:rPr>
          <w:sz w:val="24"/>
          <w:szCs w:val="24"/>
        </w:rPr>
        <w:t>="1"</w:t>
      </w:r>
      <w:r w:rsidR="003E0022">
        <w:rPr>
          <w:rFonts w:hint="eastAsia"/>
          <w:sz w:val="24"/>
          <w:szCs w:val="24"/>
        </w:rPr>
        <w:t xml:space="preserve"> total="1"</w:t>
      </w:r>
      <w:r w:rsidRPr="006716A0">
        <w:rPr>
          <w:sz w:val="24"/>
          <w:szCs w:val="24"/>
        </w:rPr>
        <w:t>&gt;</w:t>
      </w:r>
    </w:p>
    <w:p w:rsidR="004D4CE8" w:rsidRPr="006716A0" w:rsidRDefault="004D4CE8" w:rsidP="004D4CE8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&lt;media id="123" title="</w:t>
      </w:r>
      <w:r w:rsidRPr="006716A0">
        <w:rPr>
          <w:rFonts w:hint="eastAsia"/>
          <w:sz w:val="24"/>
          <w:szCs w:val="24"/>
        </w:rPr>
        <w:t>新少林寺</w:t>
      </w:r>
      <w:r w:rsidRPr="006716A0">
        <w:rPr>
          <w:rFonts w:hint="eastAsia"/>
          <w:sz w:val="24"/>
          <w:szCs w:val="24"/>
        </w:rPr>
        <w:t>"&gt;</w:t>
      </w:r>
    </w:p>
    <w:p w:rsidR="004D4CE8" w:rsidRPr="006716A0" w:rsidRDefault="004D4CE8" w:rsidP="004D4CE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&lt;info director="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actors="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type="</w:t>
      </w:r>
      <w:r w:rsidRPr="006716A0">
        <w:rPr>
          <w:rFonts w:hint="eastAsia"/>
          <w:sz w:val="24"/>
          <w:szCs w:val="24"/>
        </w:rPr>
        <w:t>武侠</w:t>
      </w:r>
      <w:r w:rsidRPr="006716A0">
        <w:rPr>
          <w:rFonts w:hint="eastAsia"/>
          <w:sz w:val="24"/>
          <w:szCs w:val="24"/>
        </w:rPr>
        <w:t>" area="</w:t>
      </w:r>
      <w:r w:rsidRPr="006716A0">
        <w:rPr>
          <w:rFonts w:hint="eastAsia"/>
          <w:sz w:val="24"/>
          <w:szCs w:val="24"/>
        </w:rPr>
        <w:t>香港</w:t>
      </w:r>
      <w:r w:rsidRPr="006716A0">
        <w:rPr>
          <w:rFonts w:hint="eastAsia"/>
          <w:sz w:val="24"/>
          <w:szCs w:val="24"/>
        </w:rPr>
        <w:t xml:space="preserve">" </w:t>
      </w:r>
      <w:r w:rsidRPr="006716A0">
        <w:rPr>
          <w:rFonts w:hint="eastAsia"/>
          <w:sz w:val="24"/>
          <w:szCs w:val="24"/>
        </w:rPr>
        <w:lastRenderedPageBreak/>
        <w:t>language="</w:t>
      </w:r>
      <w:r w:rsidRPr="006716A0">
        <w:rPr>
          <w:rFonts w:hint="eastAsia"/>
          <w:sz w:val="24"/>
          <w:szCs w:val="24"/>
        </w:rPr>
        <w:t>国语</w:t>
      </w:r>
      <w:r w:rsidRPr="006716A0">
        <w:rPr>
          <w:rFonts w:hint="eastAsia"/>
          <w:sz w:val="24"/>
          <w:szCs w:val="24"/>
        </w:rPr>
        <w:t>" score="100" playdate="2010-08-15" praise="20" dispraise="5"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;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prefer="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"/&gt;</w:t>
      </w:r>
    </w:p>
    <w:p w:rsidR="004D4CE8" w:rsidRPr="006716A0" w:rsidRDefault="004D4CE8" w:rsidP="004D4CE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description</w:t>
      </w:r>
      <w:proofErr w:type="gramEnd"/>
      <w:r w:rsidRPr="006716A0">
        <w:rPr>
          <w:rFonts w:hint="eastAsia"/>
          <w:sz w:val="24"/>
          <w:szCs w:val="24"/>
        </w:rPr>
        <w:t>&gt;&lt;![CDATA[</w:t>
      </w:r>
      <w:r w:rsidRPr="006716A0">
        <w:rPr>
          <w:rFonts w:hint="eastAsia"/>
          <w:sz w:val="24"/>
          <w:szCs w:val="24"/>
        </w:rPr>
        <w:t>少林寺新版……</w:t>
      </w:r>
      <w:r w:rsidRPr="006716A0">
        <w:rPr>
          <w:rFonts w:hint="eastAsia"/>
          <w:sz w:val="24"/>
          <w:szCs w:val="24"/>
        </w:rPr>
        <w:t>]]&gt;&lt;/</w:t>
      </w:r>
      <w:r>
        <w:rPr>
          <w:rFonts w:hint="eastAsia"/>
          <w:sz w:val="24"/>
          <w:szCs w:val="24"/>
        </w:rPr>
        <w:t>description</w:t>
      </w:r>
      <w:r w:rsidRPr="006716A0">
        <w:rPr>
          <w:rFonts w:hint="eastAsia"/>
          <w:sz w:val="24"/>
          <w:szCs w:val="24"/>
        </w:rPr>
        <w:t>&gt;</w:t>
      </w:r>
    </w:p>
    <w:p w:rsidR="004D4CE8" w:rsidRPr="006716A0" w:rsidRDefault="004D4CE8" w:rsidP="004D4CE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&lt;posters</w:t>
      </w:r>
      <w:r>
        <w:rPr>
          <w:rFonts w:hint="eastAsia"/>
          <w:sz w:val="24"/>
          <w:szCs w:val="24"/>
        </w:rPr>
        <w:t xml:space="preserve"> num="2"</w:t>
      </w:r>
      <w:r w:rsidRPr="006716A0">
        <w:rPr>
          <w:sz w:val="24"/>
          <w:szCs w:val="24"/>
        </w:rPr>
        <w:t>&gt;</w:t>
      </w:r>
    </w:p>
    <w:p w:rsidR="004D4CE8" w:rsidRPr="006716A0" w:rsidRDefault="004D4CE8" w:rsidP="004D4CE8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type="small" size="100*120" url="http://S_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4D4CE8" w:rsidRPr="006716A0" w:rsidRDefault="004D4CE8" w:rsidP="004D4CE8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type="big" size="600*720" url="http://B_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4D4CE8" w:rsidRPr="006716A0" w:rsidRDefault="004D4CE8" w:rsidP="004D4CE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&lt;/posters&gt;</w:t>
      </w:r>
    </w:p>
    <w:p w:rsidR="004D4CE8" w:rsidRPr="006716A0" w:rsidRDefault="004D4CE8" w:rsidP="004D4CE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 num="1"&gt;</w:t>
      </w:r>
    </w:p>
    <w:p w:rsidR="004D4CE8" w:rsidRPr="006716A0" w:rsidRDefault="004D4CE8" w:rsidP="004D4CE8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id="207" index="1" size="423" length="93"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url="http://a0e12d4b05fc0300424500004094ea00.ts" live="0" /&gt;</w:t>
      </w:r>
    </w:p>
    <w:p w:rsidR="004D4CE8" w:rsidRPr="006716A0" w:rsidRDefault="004D4CE8" w:rsidP="004D4CE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4D4CE8" w:rsidRPr="006716A0" w:rsidRDefault="004D4CE8" w:rsidP="004D4CE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num="2"&gt;</w:t>
      </w:r>
    </w:p>
    <w:p w:rsidR="004D4CE8" w:rsidRPr="006716A0" w:rsidRDefault="004D4CE8" w:rsidP="004D4CE8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id="208" index="1" size="423" length="45"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url="http://a0e12d4b05fc0300424500004094ea02.ts" live="0" /&gt;</w:t>
      </w:r>
    </w:p>
    <w:p w:rsidR="004D4CE8" w:rsidRPr="006716A0" w:rsidRDefault="004D4CE8" w:rsidP="004D4CE8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id="209" index="2" size="423" length="48"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url="http://a0e12d4b05fc0300424500004094ea03.ts" live="0" /&gt;</w:t>
      </w:r>
    </w:p>
    <w:p w:rsidR="004D4CE8" w:rsidRPr="006716A0" w:rsidRDefault="004D4CE8" w:rsidP="004D4CE8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4D4CE8" w:rsidRPr="006716A0" w:rsidRDefault="004D4CE8" w:rsidP="004D4CE8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sz w:val="24"/>
          <w:szCs w:val="24"/>
        </w:rPr>
        <w:t>&lt;/media&gt;</w:t>
      </w:r>
    </w:p>
    <w:p w:rsidR="004D4CE8" w:rsidRDefault="004D4CE8" w:rsidP="004D4CE8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>&lt;/data&gt;</w:t>
      </w:r>
    </w:p>
    <w:p w:rsidR="004D4CE8" w:rsidRPr="009A317B" w:rsidRDefault="004D4CE8" w:rsidP="004D4CE8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&lt;/response&gt;</w:t>
      </w:r>
    </w:p>
    <w:p w:rsidR="000F2A93" w:rsidRPr="003D6E2D" w:rsidRDefault="00127A90" w:rsidP="00127A90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57" w:name="_Toc308456557"/>
      <w:r w:rsidRPr="003D6E2D">
        <w:rPr>
          <w:rFonts w:hint="eastAsia"/>
          <w:sz w:val="30"/>
          <w:szCs w:val="30"/>
        </w:rPr>
        <w:t>获取专题列表</w:t>
      </w:r>
      <w:r w:rsidR="003D6E2D">
        <w:rPr>
          <w:rFonts w:hint="eastAsia"/>
          <w:sz w:val="30"/>
          <w:szCs w:val="30"/>
        </w:rPr>
        <w:t xml:space="preserve"> </w:t>
      </w:r>
      <w:bookmarkStart w:id="58" w:name="OLE_LINK3"/>
      <w:bookmarkStart w:id="59" w:name="OLE_LINK4"/>
      <w:r w:rsidR="00EA736A">
        <w:rPr>
          <w:rFonts w:hint="eastAsia"/>
          <w:sz w:val="30"/>
          <w:szCs w:val="30"/>
        </w:rPr>
        <w:t>G</w:t>
      </w:r>
      <w:r w:rsidR="003D6E2D">
        <w:rPr>
          <w:rFonts w:hint="eastAsia"/>
          <w:sz w:val="30"/>
          <w:szCs w:val="30"/>
        </w:rPr>
        <w:t>et</w:t>
      </w:r>
      <w:r w:rsidR="00CB1328">
        <w:rPr>
          <w:rFonts w:hint="eastAsia"/>
          <w:sz w:val="30"/>
          <w:szCs w:val="30"/>
        </w:rPr>
        <w:t>Theme</w:t>
      </w:r>
      <w:r w:rsidR="003D6E2D">
        <w:rPr>
          <w:rFonts w:hint="eastAsia"/>
          <w:sz w:val="30"/>
          <w:szCs w:val="30"/>
        </w:rPr>
        <w:t>List</w:t>
      </w:r>
      <w:bookmarkEnd w:id="57"/>
      <w:bookmarkEnd w:id="58"/>
      <w:bookmarkEnd w:id="59"/>
    </w:p>
    <w:p w:rsidR="00311347" w:rsidRPr="00311347" w:rsidRDefault="00311347" w:rsidP="00311347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311347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42"/>
        <w:gridCol w:w="1681"/>
        <w:gridCol w:w="1263"/>
        <w:gridCol w:w="1120"/>
        <w:gridCol w:w="3216"/>
      </w:tblGrid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311347" w:rsidTr="00063164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63164" w:rsidTr="0002635B">
        <w:tc>
          <w:tcPr>
            <w:tcW w:w="1242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63164" w:rsidTr="0002635B">
        <w:tc>
          <w:tcPr>
            <w:tcW w:w="1242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</w:t>
            </w:r>
          </w:p>
        </w:tc>
      </w:tr>
      <w:tr w:rsidR="00063164" w:rsidTr="0002635B">
        <w:tc>
          <w:tcPr>
            <w:tcW w:w="1242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063164" w:rsidRDefault="00063164" w:rsidP="000263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每页的数量</w:t>
            </w:r>
          </w:p>
        </w:tc>
      </w:tr>
    </w:tbl>
    <w:p w:rsidR="00311347" w:rsidRPr="00311347" w:rsidRDefault="00311347" w:rsidP="00311347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311347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311347" w:rsidTr="00F8324D">
        <w:tc>
          <w:tcPr>
            <w:tcW w:w="1242" w:type="dxa"/>
          </w:tcPr>
          <w:p w:rsidR="00311347" w:rsidRDefault="00311347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11347" w:rsidRDefault="00311347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11347" w:rsidRDefault="00311347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311347" w:rsidTr="00F8324D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11347" w:rsidTr="00F8324D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311347" w:rsidTr="00F8324D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11347" w:rsidTr="00F8324D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311347" w:rsidTr="00F8324D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311347" w:rsidTr="00F8324D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11347" w:rsidRDefault="002B6AC3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311347">
              <w:rPr>
                <w:rFonts w:hint="eastAsia"/>
                <w:sz w:val="24"/>
                <w:szCs w:val="24"/>
              </w:rPr>
              <w:t>，格式</w:t>
            </w:r>
            <w:r w:rsidR="00311347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311347" w:rsidTr="00F8324D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11347" w:rsidTr="00F8324D">
        <w:tc>
          <w:tcPr>
            <w:tcW w:w="1242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11347" w:rsidRDefault="00311347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311347" w:rsidTr="00F8324D">
        <w:tc>
          <w:tcPr>
            <w:tcW w:w="1242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11347" w:rsidRPr="00B63EBD" w:rsidRDefault="00063164" w:rsidP="00F832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11347" w:rsidRPr="00B63EBD" w:rsidRDefault="00C14ED0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专题</w:t>
            </w:r>
            <w:r w:rsidR="00311347" w:rsidRPr="00B63EBD">
              <w:rPr>
                <w:rFonts w:hint="eastAsia"/>
                <w:b/>
                <w:sz w:val="24"/>
                <w:szCs w:val="24"/>
              </w:rPr>
              <w:t>总数</w:t>
            </w:r>
          </w:p>
        </w:tc>
      </w:tr>
      <w:tr w:rsidR="00311347" w:rsidTr="00F8324D">
        <w:tc>
          <w:tcPr>
            <w:tcW w:w="1242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11347" w:rsidRPr="00B63EBD" w:rsidRDefault="00DA232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DA2325">
              <w:rPr>
                <w:rFonts w:hint="eastAsia"/>
                <w:b/>
                <w:sz w:val="24"/>
                <w:szCs w:val="24"/>
              </w:rPr>
              <w:t>theme</w:t>
            </w:r>
          </w:p>
        </w:tc>
        <w:tc>
          <w:tcPr>
            <w:tcW w:w="1263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个或多个</w:t>
            </w:r>
          </w:p>
        </w:tc>
      </w:tr>
      <w:tr w:rsidR="00311347" w:rsidTr="00F8324D">
        <w:tc>
          <w:tcPr>
            <w:tcW w:w="1242" w:type="dxa"/>
          </w:tcPr>
          <w:p w:rsidR="00311347" w:rsidRPr="00B63EBD" w:rsidRDefault="00DA232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DA2325">
              <w:rPr>
                <w:rFonts w:hint="eastAsia"/>
                <w:b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11347" w:rsidRPr="00B63EBD" w:rsidRDefault="008306D6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专题</w:t>
            </w:r>
            <w:r w:rsidR="00311347"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311347" w:rsidTr="00F8324D">
        <w:tc>
          <w:tcPr>
            <w:tcW w:w="1242" w:type="dxa"/>
          </w:tcPr>
          <w:p w:rsidR="00311347" w:rsidRPr="00B63EBD" w:rsidRDefault="00DA232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DA2325">
              <w:rPr>
                <w:rFonts w:hint="eastAsia"/>
                <w:b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11347" w:rsidRPr="00B63EBD" w:rsidRDefault="008306D6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专题</w:t>
            </w:r>
            <w:r w:rsidR="00311347" w:rsidRPr="00B63EBD">
              <w:rPr>
                <w:rFonts w:hint="eastAsia"/>
                <w:b/>
                <w:sz w:val="24"/>
                <w:szCs w:val="24"/>
              </w:rPr>
              <w:t>名称</w:t>
            </w:r>
          </w:p>
        </w:tc>
      </w:tr>
      <w:tr w:rsidR="00311347" w:rsidTr="00F8324D">
        <w:tc>
          <w:tcPr>
            <w:tcW w:w="1242" w:type="dxa"/>
          </w:tcPr>
          <w:p w:rsidR="00311347" w:rsidRPr="00B63EBD" w:rsidRDefault="00DA232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DA2325">
              <w:rPr>
                <w:rFonts w:hint="eastAsia"/>
                <w:b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311347" w:rsidRPr="00B63EBD" w:rsidRDefault="008306D6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311347" w:rsidRPr="00B63EBD" w:rsidRDefault="008306D6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11347" w:rsidRPr="00B63EBD" w:rsidRDefault="008306D6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311347" w:rsidTr="00F8324D">
        <w:tc>
          <w:tcPr>
            <w:tcW w:w="1242" w:type="dxa"/>
          </w:tcPr>
          <w:p w:rsidR="00311347" w:rsidRPr="00B63EBD" w:rsidRDefault="00DA232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DA2325">
              <w:rPr>
                <w:rFonts w:hint="eastAsia"/>
                <w:b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311347" w:rsidRPr="00B63EBD" w:rsidRDefault="00311347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11347" w:rsidRPr="00B63EBD" w:rsidRDefault="008306D6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专题</w:t>
            </w:r>
            <w:r w:rsidR="00311347" w:rsidRPr="00B63EBD">
              <w:rPr>
                <w:rFonts w:hint="eastAsia"/>
                <w:b/>
                <w:sz w:val="24"/>
                <w:szCs w:val="24"/>
              </w:rPr>
              <w:t>图片</w:t>
            </w:r>
            <w:r w:rsidR="00311347"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</w:tr>
    </w:tbl>
    <w:p w:rsidR="00311347" w:rsidRPr="00311347" w:rsidRDefault="00311347" w:rsidP="00311347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bookmarkStart w:id="60" w:name="_GoBack"/>
      <w:r w:rsidRPr="00311347">
        <w:rPr>
          <w:rFonts w:hint="eastAsia"/>
          <w:b/>
          <w:sz w:val="24"/>
          <w:szCs w:val="24"/>
        </w:rPr>
        <w:t>举例：</w:t>
      </w:r>
    </w:p>
    <w:bookmarkEnd w:id="60"/>
    <w:p w:rsidR="00311347" w:rsidRPr="00311347" w:rsidRDefault="00311347" w:rsidP="00311347">
      <w:pPr>
        <w:spacing w:line="360" w:lineRule="auto"/>
        <w:rPr>
          <w:sz w:val="24"/>
          <w:szCs w:val="24"/>
        </w:rPr>
      </w:pPr>
      <w:r w:rsidRPr="00311347">
        <w:rPr>
          <w:rFonts w:hint="eastAsia"/>
          <w:sz w:val="24"/>
          <w:szCs w:val="24"/>
        </w:rPr>
        <w:t>请求数据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bookmarkStart w:id="61" w:name="_Toc308456558"/>
      <w:proofErr w:type="gramStart"/>
      <w:r w:rsidRPr="00311347">
        <w:rPr>
          <w:sz w:val="24"/>
          <w:szCs w:val="24"/>
        </w:rPr>
        <w:lastRenderedPageBreak/>
        <w:t>&lt;?xml</w:t>
      </w:r>
      <w:proofErr w:type="gramEnd"/>
      <w:r w:rsidRPr="00311347">
        <w:rPr>
          <w:sz w:val="24"/>
          <w:szCs w:val="24"/>
        </w:rPr>
        <w:t xml:space="preserve"> version="1.0" encoding="utf-8"?&gt;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>&lt;request website="http://</w:t>
      </w:r>
      <w:r w:rsidRPr="00311347">
        <w:rPr>
          <w:rFonts w:hint="eastAsia"/>
          <w:sz w:val="24"/>
          <w:szCs w:val="24"/>
        </w:rPr>
        <w:t>iptv</w:t>
      </w:r>
      <w:r w:rsidRPr="00311347">
        <w:rPr>
          <w:sz w:val="24"/>
          <w:szCs w:val="24"/>
        </w:rPr>
        <w:t>.cedock.com"&gt;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>&lt;parameter type="</w:t>
      </w:r>
      <w:r w:rsidRPr="00727EE0"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Theme</w:t>
      </w:r>
      <w:r w:rsidRPr="00727EE0">
        <w:rPr>
          <w:rFonts w:hint="eastAsia"/>
          <w:sz w:val="24"/>
          <w:szCs w:val="24"/>
        </w:rPr>
        <w:t>List</w:t>
      </w:r>
      <w:r w:rsidRPr="00311347">
        <w:rPr>
          <w:sz w:val="24"/>
          <w:szCs w:val="24"/>
        </w:rPr>
        <w:t>" language="zh-CN"&gt;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>&lt;</w:t>
      </w:r>
      <w:r w:rsidRPr="00311347">
        <w:rPr>
          <w:rFonts w:hint="eastAsia"/>
          <w:sz w:val="24"/>
          <w:szCs w:val="24"/>
        </w:rPr>
        <w:t>device</w:t>
      </w:r>
      <w:r w:rsidRPr="00311347">
        <w:rPr>
          <w:sz w:val="24"/>
          <w:szCs w:val="24"/>
        </w:rPr>
        <w:t xml:space="preserve"> </w:t>
      </w:r>
      <w:r w:rsidRPr="00311347">
        <w:rPr>
          <w:rFonts w:hint="eastAsia"/>
          <w:sz w:val="24"/>
          <w:szCs w:val="24"/>
        </w:rPr>
        <w:t>devmodel</w:t>
      </w:r>
      <w:r w:rsidRPr="00311347">
        <w:rPr>
          <w:sz w:val="24"/>
          <w:szCs w:val="24"/>
        </w:rPr>
        <w:t>="</w:t>
      </w:r>
      <w:r w:rsidRPr="00311347">
        <w:rPr>
          <w:rFonts w:hint="eastAsia"/>
          <w:sz w:val="24"/>
          <w:szCs w:val="24"/>
        </w:rPr>
        <w:t>hs16</w:t>
      </w:r>
      <w:r w:rsidRPr="00311347">
        <w:rPr>
          <w:sz w:val="24"/>
          <w:szCs w:val="24"/>
        </w:rPr>
        <w:t xml:space="preserve">" </w:t>
      </w:r>
      <w:r w:rsidRPr="00311347">
        <w:rPr>
          <w:rFonts w:hint="eastAsia"/>
          <w:sz w:val="24"/>
          <w:szCs w:val="24"/>
        </w:rPr>
        <w:t>dnum</w:t>
      </w:r>
      <w:r w:rsidRPr="00311347">
        <w:rPr>
          <w:sz w:val="24"/>
          <w:szCs w:val="24"/>
        </w:rPr>
        <w:t>="</w:t>
      </w:r>
      <w:r w:rsidRPr="00311347">
        <w:rPr>
          <w:rFonts w:hint="eastAsia"/>
          <w:sz w:val="24"/>
          <w:szCs w:val="24"/>
        </w:rPr>
        <w:t>1234</w:t>
      </w:r>
      <w:r w:rsidRPr="00311347">
        <w:rPr>
          <w:sz w:val="24"/>
          <w:szCs w:val="24"/>
        </w:rPr>
        <w:t xml:space="preserve">" </w:t>
      </w:r>
      <w:r w:rsidRPr="00311347">
        <w:rPr>
          <w:rFonts w:hint="eastAsia"/>
          <w:sz w:val="24"/>
          <w:szCs w:val="24"/>
        </w:rPr>
        <w:t>did</w:t>
      </w:r>
      <w:r w:rsidRPr="00311347">
        <w:rPr>
          <w:sz w:val="24"/>
          <w:szCs w:val="24"/>
        </w:rPr>
        <w:t>token="x" ver="</w:t>
      </w:r>
      <w:r w:rsidRPr="00311347">
        <w:rPr>
          <w:rFonts w:hint="eastAsia"/>
          <w:sz w:val="24"/>
          <w:szCs w:val="24"/>
        </w:rPr>
        <w:t>12.3.4</w:t>
      </w:r>
      <w:r w:rsidRPr="00311347">
        <w:rPr>
          <w:sz w:val="24"/>
          <w:szCs w:val="24"/>
        </w:rPr>
        <w:t>"</w:t>
      </w:r>
      <w:r w:rsidRPr="00311347">
        <w:rPr>
          <w:rFonts w:hint="eastAsia"/>
          <w:sz w:val="24"/>
          <w:szCs w:val="24"/>
        </w:rPr>
        <w:t xml:space="preserve"> </w:t>
      </w:r>
      <w:r w:rsidRPr="00311347">
        <w:rPr>
          <w:sz w:val="24"/>
          <w:szCs w:val="24"/>
        </w:rPr>
        <w:t>/&gt;</w:t>
      </w:r>
    </w:p>
    <w:p w:rsidR="00063164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 xml:space="preserve">&lt;user </w:t>
      </w:r>
      <w:r w:rsidRPr="00311347">
        <w:rPr>
          <w:rFonts w:hint="eastAsia"/>
          <w:sz w:val="24"/>
          <w:szCs w:val="24"/>
        </w:rPr>
        <w:t>huan</w:t>
      </w:r>
      <w:r w:rsidRPr="00311347">
        <w:rPr>
          <w:sz w:val="24"/>
          <w:szCs w:val="24"/>
        </w:rPr>
        <w:t>id="</w:t>
      </w:r>
      <w:r w:rsidRPr="00311347">
        <w:rPr>
          <w:rFonts w:hint="eastAsia"/>
          <w:sz w:val="24"/>
          <w:szCs w:val="24"/>
        </w:rPr>
        <w:t>1234</w:t>
      </w:r>
      <w:r w:rsidRPr="00311347">
        <w:rPr>
          <w:sz w:val="24"/>
          <w:szCs w:val="24"/>
        </w:rPr>
        <w:t>" token="</w:t>
      </w:r>
      <w:r w:rsidRPr="00311347">
        <w:rPr>
          <w:rFonts w:hint="eastAsia"/>
          <w:sz w:val="24"/>
          <w:szCs w:val="24"/>
        </w:rPr>
        <w:t>x</w:t>
      </w:r>
      <w:r w:rsidRPr="00311347">
        <w:rPr>
          <w:sz w:val="24"/>
          <w:szCs w:val="24"/>
        </w:rPr>
        <w:t xml:space="preserve">" </w:t>
      </w:r>
      <w:r w:rsidRPr="00311347">
        <w:rPr>
          <w:rFonts w:hint="eastAsia"/>
          <w:sz w:val="24"/>
          <w:szCs w:val="24"/>
        </w:rPr>
        <w:t>ver</w:t>
      </w:r>
      <w:r w:rsidRPr="00311347">
        <w:rPr>
          <w:sz w:val="24"/>
          <w:szCs w:val="24"/>
        </w:rPr>
        <w:t>="</w:t>
      </w:r>
      <w:r w:rsidRPr="00311347">
        <w:rPr>
          <w:rFonts w:hint="eastAsia"/>
          <w:sz w:val="24"/>
          <w:szCs w:val="24"/>
        </w:rPr>
        <w:t>2</w:t>
      </w:r>
      <w:r w:rsidRPr="00311347">
        <w:rPr>
          <w:sz w:val="24"/>
          <w:szCs w:val="24"/>
        </w:rPr>
        <w:t>" /&gt;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063164">
        <w:rPr>
          <w:sz w:val="24"/>
          <w:szCs w:val="24"/>
        </w:rPr>
        <w:t>&lt;data page="" size=""/&gt;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>&lt;/parameter&gt;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>&lt;/request&gt;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rFonts w:hint="eastAsia"/>
          <w:sz w:val="24"/>
          <w:szCs w:val="24"/>
        </w:rPr>
        <w:t>响应数据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proofErr w:type="gramStart"/>
      <w:r w:rsidRPr="00311347">
        <w:rPr>
          <w:sz w:val="24"/>
          <w:szCs w:val="24"/>
        </w:rPr>
        <w:t>&lt;?xml</w:t>
      </w:r>
      <w:proofErr w:type="gramEnd"/>
      <w:r w:rsidRPr="00311347">
        <w:rPr>
          <w:sz w:val="24"/>
          <w:szCs w:val="24"/>
        </w:rPr>
        <w:t xml:space="preserve"> version="1.0" encoding="utf-8"?&gt;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>&lt;response website="http://iptv.cedock.com/tpsv/Service.asmx/IPTV2"&gt;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>&lt;error type="false" note="" servertime="2009-12-25 10:10:38" /&gt;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>&lt;</w:t>
      </w:r>
      <w:r w:rsidRPr="001B646B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data</w:t>
      </w:r>
      <w:proofErr w:type="gramEnd"/>
      <w:r w:rsidRPr="00311347">
        <w:rPr>
          <w:sz w:val="24"/>
          <w:szCs w:val="24"/>
        </w:rPr>
        <w:t xml:space="preserve"> language="zh-CN" </w:t>
      </w:r>
      <w:r>
        <w:rPr>
          <w:rFonts w:hint="eastAsia"/>
          <w:sz w:val="24"/>
          <w:szCs w:val="24"/>
        </w:rPr>
        <w:t>total</w:t>
      </w:r>
      <w:r w:rsidRPr="00311347">
        <w:rPr>
          <w:sz w:val="24"/>
          <w:szCs w:val="24"/>
        </w:rPr>
        <w:t>="</w:t>
      </w:r>
      <w:r w:rsidRPr="00311347">
        <w:rPr>
          <w:rFonts w:hint="eastAsia"/>
          <w:sz w:val="24"/>
          <w:szCs w:val="24"/>
        </w:rPr>
        <w:t>2</w:t>
      </w:r>
      <w:r w:rsidRPr="00311347">
        <w:rPr>
          <w:sz w:val="24"/>
          <w:szCs w:val="24"/>
        </w:rPr>
        <w:t>"&gt;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theme</w:t>
      </w:r>
      <w:r w:rsidRPr="00311347">
        <w:rPr>
          <w:rFonts w:hint="eastAsia"/>
          <w:sz w:val="24"/>
          <w:szCs w:val="24"/>
        </w:rPr>
        <w:t xml:space="preserve"> id="1" title="</w:t>
      </w:r>
      <w:r>
        <w:rPr>
          <w:rFonts w:hint="eastAsia"/>
          <w:sz w:val="24"/>
          <w:szCs w:val="24"/>
        </w:rPr>
        <w:t>专题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 w:rsidRPr="00311347">
        <w:rPr>
          <w:rFonts w:hint="eastAsia"/>
          <w:sz w:val="24"/>
          <w:szCs w:val="24"/>
        </w:rPr>
        <w:t xml:space="preserve">" </w:t>
      </w:r>
      <w:r w:rsidRPr="00EB6A7A">
        <w:rPr>
          <w:sz w:val="24"/>
          <w:szCs w:val="24"/>
        </w:rPr>
        <w:t>remark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描述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311347">
        <w:rPr>
          <w:rFonts w:hint="eastAsia"/>
          <w:sz w:val="24"/>
          <w:szCs w:val="24"/>
        </w:rPr>
        <w:t>img="http://x.jpg" /&gt;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theme</w:t>
      </w:r>
      <w:r w:rsidRPr="00311347">
        <w:rPr>
          <w:rFonts w:hint="eastAsia"/>
          <w:sz w:val="24"/>
          <w:szCs w:val="24"/>
        </w:rPr>
        <w:t xml:space="preserve"> id="2" title="</w:t>
      </w:r>
      <w:r>
        <w:rPr>
          <w:rFonts w:hint="eastAsia"/>
          <w:sz w:val="24"/>
          <w:szCs w:val="24"/>
        </w:rPr>
        <w:t>专题二</w:t>
      </w:r>
      <w:r w:rsidRPr="00311347">
        <w:rPr>
          <w:rFonts w:hint="eastAsia"/>
          <w:sz w:val="24"/>
          <w:szCs w:val="24"/>
        </w:rPr>
        <w:t xml:space="preserve">" </w:t>
      </w:r>
      <w:r w:rsidRPr="00EB6A7A">
        <w:rPr>
          <w:sz w:val="24"/>
          <w:szCs w:val="24"/>
        </w:rPr>
        <w:t>remark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描述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311347">
        <w:rPr>
          <w:rFonts w:hint="eastAsia"/>
          <w:sz w:val="24"/>
          <w:szCs w:val="24"/>
        </w:rPr>
        <w:t>img=</w:t>
      </w:r>
      <w:proofErr w:type="gramStart"/>
      <w:r>
        <w:rPr>
          <w:sz w:val="24"/>
          <w:szCs w:val="24"/>
        </w:rPr>
        <w:t>”</w:t>
      </w:r>
      <w:proofErr w:type="gramEnd"/>
      <w:r w:rsidR="00636D60">
        <w:fldChar w:fldCharType="begin"/>
      </w:r>
      <w:r w:rsidR="00636D60">
        <w:instrText>HYPERLINK "http://x.jpg"</w:instrText>
      </w:r>
      <w:r w:rsidR="00636D60">
        <w:fldChar w:fldCharType="separate"/>
      </w:r>
      <w:r w:rsidRPr="00653CB8">
        <w:rPr>
          <w:rStyle w:val="a6"/>
          <w:rFonts w:hint="eastAsia"/>
          <w:sz w:val="24"/>
          <w:szCs w:val="24"/>
        </w:rPr>
        <w:t>http://x.jpg</w:t>
      </w:r>
      <w:r w:rsidR="00636D60">
        <w:fldChar w:fldCharType="end"/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</w:t>
      </w:r>
      <w:r w:rsidRPr="00311347">
        <w:rPr>
          <w:rFonts w:hint="eastAsia"/>
          <w:sz w:val="24"/>
          <w:szCs w:val="24"/>
        </w:rPr>
        <w:t>&gt;</w:t>
      </w:r>
    </w:p>
    <w:p w:rsidR="00063164" w:rsidRPr="00311347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>&lt;/</w:t>
      </w:r>
      <w:r>
        <w:rPr>
          <w:rFonts w:hint="eastAsia"/>
          <w:sz w:val="24"/>
          <w:szCs w:val="24"/>
        </w:rPr>
        <w:t>data</w:t>
      </w:r>
      <w:r w:rsidRPr="00311347">
        <w:rPr>
          <w:sz w:val="24"/>
          <w:szCs w:val="24"/>
        </w:rPr>
        <w:t>&gt;</w:t>
      </w:r>
    </w:p>
    <w:p w:rsidR="00063164" w:rsidRDefault="00063164" w:rsidP="00063164">
      <w:pPr>
        <w:spacing w:line="360" w:lineRule="auto"/>
        <w:rPr>
          <w:sz w:val="24"/>
          <w:szCs w:val="24"/>
        </w:rPr>
      </w:pPr>
      <w:r w:rsidRPr="00311347">
        <w:rPr>
          <w:sz w:val="24"/>
          <w:szCs w:val="24"/>
        </w:rPr>
        <w:t>&lt;/response&gt;</w:t>
      </w:r>
    </w:p>
    <w:p w:rsidR="00127A90" w:rsidRDefault="00903AC0" w:rsidP="00127A90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r w:rsidRPr="00903AC0">
        <w:rPr>
          <w:rFonts w:hint="eastAsia"/>
          <w:sz w:val="30"/>
          <w:szCs w:val="30"/>
        </w:rPr>
        <w:t>根据</w:t>
      </w:r>
      <w:r w:rsidRPr="00903AC0">
        <w:rPr>
          <w:rFonts w:hint="eastAsia"/>
          <w:sz w:val="30"/>
          <w:szCs w:val="30"/>
        </w:rPr>
        <w:t>ID</w:t>
      </w:r>
      <w:r w:rsidRPr="00903AC0">
        <w:rPr>
          <w:rFonts w:hint="eastAsia"/>
          <w:sz w:val="30"/>
          <w:szCs w:val="30"/>
        </w:rPr>
        <w:t>获取专题的详细信息</w:t>
      </w:r>
      <w:bookmarkEnd w:id="61"/>
      <w:r w:rsidR="000478D4">
        <w:rPr>
          <w:rFonts w:hint="eastAsia"/>
          <w:sz w:val="30"/>
          <w:szCs w:val="30"/>
        </w:rPr>
        <w:t xml:space="preserve"> GetThemeById</w:t>
      </w:r>
    </w:p>
    <w:p w:rsidR="002123CC" w:rsidRPr="002123CC" w:rsidRDefault="002123CC" w:rsidP="002E080C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2123CC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63"/>
        <w:gridCol w:w="1678"/>
        <w:gridCol w:w="1261"/>
        <w:gridCol w:w="1118"/>
        <w:gridCol w:w="3202"/>
      </w:tblGrid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2123CC" w:rsidTr="000E1E81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23CC" w:rsidTr="000E1E81">
        <w:tc>
          <w:tcPr>
            <w:tcW w:w="1242" w:type="dxa"/>
          </w:tcPr>
          <w:p w:rsidR="002123CC" w:rsidRPr="000E1E81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2123CC" w:rsidRPr="000E1E81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2123CC" w:rsidRPr="000E1E81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2123CC" w:rsidRPr="000E1E81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2123CC" w:rsidRPr="000E1E81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2123CC" w:rsidTr="000E1E81">
        <w:tc>
          <w:tcPr>
            <w:tcW w:w="1242" w:type="dxa"/>
          </w:tcPr>
          <w:p w:rsidR="002123CC" w:rsidRPr="000E1E81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2123CC" w:rsidRPr="000E1E81" w:rsidRDefault="00063164" w:rsidP="00F832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 w:rsidR="002123CC" w:rsidRPr="000E1E81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123CC" w:rsidRPr="000E1E81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2123CC" w:rsidRPr="000E1E81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2123CC" w:rsidRPr="000E1E81" w:rsidRDefault="000E1E81" w:rsidP="000E1E81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专题</w:t>
            </w:r>
            <w:r w:rsidR="002123CC" w:rsidRPr="000E1E81">
              <w:rPr>
                <w:rFonts w:hint="eastAsia"/>
                <w:b/>
                <w:sz w:val="24"/>
                <w:szCs w:val="24"/>
              </w:rPr>
              <w:t>id</w:t>
            </w:r>
            <w:r w:rsidRPr="000E1E81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2123CC" w:rsidRPr="002123CC" w:rsidRDefault="002123CC" w:rsidP="00510A21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2123CC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2123CC" w:rsidTr="00F8324D">
        <w:tc>
          <w:tcPr>
            <w:tcW w:w="1242" w:type="dxa"/>
          </w:tcPr>
          <w:p w:rsidR="002123CC" w:rsidRDefault="002123CC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2123CC" w:rsidRDefault="002123CC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2123CC" w:rsidRDefault="002123CC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2123CC" w:rsidTr="00F8324D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123CC" w:rsidTr="00F8324D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2123CC" w:rsidTr="00F8324D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123CC" w:rsidTr="00F8324D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2123CC" w:rsidRPr="00072505" w:rsidTr="00F8324D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2123CC" w:rsidTr="00F8324D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2123CC" w:rsidRDefault="002B6AC3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2123CC">
              <w:rPr>
                <w:rFonts w:hint="eastAsia"/>
                <w:sz w:val="24"/>
                <w:szCs w:val="24"/>
              </w:rPr>
              <w:t>，格式</w:t>
            </w:r>
            <w:r w:rsidR="002123CC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2123CC" w:rsidTr="00F8324D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123CC" w:rsidTr="00F8324D">
        <w:tc>
          <w:tcPr>
            <w:tcW w:w="1242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Default="002123CC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E872B5" w:rsidTr="00F8324D">
        <w:tc>
          <w:tcPr>
            <w:tcW w:w="1242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专题名称</w:t>
            </w:r>
          </w:p>
        </w:tc>
      </w:tr>
      <w:tr w:rsidR="00E872B5" w:rsidTr="00F8324D">
        <w:tc>
          <w:tcPr>
            <w:tcW w:w="1242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b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专题描述</w:t>
            </w:r>
          </w:p>
        </w:tc>
      </w:tr>
      <w:tr w:rsidR="00E872B5" w:rsidTr="00F8324D">
        <w:tc>
          <w:tcPr>
            <w:tcW w:w="1242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b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E872B5" w:rsidRPr="00B63EBD" w:rsidRDefault="00E872B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872B5" w:rsidRPr="00B63EBD" w:rsidRDefault="00E872B5" w:rsidP="00E872B5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专题封面地址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123CC" w:rsidRPr="00B63EBD" w:rsidRDefault="002B5222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79B9" w:rsidP="002179B9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专题</w:t>
            </w: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  <w:r w:rsidR="002123CC" w:rsidRPr="00B63EBD">
              <w:rPr>
                <w:rFonts w:hint="eastAsia"/>
                <w:b/>
                <w:sz w:val="24"/>
                <w:szCs w:val="24"/>
              </w:rPr>
              <w:t>的总数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个或多个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影视</w:t>
            </w: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影视名称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导演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演员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类型，如武侠、警匪等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地区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配音语言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得分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上映日期，格式</w:t>
            </w:r>
            <w:r w:rsidRPr="00B63EBD">
              <w:rPr>
                <w:rFonts w:hint="eastAsia"/>
                <w:b/>
                <w:sz w:val="24"/>
                <w:szCs w:val="24"/>
              </w:rPr>
              <w:t>yyyy-MM-dd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顶的得票数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踩的得票数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优选片源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海报数量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一个或多个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海报类型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海报尺寸，格式：宽</w:t>
            </w:r>
            <w:r w:rsidRPr="00B63EBD">
              <w:rPr>
                <w:rFonts w:hint="eastAsia"/>
                <w:b/>
                <w:sz w:val="24"/>
                <w:szCs w:val="24"/>
              </w:rPr>
              <w:t>*</w:t>
            </w:r>
            <w:r w:rsidRPr="00B63EBD">
              <w:rPr>
                <w:rFonts w:hint="eastAsia"/>
                <w:b/>
                <w:sz w:val="24"/>
                <w:szCs w:val="24"/>
              </w:rPr>
              <w:t>高，单位：像素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海报图片</w:t>
            </w: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个或多个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片源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分集数量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一个或多个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</w:t>
            </w: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分集序号，即第几集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分集大小，单位：</w:t>
            </w:r>
            <w:r w:rsidRPr="00B63EBD">
              <w:rPr>
                <w:rFonts w:hint="eastAsia"/>
                <w:b/>
                <w:sz w:val="24"/>
                <w:szCs w:val="24"/>
              </w:rPr>
              <w:t>KB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分集长度，单位：秒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分集格式，如</w:t>
            </w:r>
            <w:r w:rsidRPr="00B63EBD">
              <w:rPr>
                <w:rFonts w:hint="eastAsia"/>
                <w:b/>
                <w:sz w:val="24"/>
                <w:szCs w:val="24"/>
              </w:rPr>
              <w:t>avi</w:t>
            </w:r>
            <w:r w:rsidRPr="00B63EBD">
              <w:rPr>
                <w:rFonts w:hint="eastAsia"/>
                <w:b/>
                <w:sz w:val="24"/>
                <w:szCs w:val="24"/>
              </w:rPr>
              <w:t>等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分集码率，单位：</w:t>
            </w:r>
            <w:r w:rsidRPr="00B63EBD">
              <w:rPr>
                <w:rFonts w:hint="eastAsia"/>
                <w:b/>
                <w:sz w:val="24"/>
                <w:szCs w:val="24"/>
              </w:rPr>
              <w:t>kbps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为普通影片，</w:t>
            </w:r>
            <w:r w:rsidRPr="00B63EBD">
              <w:rPr>
                <w:rFonts w:hint="eastAsia"/>
                <w:b/>
                <w:sz w:val="24"/>
                <w:szCs w:val="24"/>
              </w:rPr>
              <w:t>1</w:t>
            </w:r>
            <w:r w:rsidRPr="00B63EBD">
              <w:rPr>
                <w:rFonts w:hint="eastAsia"/>
                <w:b/>
                <w:sz w:val="24"/>
                <w:szCs w:val="24"/>
              </w:rPr>
              <w:t>为</w:t>
            </w:r>
            <w:r w:rsidRPr="00B63EBD">
              <w:rPr>
                <w:rFonts w:hint="eastAsia"/>
                <w:b/>
                <w:sz w:val="24"/>
                <w:szCs w:val="24"/>
              </w:rPr>
              <w:t>VIP</w:t>
            </w:r>
            <w:r w:rsidRPr="00B63EBD">
              <w:rPr>
                <w:rFonts w:hint="eastAsia"/>
                <w:b/>
                <w:sz w:val="24"/>
                <w:szCs w:val="24"/>
              </w:rPr>
              <w:t>影片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分集播放</w:t>
            </w: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</w:tr>
      <w:tr w:rsidR="002123CC" w:rsidTr="00F8324D">
        <w:tc>
          <w:tcPr>
            <w:tcW w:w="1242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123CC" w:rsidRPr="00B63EBD" w:rsidRDefault="002123CC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为点播，</w:t>
            </w:r>
            <w:r w:rsidRPr="00B63EBD">
              <w:rPr>
                <w:rFonts w:hint="eastAsia"/>
                <w:b/>
                <w:sz w:val="24"/>
                <w:szCs w:val="24"/>
              </w:rPr>
              <w:t>1</w:t>
            </w:r>
            <w:r w:rsidRPr="00B63EBD">
              <w:rPr>
                <w:rFonts w:hint="eastAsia"/>
                <w:b/>
                <w:sz w:val="24"/>
                <w:szCs w:val="24"/>
              </w:rPr>
              <w:t>为直播</w:t>
            </w:r>
          </w:p>
        </w:tc>
      </w:tr>
    </w:tbl>
    <w:p w:rsidR="0065176C" w:rsidRPr="00625E07" w:rsidRDefault="0065176C" w:rsidP="0065176C">
      <w:pPr>
        <w:spacing w:line="360" w:lineRule="auto"/>
        <w:rPr>
          <w:b/>
          <w:sz w:val="24"/>
          <w:szCs w:val="24"/>
        </w:rPr>
      </w:pPr>
      <w:r w:rsidRPr="00625E07">
        <w:rPr>
          <w:rFonts w:hint="eastAsia"/>
          <w:b/>
          <w:sz w:val="24"/>
          <w:szCs w:val="24"/>
        </w:rPr>
        <w:t>举例：</w:t>
      </w:r>
    </w:p>
    <w:p w:rsidR="0065176C" w:rsidRDefault="0065176C" w:rsidP="0065176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请求数据</w:t>
      </w:r>
    </w:p>
    <w:p w:rsidR="0065176C" w:rsidRPr="00E100B9" w:rsidRDefault="0065176C" w:rsidP="0065176C">
      <w:pPr>
        <w:spacing w:line="360" w:lineRule="auto"/>
        <w:rPr>
          <w:sz w:val="24"/>
          <w:szCs w:val="24"/>
        </w:rPr>
      </w:pPr>
      <w:proofErr w:type="gramStart"/>
      <w:r w:rsidRPr="00E100B9">
        <w:rPr>
          <w:sz w:val="24"/>
          <w:szCs w:val="24"/>
        </w:rPr>
        <w:t>&lt;?xml</w:t>
      </w:r>
      <w:proofErr w:type="gramEnd"/>
      <w:r w:rsidRPr="00E100B9">
        <w:rPr>
          <w:sz w:val="24"/>
          <w:szCs w:val="24"/>
        </w:rPr>
        <w:t xml:space="preserve"> version="1.0" encoding="utf-8"?&gt;</w:t>
      </w:r>
    </w:p>
    <w:p w:rsidR="0065176C" w:rsidRPr="00E100B9" w:rsidRDefault="0065176C" w:rsidP="0065176C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&lt;request website="http://</w:t>
      </w:r>
      <w:r>
        <w:rPr>
          <w:rFonts w:hint="eastAsia"/>
          <w:sz w:val="24"/>
          <w:szCs w:val="24"/>
        </w:rPr>
        <w:t>iptv</w:t>
      </w:r>
      <w:r w:rsidRPr="00E100B9">
        <w:rPr>
          <w:sz w:val="24"/>
          <w:szCs w:val="24"/>
        </w:rPr>
        <w:t>.cedock.com"&gt;</w:t>
      </w:r>
    </w:p>
    <w:p w:rsidR="0065176C" w:rsidRPr="00E100B9" w:rsidRDefault="0065176C" w:rsidP="0065176C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&lt;parameter type="</w:t>
      </w:r>
      <w:r w:rsidR="000478D4" w:rsidRPr="000478D4">
        <w:rPr>
          <w:sz w:val="24"/>
          <w:szCs w:val="24"/>
        </w:rPr>
        <w:t>GetThemeById</w:t>
      </w:r>
      <w:r w:rsidRPr="00E100B9">
        <w:rPr>
          <w:sz w:val="24"/>
          <w:szCs w:val="24"/>
        </w:rPr>
        <w:t>" language="zh-CN"&gt;</w:t>
      </w:r>
    </w:p>
    <w:p w:rsidR="0065176C" w:rsidRPr="00E100B9" w:rsidRDefault="0065176C" w:rsidP="0065176C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device</w:t>
      </w:r>
      <w:r w:rsidRPr="00E100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devmodel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hs16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dnum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did</w:t>
      </w:r>
      <w:r>
        <w:rPr>
          <w:sz w:val="24"/>
          <w:szCs w:val="24"/>
        </w:rPr>
        <w:t>token="x</w:t>
      </w:r>
      <w:r w:rsidRPr="00E100B9">
        <w:rPr>
          <w:sz w:val="24"/>
          <w:szCs w:val="24"/>
        </w:rPr>
        <w:t>" ver="</w:t>
      </w:r>
      <w:r>
        <w:rPr>
          <w:rFonts w:hint="eastAsia"/>
          <w:sz w:val="24"/>
          <w:szCs w:val="24"/>
        </w:rPr>
        <w:t>12.3.4</w:t>
      </w:r>
      <w:r w:rsidRPr="00E100B9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E100B9">
        <w:rPr>
          <w:sz w:val="24"/>
          <w:szCs w:val="24"/>
        </w:rPr>
        <w:t>/&gt;</w:t>
      </w:r>
    </w:p>
    <w:p w:rsidR="0065176C" w:rsidRDefault="0065176C" w:rsidP="0065176C">
      <w:pPr>
        <w:spacing w:line="360" w:lineRule="auto"/>
        <w:ind w:leftChars="200" w:left="420"/>
        <w:rPr>
          <w:sz w:val="24"/>
          <w:szCs w:val="24"/>
        </w:rPr>
      </w:pPr>
      <w:r w:rsidRPr="00E100B9">
        <w:rPr>
          <w:sz w:val="24"/>
          <w:szCs w:val="24"/>
        </w:rPr>
        <w:t xml:space="preserve">&lt;user </w:t>
      </w:r>
      <w:r>
        <w:rPr>
          <w:rFonts w:hint="eastAsia"/>
          <w:sz w:val="24"/>
          <w:szCs w:val="24"/>
        </w:rPr>
        <w:t>huan</w:t>
      </w:r>
      <w:r w:rsidRPr="00E100B9">
        <w:rPr>
          <w:sz w:val="24"/>
          <w:szCs w:val="24"/>
        </w:rPr>
        <w:t>id="</w:t>
      </w:r>
      <w:r>
        <w:rPr>
          <w:rFonts w:hint="eastAsia"/>
          <w:sz w:val="24"/>
          <w:szCs w:val="24"/>
        </w:rPr>
        <w:t>1234</w:t>
      </w:r>
      <w:r w:rsidRPr="00E100B9">
        <w:rPr>
          <w:sz w:val="24"/>
          <w:szCs w:val="24"/>
        </w:rPr>
        <w:t>" token="</w:t>
      </w:r>
      <w:r>
        <w:rPr>
          <w:rFonts w:hint="eastAsia"/>
          <w:sz w:val="24"/>
          <w:szCs w:val="24"/>
        </w:rPr>
        <w:t>x</w:t>
      </w:r>
      <w:r w:rsidRPr="00E100B9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ver</w:t>
      </w:r>
      <w:r w:rsidRPr="00E100B9">
        <w:rPr>
          <w:sz w:val="24"/>
          <w:szCs w:val="24"/>
        </w:rPr>
        <w:t>="</w:t>
      </w:r>
      <w:r>
        <w:rPr>
          <w:rFonts w:hint="eastAsia"/>
          <w:sz w:val="24"/>
          <w:szCs w:val="24"/>
        </w:rPr>
        <w:t>2</w:t>
      </w:r>
      <w:r w:rsidRPr="00E100B9">
        <w:rPr>
          <w:sz w:val="24"/>
          <w:szCs w:val="24"/>
        </w:rPr>
        <w:t>" /&gt;</w:t>
      </w:r>
    </w:p>
    <w:p w:rsidR="0065176C" w:rsidRPr="00E100B9" w:rsidRDefault="0065176C" w:rsidP="0065176C">
      <w:pPr>
        <w:spacing w:line="360" w:lineRule="auto"/>
        <w:ind w:leftChars="200" w:left="420"/>
        <w:rPr>
          <w:sz w:val="24"/>
          <w:szCs w:val="24"/>
        </w:rPr>
      </w:pPr>
      <w:r w:rsidRPr="00072505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data</w:t>
      </w:r>
      <w:r w:rsidRPr="00072505">
        <w:rPr>
          <w:sz w:val="24"/>
          <w:szCs w:val="24"/>
        </w:rPr>
        <w:t xml:space="preserve"> </w:t>
      </w:r>
      <w:r w:rsidR="00063164">
        <w:rPr>
          <w:rFonts w:hint="eastAsia"/>
          <w:sz w:val="24"/>
          <w:szCs w:val="24"/>
        </w:rPr>
        <w:t>t</w:t>
      </w:r>
      <w:r w:rsidR="00D84BDC">
        <w:rPr>
          <w:rFonts w:hint="eastAsia"/>
          <w:sz w:val="24"/>
          <w:szCs w:val="24"/>
        </w:rPr>
        <w:t>id="12345"</w:t>
      </w:r>
      <w:r w:rsidRPr="00072505"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&lt;/data&gt;</w:t>
      </w:r>
    </w:p>
    <w:p w:rsidR="0065176C" w:rsidRPr="00E100B9" w:rsidRDefault="0065176C" w:rsidP="0065176C">
      <w:pPr>
        <w:spacing w:line="360" w:lineRule="auto"/>
        <w:ind w:leftChars="100" w:left="210"/>
        <w:rPr>
          <w:sz w:val="24"/>
          <w:szCs w:val="24"/>
        </w:rPr>
      </w:pPr>
      <w:r w:rsidRPr="00E100B9">
        <w:rPr>
          <w:sz w:val="24"/>
          <w:szCs w:val="24"/>
        </w:rPr>
        <w:t>&lt;/parameter&gt;</w:t>
      </w:r>
    </w:p>
    <w:p w:rsidR="0065176C" w:rsidRDefault="0065176C" w:rsidP="0065176C">
      <w:pPr>
        <w:spacing w:line="360" w:lineRule="auto"/>
        <w:rPr>
          <w:sz w:val="24"/>
          <w:szCs w:val="24"/>
        </w:rPr>
      </w:pPr>
      <w:r w:rsidRPr="00E100B9">
        <w:rPr>
          <w:sz w:val="24"/>
          <w:szCs w:val="24"/>
        </w:rPr>
        <w:t>&lt;/request&gt;</w:t>
      </w:r>
    </w:p>
    <w:p w:rsidR="0065176C" w:rsidRDefault="0065176C" w:rsidP="0065176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65176C" w:rsidRPr="00D26D5F" w:rsidRDefault="0065176C" w:rsidP="0065176C">
      <w:pPr>
        <w:spacing w:line="360" w:lineRule="auto"/>
        <w:rPr>
          <w:sz w:val="24"/>
          <w:szCs w:val="24"/>
        </w:rPr>
      </w:pPr>
      <w:proofErr w:type="gramStart"/>
      <w:r w:rsidRPr="00D26D5F">
        <w:rPr>
          <w:sz w:val="24"/>
          <w:szCs w:val="24"/>
        </w:rPr>
        <w:t>&lt;?xml</w:t>
      </w:r>
      <w:proofErr w:type="gramEnd"/>
      <w:r w:rsidRPr="00D26D5F">
        <w:rPr>
          <w:sz w:val="24"/>
          <w:szCs w:val="24"/>
        </w:rPr>
        <w:t xml:space="preserve"> version="1.0" encoding="utf-8"?&gt;</w:t>
      </w:r>
    </w:p>
    <w:p w:rsidR="0065176C" w:rsidRPr="00D26D5F" w:rsidRDefault="0065176C" w:rsidP="0065176C">
      <w:pPr>
        <w:spacing w:line="360" w:lineRule="auto"/>
        <w:rPr>
          <w:sz w:val="24"/>
          <w:szCs w:val="24"/>
        </w:rPr>
      </w:pPr>
      <w:r w:rsidRPr="00D26D5F">
        <w:rPr>
          <w:sz w:val="24"/>
          <w:szCs w:val="24"/>
        </w:rPr>
        <w:t>&lt;response website="http://iptv.cedock.com/tpsv/Service.asmx/IPTV2"&gt;</w:t>
      </w:r>
    </w:p>
    <w:p w:rsidR="0065176C" w:rsidRPr="00D26D5F" w:rsidRDefault="0065176C" w:rsidP="0065176C">
      <w:pPr>
        <w:spacing w:line="360" w:lineRule="auto"/>
        <w:ind w:leftChars="100" w:left="210"/>
        <w:rPr>
          <w:sz w:val="24"/>
          <w:szCs w:val="24"/>
        </w:rPr>
      </w:pPr>
      <w:r w:rsidRPr="00D26D5F">
        <w:rPr>
          <w:sz w:val="24"/>
          <w:szCs w:val="24"/>
        </w:rPr>
        <w:t>&lt;error type="false" note="" servertime="2009-12-25 10:10:38" /&gt;</w:t>
      </w:r>
    </w:p>
    <w:p w:rsidR="0065176C" w:rsidRPr="006716A0" w:rsidRDefault="0065176C" w:rsidP="0065176C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 xml:space="preserve">&lt;data language="zh-CN" </w:t>
      </w:r>
      <w:r w:rsidR="002B5222">
        <w:rPr>
          <w:rFonts w:hint="eastAsia"/>
          <w:sz w:val="24"/>
          <w:szCs w:val="24"/>
        </w:rPr>
        <w:t>tile=</w:t>
      </w:r>
      <w:proofErr w:type="gramStart"/>
      <w:r w:rsidR="002B5222">
        <w:rPr>
          <w:sz w:val="24"/>
          <w:szCs w:val="24"/>
        </w:rPr>
        <w:t>”</w:t>
      </w:r>
      <w:proofErr w:type="gramEnd"/>
      <w:r w:rsidR="002B5222">
        <w:rPr>
          <w:rFonts w:hint="eastAsia"/>
          <w:sz w:val="24"/>
          <w:szCs w:val="24"/>
        </w:rPr>
        <w:t>专题一</w:t>
      </w:r>
      <w:proofErr w:type="gramStart"/>
      <w:r w:rsidR="002B5222">
        <w:rPr>
          <w:sz w:val="24"/>
          <w:szCs w:val="24"/>
        </w:rPr>
        <w:t>”</w:t>
      </w:r>
      <w:proofErr w:type="gramEnd"/>
      <w:r w:rsidR="002B5222">
        <w:rPr>
          <w:rFonts w:hint="eastAsia"/>
          <w:sz w:val="24"/>
          <w:szCs w:val="24"/>
        </w:rPr>
        <w:t xml:space="preserve"> remark=</w:t>
      </w:r>
      <w:proofErr w:type="gramStart"/>
      <w:r w:rsidR="002B5222">
        <w:rPr>
          <w:sz w:val="24"/>
          <w:szCs w:val="24"/>
        </w:rPr>
        <w:t>”</w:t>
      </w:r>
      <w:proofErr w:type="gramEnd"/>
      <w:r w:rsidR="002B5222">
        <w:rPr>
          <w:rFonts w:hint="eastAsia"/>
          <w:sz w:val="24"/>
          <w:szCs w:val="24"/>
        </w:rPr>
        <w:t>描述</w:t>
      </w:r>
      <w:proofErr w:type="gramStart"/>
      <w:r w:rsidR="002B5222">
        <w:rPr>
          <w:sz w:val="24"/>
          <w:szCs w:val="24"/>
        </w:rPr>
        <w:t>”</w:t>
      </w:r>
      <w:proofErr w:type="gramEnd"/>
      <w:r w:rsidR="002B5222">
        <w:rPr>
          <w:rFonts w:hint="eastAsia"/>
          <w:sz w:val="24"/>
          <w:szCs w:val="24"/>
        </w:rPr>
        <w:t xml:space="preserve"> img=</w:t>
      </w:r>
      <w:proofErr w:type="gramStart"/>
      <w:r w:rsidR="002B5222">
        <w:rPr>
          <w:sz w:val="24"/>
          <w:szCs w:val="24"/>
        </w:rPr>
        <w:t>”</w:t>
      </w:r>
      <w:proofErr w:type="gramEnd"/>
      <w:r w:rsidR="002B5222">
        <w:rPr>
          <w:rFonts w:hint="eastAsia"/>
          <w:sz w:val="24"/>
          <w:szCs w:val="24"/>
        </w:rPr>
        <w:t>图片</w:t>
      </w:r>
      <w:proofErr w:type="gramStart"/>
      <w:r w:rsidR="002B5222"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total="10"</w:t>
      </w:r>
      <w:r w:rsidRPr="006716A0">
        <w:rPr>
          <w:sz w:val="24"/>
          <w:szCs w:val="24"/>
        </w:rPr>
        <w:t>&gt;</w:t>
      </w:r>
    </w:p>
    <w:p w:rsidR="0065176C" w:rsidRPr="006716A0" w:rsidRDefault="0065176C" w:rsidP="0065176C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&lt;media id="123" title="</w:t>
      </w:r>
      <w:r w:rsidRPr="006716A0">
        <w:rPr>
          <w:rFonts w:hint="eastAsia"/>
          <w:sz w:val="24"/>
          <w:szCs w:val="24"/>
        </w:rPr>
        <w:t>新少林寺</w:t>
      </w:r>
      <w:r w:rsidRPr="006716A0">
        <w:rPr>
          <w:rFonts w:hint="eastAsia"/>
          <w:sz w:val="24"/>
          <w:szCs w:val="24"/>
        </w:rPr>
        <w:t>"&gt;</w:t>
      </w:r>
    </w:p>
    <w:p w:rsidR="0065176C" w:rsidRPr="006716A0" w:rsidRDefault="0065176C" w:rsidP="0065176C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&lt;info director="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actors="</w:t>
      </w:r>
      <w:r w:rsidRPr="006716A0">
        <w:rPr>
          <w:rFonts w:hint="eastAsia"/>
          <w:sz w:val="24"/>
          <w:szCs w:val="24"/>
        </w:rPr>
        <w:t>刘德华</w:t>
      </w:r>
      <w:r w:rsidRPr="006716A0">
        <w:rPr>
          <w:rFonts w:hint="eastAsia"/>
          <w:sz w:val="24"/>
          <w:szCs w:val="24"/>
        </w:rPr>
        <w:t>" type="</w:t>
      </w:r>
      <w:r w:rsidRPr="006716A0">
        <w:rPr>
          <w:rFonts w:hint="eastAsia"/>
          <w:sz w:val="24"/>
          <w:szCs w:val="24"/>
        </w:rPr>
        <w:t>武侠</w:t>
      </w:r>
      <w:r w:rsidRPr="006716A0">
        <w:rPr>
          <w:rFonts w:hint="eastAsia"/>
          <w:sz w:val="24"/>
          <w:szCs w:val="24"/>
        </w:rPr>
        <w:t>" area="</w:t>
      </w:r>
      <w:r w:rsidRPr="006716A0">
        <w:rPr>
          <w:rFonts w:hint="eastAsia"/>
          <w:sz w:val="24"/>
          <w:szCs w:val="24"/>
        </w:rPr>
        <w:t>香港</w:t>
      </w:r>
      <w:r w:rsidRPr="006716A0">
        <w:rPr>
          <w:rFonts w:hint="eastAsia"/>
          <w:sz w:val="24"/>
          <w:szCs w:val="24"/>
        </w:rPr>
        <w:t>" language="</w:t>
      </w:r>
      <w:r w:rsidRPr="006716A0">
        <w:rPr>
          <w:rFonts w:hint="eastAsia"/>
          <w:sz w:val="24"/>
          <w:szCs w:val="24"/>
        </w:rPr>
        <w:t>国语</w:t>
      </w:r>
      <w:r w:rsidRPr="006716A0">
        <w:rPr>
          <w:rFonts w:hint="eastAsia"/>
          <w:sz w:val="24"/>
          <w:szCs w:val="24"/>
        </w:rPr>
        <w:t>" score="100" playdate="2010-08-15" praise="20" dispraise="5"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;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prefer="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"/&gt;</w:t>
      </w:r>
    </w:p>
    <w:p w:rsidR="0065176C" w:rsidRPr="006716A0" w:rsidRDefault="0065176C" w:rsidP="0065176C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description</w:t>
      </w:r>
      <w:proofErr w:type="gramEnd"/>
      <w:r w:rsidRPr="006716A0">
        <w:rPr>
          <w:rFonts w:hint="eastAsia"/>
          <w:sz w:val="24"/>
          <w:szCs w:val="24"/>
        </w:rPr>
        <w:t>&gt;&lt;![CDATA[</w:t>
      </w:r>
      <w:r w:rsidRPr="006716A0">
        <w:rPr>
          <w:rFonts w:hint="eastAsia"/>
          <w:sz w:val="24"/>
          <w:szCs w:val="24"/>
        </w:rPr>
        <w:t>少林寺新版……</w:t>
      </w:r>
      <w:r w:rsidRPr="006716A0">
        <w:rPr>
          <w:rFonts w:hint="eastAsia"/>
          <w:sz w:val="24"/>
          <w:szCs w:val="24"/>
        </w:rPr>
        <w:t>]]&gt;&lt;/</w:t>
      </w:r>
      <w:r>
        <w:rPr>
          <w:rFonts w:hint="eastAsia"/>
          <w:sz w:val="24"/>
          <w:szCs w:val="24"/>
        </w:rPr>
        <w:t>description</w:t>
      </w:r>
      <w:r w:rsidRPr="006716A0">
        <w:rPr>
          <w:rFonts w:hint="eastAsia"/>
          <w:sz w:val="24"/>
          <w:szCs w:val="24"/>
        </w:rPr>
        <w:t>&gt;</w:t>
      </w:r>
    </w:p>
    <w:p w:rsidR="0065176C" w:rsidRPr="006716A0" w:rsidRDefault="0065176C" w:rsidP="0065176C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&lt;posters</w:t>
      </w:r>
      <w:r>
        <w:rPr>
          <w:rFonts w:hint="eastAsia"/>
          <w:sz w:val="24"/>
          <w:szCs w:val="24"/>
        </w:rPr>
        <w:t xml:space="preserve"> num="2"</w:t>
      </w:r>
      <w:r w:rsidRPr="006716A0">
        <w:rPr>
          <w:sz w:val="24"/>
          <w:szCs w:val="24"/>
        </w:rPr>
        <w:t>&gt;</w:t>
      </w:r>
    </w:p>
    <w:p w:rsidR="0065176C" w:rsidRPr="006716A0" w:rsidRDefault="0065176C" w:rsidP="0065176C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type="small" size="100*120" url="http://S_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65176C" w:rsidRPr="006716A0" w:rsidRDefault="0065176C" w:rsidP="0065176C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>&lt;poster type="big" size="600*720" url="http://B_</w:t>
      </w:r>
      <w:r>
        <w:rPr>
          <w:rFonts w:hint="eastAsia"/>
          <w:sz w:val="24"/>
          <w:szCs w:val="24"/>
        </w:rPr>
        <w:t>1234</w:t>
      </w:r>
      <w:r w:rsidRPr="006716A0">
        <w:rPr>
          <w:sz w:val="24"/>
          <w:szCs w:val="24"/>
        </w:rPr>
        <w:t>.jpg" /&gt;</w:t>
      </w:r>
    </w:p>
    <w:p w:rsidR="0065176C" w:rsidRPr="006716A0" w:rsidRDefault="0065176C" w:rsidP="0065176C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&lt;/posters&gt;</w:t>
      </w:r>
    </w:p>
    <w:p w:rsidR="0065176C" w:rsidRPr="006716A0" w:rsidRDefault="0065176C" w:rsidP="0065176C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优酷</w:t>
      </w:r>
      <w:r w:rsidRPr="006716A0">
        <w:rPr>
          <w:rFonts w:hint="eastAsia"/>
          <w:sz w:val="24"/>
          <w:szCs w:val="24"/>
        </w:rPr>
        <w:t>" num="1"&gt;</w:t>
      </w:r>
    </w:p>
    <w:p w:rsidR="0065176C" w:rsidRPr="006716A0" w:rsidRDefault="0065176C" w:rsidP="0065176C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id="207" index="1" size="423" length="93"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url="http://a0e12d4b05fc0300424500004094ea00.ts" live="0" /&gt;</w:t>
      </w:r>
    </w:p>
    <w:p w:rsidR="0065176C" w:rsidRPr="006716A0" w:rsidRDefault="0065176C" w:rsidP="0065176C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65176C" w:rsidRPr="006716A0" w:rsidRDefault="0065176C" w:rsidP="0065176C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rFonts w:hint="eastAsia"/>
          <w:sz w:val="24"/>
          <w:szCs w:val="24"/>
        </w:rPr>
        <w:t>&lt;episodes source="</w:t>
      </w:r>
      <w:r w:rsidRPr="006716A0">
        <w:rPr>
          <w:rFonts w:hint="eastAsia"/>
          <w:sz w:val="24"/>
          <w:szCs w:val="24"/>
        </w:rPr>
        <w:t>奇异</w:t>
      </w:r>
      <w:r w:rsidRPr="006716A0">
        <w:rPr>
          <w:rFonts w:hint="eastAsia"/>
          <w:sz w:val="24"/>
          <w:szCs w:val="24"/>
        </w:rPr>
        <w:t>" num="2"&gt;</w:t>
      </w:r>
    </w:p>
    <w:p w:rsidR="0065176C" w:rsidRPr="006716A0" w:rsidRDefault="0065176C" w:rsidP="0065176C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t xml:space="preserve">&lt;episode id="208" index="1" size="423" length="45"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url="http://a0e12d4b05fc0300424500004094ea02.ts" live="0" /&gt;</w:t>
      </w:r>
    </w:p>
    <w:p w:rsidR="0065176C" w:rsidRPr="006716A0" w:rsidRDefault="0065176C" w:rsidP="0065176C">
      <w:pPr>
        <w:spacing w:line="360" w:lineRule="auto"/>
        <w:ind w:leftChars="400" w:left="840"/>
        <w:rPr>
          <w:sz w:val="24"/>
          <w:szCs w:val="24"/>
        </w:rPr>
      </w:pPr>
      <w:r w:rsidRPr="006716A0">
        <w:rPr>
          <w:sz w:val="24"/>
          <w:szCs w:val="24"/>
        </w:rPr>
        <w:lastRenderedPageBreak/>
        <w:t xml:space="preserve">&lt;episode id="209" index="2" size="423" length="48" format="ts" rate="700" </w:t>
      </w:r>
      <w:proofErr w:type="gramStart"/>
      <w:r w:rsidRPr="006716A0">
        <w:rPr>
          <w:sz w:val="24"/>
          <w:szCs w:val="24"/>
        </w:rPr>
        <w:t>vip</w:t>
      </w:r>
      <w:proofErr w:type="gramEnd"/>
      <w:r w:rsidRPr="006716A0">
        <w:rPr>
          <w:sz w:val="24"/>
          <w:szCs w:val="24"/>
        </w:rPr>
        <w:t>="0" url="http://a0e12d4b05fc0300424500004094ea03.ts" live="0" /&gt;</w:t>
      </w:r>
    </w:p>
    <w:p w:rsidR="0065176C" w:rsidRPr="006716A0" w:rsidRDefault="0065176C" w:rsidP="0065176C">
      <w:pPr>
        <w:spacing w:line="360" w:lineRule="auto"/>
        <w:ind w:leftChars="300" w:left="630"/>
        <w:rPr>
          <w:sz w:val="24"/>
          <w:szCs w:val="24"/>
        </w:rPr>
      </w:pPr>
      <w:r w:rsidRPr="006716A0">
        <w:rPr>
          <w:sz w:val="24"/>
          <w:szCs w:val="24"/>
        </w:rPr>
        <w:t>&lt;/episodes&gt;</w:t>
      </w:r>
    </w:p>
    <w:p w:rsidR="0065176C" w:rsidRPr="006716A0" w:rsidRDefault="0065176C" w:rsidP="0065176C">
      <w:pPr>
        <w:spacing w:line="360" w:lineRule="auto"/>
        <w:ind w:leftChars="200" w:left="420"/>
        <w:rPr>
          <w:sz w:val="24"/>
          <w:szCs w:val="24"/>
        </w:rPr>
      </w:pPr>
      <w:r w:rsidRPr="006716A0">
        <w:rPr>
          <w:sz w:val="24"/>
          <w:szCs w:val="24"/>
        </w:rPr>
        <w:t>&lt;/media&gt;</w:t>
      </w:r>
    </w:p>
    <w:p w:rsidR="0065176C" w:rsidRDefault="0065176C" w:rsidP="0065176C">
      <w:pPr>
        <w:spacing w:line="360" w:lineRule="auto"/>
        <w:ind w:leftChars="100" w:left="210"/>
        <w:rPr>
          <w:sz w:val="24"/>
          <w:szCs w:val="24"/>
        </w:rPr>
      </w:pPr>
      <w:r w:rsidRPr="006716A0">
        <w:rPr>
          <w:sz w:val="24"/>
          <w:szCs w:val="24"/>
        </w:rPr>
        <w:t>&lt;/data&gt;</w:t>
      </w:r>
    </w:p>
    <w:p w:rsidR="002123CC" w:rsidRDefault="0065176C" w:rsidP="0065176C">
      <w:pPr>
        <w:spacing w:line="360" w:lineRule="auto"/>
        <w:rPr>
          <w:sz w:val="30"/>
          <w:szCs w:val="30"/>
        </w:rPr>
      </w:pPr>
      <w:r w:rsidRPr="00D26D5F">
        <w:rPr>
          <w:sz w:val="24"/>
          <w:szCs w:val="24"/>
        </w:rPr>
        <w:t>&lt;/response&gt;</w:t>
      </w:r>
    </w:p>
    <w:p w:rsidR="00311347" w:rsidRDefault="009E0B41" w:rsidP="00127A90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62" w:name="_Toc308456559"/>
      <w:bookmarkStart w:id="63" w:name="OLE_LINK51"/>
      <w:bookmarkStart w:id="64" w:name="OLE_LINK52"/>
      <w:r>
        <w:rPr>
          <w:rFonts w:hint="eastAsia"/>
          <w:sz w:val="30"/>
          <w:szCs w:val="30"/>
        </w:rPr>
        <w:t>获取电视频道列表</w:t>
      </w:r>
      <w:r w:rsidR="00916714">
        <w:rPr>
          <w:rFonts w:hint="eastAsia"/>
          <w:sz w:val="30"/>
          <w:szCs w:val="30"/>
        </w:rPr>
        <w:t xml:space="preserve"> </w:t>
      </w:r>
      <w:bookmarkStart w:id="65" w:name="OLE_LINK5"/>
      <w:bookmarkStart w:id="66" w:name="OLE_LINK6"/>
      <w:r w:rsidR="00916714">
        <w:rPr>
          <w:rFonts w:hint="eastAsia"/>
          <w:sz w:val="30"/>
          <w:szCs w:val="30"/>
        </w:rPr>
        <w:t>Get</w:t>
      </w:r>
      <w:r w:rsidR="00916714" w:rsidRPr="00916714">
        <w:rPr>
          <w:sz w:val="30"/>
          <w:szCs w:val="30"/>
        </w:rPr>
        <w:t>Channel</w:t>
      </w:r>
      <w:r w:rsidR="00916714">
        <w:rPr>
          <w:rFonts w:hint="eastAsia"/>
          <w:sz w:val="30"/>
          <w:szCs w:val="30"/>
        </w:rPr>
        <w:t>List</w:t>
      </w:r>
      <w:bookmarkEnd w:id="62"/>
      <w:bookmarkEnd w:id="65"/>
      <w:bookmarkEnd w:id="66"/>
    </w:p>
    <w:bookmarkEnd w:id="63"/>
    <w:bookmarkEnd w:id="64"/>
    <w:p w:rsidR="00916714" w:rsidRPr="00916714" w:rsidRDefault="00916714" w:rsidP="00916714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916714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63"/>
        <w:gridCol w:w="1678"/>
        <w:gridCol w:w="1261"/>
        <w:gridCol w:w="1118"/>
        <w:gridCol w:w="3202"/>
      </w:tblGrid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916714" w:rsidTr="00AC798E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AC798E" w:rsidTr="00AC798E">
        <w:tc>
          <w:tcPr>
            <w:tcW w:w="1242" w:type="dxa"/>
          </w:tcPr>
          <w:p w:rsidR="00AC798E" w:rsidRPr="000E1E81" w:rsidRDefault="00AC798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AC798E" w:rsidRPr="000E1E81" w:rsidRDefault="00AC798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AC798E" w:rsidRPr="000E1E81" w:rsidRDefault="00AC798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AC798E" w:rsidRPr="000E1E81" w:rsidRDefault="00AC798E" w:rsidP="00F02B5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AC798E" w:rsidRPr="000E1E81" w:rsidRDefault="00AC798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AC798E" w:rsidTr="00AC798E">
        <w:tc>
          <w:tcPr>
            <w:tcW w:w="1242" w:type="dxa"/>
          </w:tcPr>
          <w:p w:rsidR="00AC798E" w:rsidRPr="000E1E81" w:rsidRDefault="00AC798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AC798E" w:rsidRPr="000E1E81" w:rsidRDefault="00AC798E" w:rsidP="00F02B5D">
            <w:pPr>
              <w:spacing w:line="360" w:lineRule="auto"/>
              <w:rPr>
                <w:b/>
                <w:sz w:val="24"/>
                <w:szCs w:val="24"/>
              </w:rPr>
            </w:pPr>
            <w:bookmarkStart w:id="67" w:name="OLE_LINK7"/>
            <w:bookmarkStart w:id="68" w:name="OLE_LINK8"/>
            <w:bookmarkStart w:id="69" w:name="OLE_LINK11"/>
            <w:r w:rsidRPr="00AC798E">
              <w:rPr>
                <w:b/>
                <w:sz w:val="24"/>
                <w:szCs w:val="24"/>
              </w:rPr>
              <w:t>province</w:t>
            </w:r>
            <w:bookmarkEnd w:id="67"/>
            <w:bookmarkEnd w:id="68"/>
            <w:bookmarkEnd w:id="69"/>
          </w:p>
        </w:tc>
        <w:tc>
          <w:tcPr>
            <w:tcW w:w="1263" w:type="dxa"/>
          </w:tcPr>
          <w:p w:rsidR="00AC798E" w:rsidRPr="000E1E81" w:rsidRDefault="00AC798E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AC798E" w:rsidRPr="000E1E81" w:rsidRDefault="00AC798E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AC798E" w:rsidRDefault="00AC798E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省名称</w:t>
            </w:r>
          </w:p>
          <w:p w:rsidR="00AC798E" w:rsidRDefault="00AC798E" w:rsidP="00AC798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可以为空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只返回卫视</w:t>
            </w:r>
          </w:p>
          <w:p w:rsidR="00AC798E" w:rsidRPr="000E1E81" w:rsidRDefault="00AC798E" w:rsidP="00AC798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如果不为空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显示卫视和该地方本地台</w:t>
            </w:r>
          </w:p>
        </w:tc>
      </w:tr>
    </w:tbl>
    <w:p w:rsidR="00916714" w:rsidRPr="00916714" w:rsidRDefault="00916714" w:rsidP="00500F12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916714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916714" w:rsidTr="00F8324D">
        <w:tc>
          <w:tcPr>
            <w:tcW w:w="1242" w:type="dxa"/>
          </w:tcPr>
          <w:p w:rsidR="00916714" w:rsidRDefault="00916714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3" w:type="dxa"/>
          </w:tcPr>
          <w:p w:rsidR="00916714" w:rsidRDefault="00916714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916714" w:rsidRDefault="00916714" w:rsidP="00F832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916714" w:rsidTr="00F8324D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16714" w:rsidTr="00F8324D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916714" w:rsidTr="00F8324D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16714" w:rsidTr="00F8324D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916714" w:rsidTr="00F8324D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916714" w:rsidTr="00F8324D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916714" w:rsidRDefault="002B6AC3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916714">
              <w:rPr>
                <w:rFonts w:hint="eastAsia"/>
                <w:sz w:val="24"/>
                <w:szCs w:val="24"/>
              </w:rPr>
              <w:t>，格式</w:t>
            </w:r>
            <w:r w:rsidR="00916714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916714" w:rsidTr="00F8324D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16714" w:rsidTr="00F8324D">
        <w:tc>
          <w:tcPr>
            <w:tcW w:w="1242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916714" w:rsidRDefault="00916714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8F71B5" w:rsidTr="00F8324D">
        <w:tc>
          <w:tcPr>
            <w:tcW w:w="1242" w:type="dxa"/>
          </w:tcPr>
          <w:p w:rsidR="008F71B5" w:rsidRDefault="008F71B5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F71B5" w:rsidRDefault="008F71B5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F71B5" w:rsidRDefault="008F71B5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F71B5" w:rsidRDefault="008F71B5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记录总数</w:t>
            </w:r>
          </w:p>
        </w:tc>
      </w:tr>
      <w:tr w:rsidR="009739FB" w:rsidTr="00F8324D">
        <w:tc>
          <w:tcPr>
            <w:tcW w:w="1242" w:type="dxa"/>
          </w:tcPr>
          <w:p w:rsidR="009739FB" w:rsidRDefault="009739FB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9739FB" w:rsidRDefault="009739FB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9739FB" w:rsidRDefault="009739FB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9739FB" w:rsidRDefault="009739FB" w:rsidP="00F832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或者多个</w:t>
            </w:r>
          </w:p>
        </w:tc>
      </w:tr>
      <w:tr w:rsidR="00916714" w:rsidTr="00F8324D">
        <w:tc>
          <w:tcPr>
            <w:tcW w:w="1242" w:type="dxa"/>
          </w:tcPr>
          <w:p w:rsidR="00916714" w:rsidRPr="008F71B5" w:rsidRDefault="00CE194F" w:rsidP="00CE194F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916714" w:rsidRPr="008F71B5" w:rsidRDefault="00916714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916714" w:rsidRPr="008F71B5" w:rsidRDefault="00916714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916714" w:rsidRPr="008F71B5" w:rsidRDefault="0092311C" w:rsidP="0092311C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频道</w:t>
            </w:r>
            <w:r w:rsidR="00916714" w:rsidRPr="008F71B5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916714" w:rsidTr="00F8324D">
        <w:tc>
          <w:tcPr>
            <w:tcW w:w="1242" w:type="dxa"/>
          </w:tcPr>
          <w:p w:rsidR="00916714" w:rsidRPr="008F71B5" w:rsidRDefault="00CE194F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916714" w:rsidRPr="008F71B5" w:rsidRDefault="008256AB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916714" w:rsidRPr="008F71B5" w:rsidRDefault="00916714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916714" w:rsidRPr="008F71B5" w:rsidRDefault="001D59A2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频道名称</w:t>
            </w:r>
          </w:p>
        </w:tc>
      </w:tr>
      <w:tr w:rsidR="001D59A2" w:rsidTr="00F8324D">
        <w:tc>
          <w:tcPr>
            <w:tcW w:w="1242" w:type="dxa"/>
          </w:tcPr>
          <w:p w:rsidR="001D59A2" w:rsidRPr="008F71B5" w:rsidRDefault="00CE194F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1D59A2" w:rsidRPr="008F71B5" w:rsidRDefault="001D59A2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1D59A2" w:rsidRPr="008F71B5" w:rsidRDefault="001D59A2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D59A2" w:rsidRPr="008F71B5" w:rsidRDefault="001D59A2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频道详细名称</w:t>
            </w:r>
          </w:p>
        </w:tc>
      </w:tr>
      <w:tr w:rsidR="00CB4092" w:rsidTr="00F8324D">
        <w:tc>
          <w:tcPr>
            <w:tcW w:w="1242" w:type="dxa"/>
          </w:tcPr>
          <w:p w:rsidR="00CB4092" w:rsidRPr="008F71B5" w:rsidRDefault="00CE194F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CB4092" w:rsidRPr="008F71B5" w:rsidRDefault="00CB4092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CB4092" w:rsidRPr="008F71B5" w:rsidRDefault="00CB4092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CB4092" w:rsidRPr="008F71B5" w:rsidRDefault="00CB4092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频道代号</w:t>
            </w:r>
          </w:p>
        </w:tc>
      </w:tr>
      <w:tr w:rsidR="00CB4092" w:rsidTr="00F8324D">
        <w:tc>
          <w:tcPr>
            <w:tcW w:w="1242" w:type="dxa"/>
          </w:tcPr>
          <w:p w:rsidR="00CB4092" w:rsidRPr="008F71B5" w:rsidRDefault="00CE194F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CB4092" w:rsidRPr="008F71B5" w:rsidRDefault="00DF301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CB4092" w:rsidRPr="008F71B5" w:rsidRDefault="00DF301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CB4092" w:rsidRPr="008F71B5" w:rsidRDefault="00DF301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频道类型</w:t>
            </w:r>
            <w:r w:rsidRPr="008F71B5">
              <w:rPr>
                <w:rFonts w:ascii="宋体" w:eastAsia="宋体" w:hAnsi="宋体" w:hint="eastAsia"/>
                <w:b/>
                <w:sz w:val="24"/>
                <w:szCs w:val="24"/>
              </w:rPr>
              <w:t>（cctv 央视，edu 教育，null 本地，tv 卫视）</w:t>
            </w:r>
          </w:p>
        </w:tc>
      </w:tr>
      <w:tr w:rsidR="00916714" w:rsidTr="00F8324D">
        <w:tc>
          <w:tcPr>
            <w:tcW w:w="1242" w:type="dxa"/>
          </w:tcPr>
          <w:p w:rsidR="00916714" w:rsidRPr="008F71B5" w:rsidRDefault="00CE194F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916714" w:rsidRPr="008F71B5" w:rsidRDefault="00DF301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916714" w:rsidRPr="008F71B5" w:rsidRDefault="00916714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916714" w:rsidRPr="008F71B5" w:rsidRDefault="00DF3015" w:rsidP="00F8324D">
            <w:pPr>
              <w:spacing w:line="360" w:lineRule="auto"/>
              <w:rPr>
                <w:b/>
                <w:sz w:val="24"/>
                <w:szCs w:val="24"/>
              </w:rPr>
            </w:pPr>
            <w:r w:rsidRPr="008F71B5">
              <w:rPr>
                <w:rFonts w:hint="eastAsia"/>
                <w:b/>
                <w:sz w:val="24"/>
                <w:szCs w:val="24"/>
              </w:rPr>
              <w:t>图标</w:t>
            </w:r>
          </w:p>
        </w:tc>
      </w:tr>
    </w:tbl>
    <w:p w:rsidR="00916714" w:rsidRPr="00916714" w:rsidRDefault="00916714" w:rsidP="0092311C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916714">
        <w:rPr>
          <w:rFonts w:hint="eastAsia"/>
          <w:b/>
          <w:sz w:val="24"/>
          <w:szCs w:val="24"/>
        </w:rPr>
        <w:t>举例：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rFonts w:hint="eastAsia"/>
          <w:sz w:val="24"/>
          <w:szCs w:val="24"/>
        </w:rPr>
        <w:t>请求数据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bookmarkStart w:id="70" w:name="OLE_LINK12"/>
      <w:bookmarkStart w:id="71" w:name="OLE_LINK13"/>
      <w:proofErr w:type="gramStart"/>
      <w:r w:rsidRPr="0092311C">
        <w:rPr>
          <w:sz w:val="24"/>
          <w:szCs w:val="24"/>
        </w:rPr>
        <w:t>&lt;?xml</w:t>
      </w:r>
      <w:proofErr w:type="gramEnd"/>
      <w:r w:rsidRPr="0092311C">
        <w:rPr>
          <w:sz w:val="24"/>
          <w:szCs w:val="24"/>
        </w:rPr>
        <w:t xml:space="preserve"> version="1.0" encoding="utf-8"?&gt;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sz w:val="24"/>
          <w:szCs w:val="24"/>
        </w:rPr>
        <w:t>&lt;request website="http://</w:t>
      </w:r>
      <w:r w:rsidRPr="0092311C">
        <w:rPr>
          <w:rFonts w:hint="eastAsia"/>
          <w:sz w:val="24"/>
          <w:szCs w:val="24"/>
        </w:rPr>
        <w:t>iptv</w:t>
      </w:r>
      <w:r w:rsidRPr="0092311C">
        <w:rPr>
          <w:sz w:val="24"/>
          <w:szCs w:val="24"/>
        </w:rPr>
        <w:t>.cedock.com"&gt;</w:t>
      </w:r>
    </w:p>
    <w:p w:rsidR="00916714" w:rsidRPr="00DF3015" w:rsidRDefault="008B7E26" w:rsidP="00DF301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&lt;parameter type="</w:t>
      </w:r>
      <w:r w:rsidR="00DF3015" w:rsidRPr="00DF3015">
        <w:rPr>
          <w:rFonts w:hint="eastAsia"/>
          <w:sz w:val="24"/>
          <w:szCs w:val="24"/>
        </w:rPr>
        <w:t>Get</w:t>
      </w:r>
      <w:r w:rsidR="00DF3015" w:rsidRPr="00DF3015">
        <w:rPr>
          <w:sz w:val="24"/>
          <w:szCs w:val="24"/>
        </w:rPr>
        <w:t>Channel</w:t>
      </w:r>
      <w:r w:rsidR="00DF3015" w:rsidRPr="00DF3015">
        <w:rPr>
          <w:rFonts w:hint="eastAsia"/>
          <w:sz w:val="24"/>
          <w:szCs w:val="24"/>
        </w:rPr>
        <w:t>List</w:t>
      </w:r>
      <w:r w:rsidR="00916714" w:rsidRPr="00DF3015">
        <w:rPr>
          <w:sz w:val="24"/>
          <w:szCs w:val="24"/>
        </w:rPr>
        <w:t>" language="zh-CN"&gt;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sz w:val="24"/>
          <w:szCs w:val="24"/>
        </w:rPr>
        <w:t>&lt;</w:t>
      </w:r>
      <w:r w:rsidRPr="0092311C">
        <w:rPr>
          <w:rFonts w:hint="eastAsia"/>
          <w:sz w:val="24"/>
          <w:szCs w:val="24"/>
        </w:rPr>
        <w:t>device</w:t>
      </w:r>
      <w:r w:rsidRPr="0092311C">
        <w:rPr>
          <w:sz w:val="24"/>
          <w:szCs w:val="24"/>
        </w:rPr>
        <w:t xml:space="preserve"> </w:t>
      </w:r>
      <w:r w:rsidRPr="0092311C">
        <w:rPr>
          <w:rFonts w:hint="eastAsia"/>
          <w:sz w:val="24"/>
          <w:szCs w:val="24"/>
        </w:rPr>
        <w:t>devmodel</w:t>
      </w:r>
      <w:r w:rsidRPr="0092311C">
        <w:rPr>
          <w:sz w:val="24"/>
          <w:szCs w:val="24"/>
        </w:rPr>
        <w:t>="</w:t>
      </w:r>
      <w:r w:rsidRPr="0092311C">
        <w:rPr>
          <w:rFonts w:hint="eastAsia"/>
          <w:sz w:val="24"/>
          <w:szCs w:val="24"/>
        </w:rPr>
        <w:t>hs16</w:t>
      </w:r>
      <w:r w:rsidRPr="0092311C">
        <w:rPr>
          <w:sz w:val="24"/>
          <w:szCs w:val="24"/>
        </w:rPr>
        <w:t xml:space="preserve">" </w:t>
      </w:r>
      <w:r w:rsidRPr="0092311C">
        <w:rPr>
          <w:rFonts w:hint="eastAsia"/>
          <w:sz w:val="24"/>
          <w:szCs w:val="24"/>
        </w:rPr>
        <w:t>dnum</w:t>
      </w:r>
      <w:r w:rsidRPr="0092311C">
        <w:rPr>
          <w:sz w:val="24"/>
          <w:szCs w:val="24"/>
        </w:rPr>
        <w:t>="</w:t>
      </w:r>
      <w:r w:rsidRPr="0092311C">
        <w:rPr>
          <w:rFonts w:hint="eastAsia"/>
          <w:sz w:val="24"/>
          <w:szCs w:val="24"/>
        </w:rPr>
        <w:t>1234</w:t>
      </w:r>
      <w:r w:rsidRPr="0092311C">
        <w:rPr>
          <w:sz w:val="24"/>
          <w:szCs w:val="24"/>
        </w:rPr>
        <w:t xml:space="preserve">" </w:t>
      </w:r>
      <w:r w:rsidRPr="0092311C">
        <w:rPr>
          <w:rFonts w:hint="eastAsia"/>
          <w:sz w:val="24"/>
          <w:szCs w:val="24"/>
        </w:rPr>
        <w:t>did</w:t>
      </w:r>
      <w:r w:rsidRPr="0092311C">
        <w:rPr>
          <w:sz w:val="24"/>
          <w:szCs w:val="24"/>
        </w:rPr>
        <w:t>token="x" ver="</w:t>
      </w:r>
      <w:r w:rsidRPr="0092311C">
        <w:rPr>
          <w:rFonts w:hint="eastAsia"/>
          <w:sz w:val="24"/>
          <w:szCs w:val="24"/>
        </w:rPr>
        <w:t>12.3.4</w:t>
      </w:r>
      <w:r w:rsidRPr="0092311C">
        <w:rPr>
          <w:sz w:val="24"/>
          <w:szCs w:val="24"/>
        </w:rPr>
        <w:t>"</w:t>
      </w:r>
      <w:r w:rsidRPr="0092311C">
        <w:rPr>
          <w:rFonts w:hint="eastAsia"/>
          <w:sz w:val="24"/>
          <w:szCs w:val="24"/>
        </w:rPr>
        <w:t xml:space="preserve"> </w:t>
      </w:r>
      <w:r w:rsidRPr="0092311C">
        <w:rPr>
          <w:sz w:val="24"/>
          <w:szCs w:val="24"/>
        </w:rPr>
        <w:t>/&gt;</w:t>
      </w:r>
    </w:p>
    <w:p w:rsidR="00916714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sz w:val="24"/>
          <w:szCs w:val="24"/>
        </w:rPr>
        <w:t xml:space="preserve">&lt;user </w:t>
      </w:r>
      <w:r w:rsidRPr="0092311C">
        <w:rPr>
          <w:rFonts w:hint="eastAsia"/>
          <w:sz w:val="24"/>
          <w:szCs w:val="24"/>
        </w:rPr>
        <w:t>huan</w:t>
      </w:r>
      <w:r w:rsidRPr="0092311C">
        <w:rPr>
          <w:sz w:val="24"/>
          <w:szCs w:val="24"/>
        </w:rPr>
        <w:t>id="</w:t>
      </w:r>
      <w:r w:rsidRPr="0092311C">
        <w:rPr>
          <w:rFonts w:hint="eastAsia"/>
          <w:sz w:val="24"/>
          <w:szCs w:val="24"/>
        </w:rPr>
        <w:t>1234</w:t>
      </w:r>
      <w:r w:rsidRPr="0092311C">
        <w:rPr>
          <w:sz w:val="24"/>
          <w:szCs w:val="24"/>
        </w:rPr>
        <w:t>" token="</w:t>
      </w:r>
      <w:r w:rsidRPr="0092311C">
        <w:rPr>
          <w:rFonts w:hint="eastAsia"/>
          <w:sz w:val="24"/>
          <w:szCs w:val="24"/>
        </w:rPr>
        <w:t>x</w:t>
      </w:r>
      <w:r w:rsidRPr="0092311C">
        <w:rPr>
          <w:sz w:val="24"/>
          <w:szCs w:val="24"/>
        </w:rPr>
        <w:t xml:space="preserve">" </w:t>
      </w:r>
      <w:r w:rsidRPr="0092311C">
        <w:rPr>
          <w:rFonts w:hint="eastAsia"/>
          <w:sz w:val="24"/>
          <w:szCs w:val="24"/>
        </w:rPr>
        <w:t>ver</w:t>
      </w:r>
      <w:r w:rsidRPr="0092311C">
        <w:rPr>
          <w:sz w:val="24"/>
          <w:szCs w:val="24"/>
        </w:rPr>
        <w:t>="</w:t>
      </w:r>
      <w:r w:rsidRPr="0092311C">
        <w:rPr>
          <w:rFonts w:hint="eastAsia"/>
          <w:sz w:val="24"/>
          <w:szCs w:val="24"/>
        </w:rPr>
        <w:t>2</w:t>
      </w:r>
      <w:r w:rsidRPr="0092311C">
        <w:rPr>
          <w:sz w:val="24"/>
          <w:szCs w:val="24"/>
        </w:rPr>
        <w:t>" /&gt;</w:t>
      </w:r>
    </w:p>
    <w:p w:rsidR="005565CE" w:rsidRPr="0092311C" w:rsidRDefault="005565CE" w:rsidP="009231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&lt;data </w:t>
      </w:r>
      <w:r w:rsidRPr="00AC798E">
        <w:rPr>
          <w:b/>
          <w:sz w:val="24"/>
          <w:szCs w:val="24"/>
        </w:rPr>
        <w:t>province</w:t>
      </w:r>
      <w:r>
        <w:rPr>
          <w:rFonts w:hint="eastAsia"/>
          <w:b/>
          <w:sz w:val="24"/>
          <w:szCs w:val="24"/>
        </w:rPr>
        <w:t>=</w:t>
      </w:r>
      <w:proofErr w:type="gramStart"/>
      <w:r>
        <w:rPr>
          <w:b/>
          <w:sz w:val="24"/>
          <w:szCs w:val="24"/>
        </w:rPr>
        <w:t>”</w:t>
      </w:r>
      <w:proofErr w:type="gramEnd"/>
      <w:r>
        <w:rPr>
          <w:rFonts w:hint="eastAsia"/>
          <w:b/>
          <w:sz w:val="24"/>
          <w:szCs w:val="24"/>
        </w:rPr>
        <w:t>四川</w:t>
      </w:r>
      <w:proofErr w:type="gramStart"/>
      <w:r>
        <w:rPr>
          <w:b/>
          <w:sz w:val="24"/>
          <w:szCs w:val="24"/>
        </w:rPr>
        <w:t>”</w:t>
      </w:r>
      <w:proofErr w:type="gramEnd"/>
      <w:r>
        <w:rPr>
          <w:rFonts w:hint="eastAsia"/>
          <w:b/>
          <w:sz w:val="24"/>
          <w:szCs w:val="24"/>
        </w:rPr>
        <w:t>/&gt;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sz w:val="24"/>
          <w:szCs w:val="24"/>
        </w:rPr>
        <w:t>&lt;/parameter&gt;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sz w:val="24"/>
          <w:szCs w:val="24"/>
        </w:rPr>
        <w:t>&lt;/request&gt;</w:t>
      </w:r>
    </w:p>
    <w:bookmarkEnd w:id="70"/>
    <w:bookmarkEnd w:id="71"/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rFonts w:hint="eastAsia"/>
          <w:sz w:val="24"/>
          <w:szCs w:val="24"/>
        </w:rPr>
        <w:t>响应数据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proofErr w:type="gramStart"/>
      <w:r w:rsidRPr="0092311C">
        <w:rPr>
          <w:sz w:val="24"/>
          <w:szCs w:val="24"/>
        </w:rPr>
        <w:lastRenderedPageBreak/>
        <w:t>&lt;?xml</w:t>
      </w:r>
      <w:proofErr w:type="gramEnd"/>
      <w:r w:rsidRPr="0092311C">
        <w:rPr>
          <w:sz w:val="24"/>
          <w:szCs w:val="24"/>
        </w:rPr>
        <w:t xml:space="preserve"> version="1.0" encoding="utf-8"?&gt;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sz w:val="24"/>
          <w:szCs w:val="24"/>
        </w:rPr>
        <w:t>&lt;response website="http://iptv.cedock.com/tpsv/Service.asmx/IPTV2"&gt;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sz w:val="24"/>
          <w:szCs w:val="24"/>
        </w:rPr>
        <w:t>&lt;error type="false" note="" servertime="2009-12-25 10:10:38" /&gt;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sz w:val="24"/>
          <w:szCs w:val="24"/>
        </w:rPr>
        <w:t>&lt;</w:t>
      </w:r>
      <w:r w:rsidRPr="0092311C">
        <w:rPr>
          <w:rFonts w:hint="eastAsia"/>
          <w:sz w:val="24"/>
          <w:szCs w:val="24"/>
        </w:rPr>
        <w:t>data</w:t>
      </w:r>
      <w:r w:rsidRPr="0092311C">
        <w:rPr>
          <w:sz w:val="24"/>
          <w:szCs w:val="24"/>
        </w:rPr>
        <w:t xml:space="preserve"> language="zh-CN" </w:t>
      </w:r>
      <w:r w:rsidR="008429CE">
        <w:rPr>
          <w:rFonts w:hint="eastAsia"/>
          <w:sz w:val="24"/>
          <w:szCs w:val="24"/>
        </w:rPr>
        <w:t>total</w:t>
      </w:r>
      <w:r w:rsidRPr="0092311C">
        <w:rPr>
          <w:sz w:val="24"/>
          <w:szCs w:val="24"/>
        </w:rPr>
        <w:t>="</w:t>
      </w:r>
      <w:r w:rsidRPr="0092311C">
        <w:rPr>
          <w:rFonts w:hint="eastAsia"/>
          <w:sz w:val="24"/>
          <w:szCs w:val="24"/>
        </w:rPr>
        <w:t>2</w:t>
      </w:r>
      <w:r w:rsidRPr="0092311C">
        <w:rPr>
          <w:sz w:val="24"/>
          <w:szCs w:val="24"/>
        </w:rPr>
        <w:t>"&gt;</w:t>
      </w:r>
    </w:p>
    <w:p w:rsidR="00916714" w:rsidRPr="0092311C" w:rsidRDefault="00916714" w:rsidP="0092311C">
      <w:pPr>
        <w:spacing w:line="360" w:lineRule="auto"/>
        <w:rPr>
          <w:sz w:val="24"/>
          <w:szCs w:val="24"/>
        </w:rPr>
      </w:pPr>
      <w:r w:rsidRPr="0092311C">
        <w:rPr>
          <w:rFonts w:hint="eastAsia"/>
          <w:sz w:val="24"/>
          <w:szCs w:val="24"/>
        </w:rPr>
        <w:t>&lt;</w:t>
      </w:r>
      <w:r w:rsidR="008256AB">
        <w:rPr>
          <w:rFonts w:hint="eastAsia"/>
          <w:sz w:val="24"/>
          <w:szCs w:val="24"/>
        </w:rPr>
        <w:t>channel</w:t>
      </w:r>
      <w:r w:rsidRPr="0092311C">
        <w:rPr>
          <w:rFonts w:hint="eastAsia"/>
          <w:sz w:val="24"/>
          <w:szCs w:val="24"/>
        </w:rPr>
        <w:t xml:space="preserve"> id="1" </w:t>
      </w:r>
      <w:r w:rsidR="00BC1ECD">
        <w:rPr>
          <w:rFonts w:hint="eastAsia"/>
          <w:sz w:val="24"/>
          <w:szCs w:val="24"/>
        </w:rPr>
        <w:t>name=</w:t>
      </w:r>
      <w:proofErr w:type="gramStart"/>
      <w:r w:rsidR="00BC1ECD">
        <w:rPr>
          <w:sz w:val="24"/>
          <w:szCs w:val="24"/>
        </w:rPr>
        <w:t>”</w:t>
      </w:r>
      <w:proofErr w:type="gramEnd"/>
      <w:r w:rsidR="00BC1ECD">
        <w:rPr>
          <w:rFonts w:hint="eastAsia"/>
          <w:sz w:val="24"/>
          <w:szCs w:val="24"/>
        </w:rPr>
        <w:t>cctv-4</w:t>
      </w:r>
      <w:proofErr w:type="gramStart"/>
      <w:r w:rsidR="00BC1ECD">
        <w:rPr>
          <w:sz w:val="24"/>
          <w:szCs w:val="24"/>
        </w:rPr>
        <w:t>”</w:t>
      </w:r>
      <w:proofErr w:type="gramEnd"/>
      <w:r w:rsidR="00BC1ECD">
        <w:rPr>
          <w:rFonts w:hint="eastAsia"/>
          <w:sz w:val="24"/>
          <w:szCs w:val="24"/>
        </w:rPr>
        <w:t xml:space="preserve"> code=</w:t>
      </w:r>
      <w:proofErr w:type="gramStart"/>
      <w:r w:rsidR="00BC1ECD">
        <w:rPr>
          <w:sz w:val="24"/>
          <w:szCs w:val="24"/>
        </w:rPr>
        <w:t>”</w:t>
      </w:r>
      <w:proofErr w:type="gramEnd"/>
      <w:r w:rsidR="00BC1ECD">
        <w:rPr>
          <w:rFonts w:hint="eastAsia"/>
          <w:sz w:val="24"/>
          <w:szCs w:val="24"/>
        </w:rPr>
        <w:t>cctv4</w:t>
      </w:r>
      <w:proofErr w:type="gramStart"/>
      <w:r w:rsidR="00BC1ECD">
        <w:rPr>
          <w:sz w:val="24"/>
          <w:szCs w:val="24"/>
        </w:rPr>
        <w:t>”</w:t>
      </w:r>
      <w:proofErr w:type="gramEnd"/>
      <w:r w:rsidR="00BC1ECD">
        <w:rPr>
          <w:rFonts w:hint="eastAsia"/>
          <w:sz w:val="24"/>
          <w:szCs w:val="24"/>
        </w:rPr>
        <w:t xml:space="preserve"> memo=</w:t>
      </w:r>
      <w:proofErr w:type="gramStart"/>
      <w:r w:rsidR="00BC1ECD">
        <w:rPr>
          <w:sz w:val="24"/>
          <w:szCs w:val="24"/>
        </w:rPr>
        <w:t>”</w:t>
      </w:r>
      <w:proofErr w:type="gramEnd"/>
      <w:r w:rsidR="00FC50CC">
        <w:rPr>
          <w:rFonts w:hint="eastAsia"/>
          <w:sz w:val="24"/>
          <w:szCs w:val="24"/>
        </w:rPr>
        <w:t>央视</w:t>
      </w:r>
      <w:r w:rsidR="00BC1ECD">
        <w:rPr>
          <w:rFonts w:hint="eastAsia"/>
          <w:sz w:val="24"/>
          <w:szCs w:val="24"/>
        </w:rPr>
        <w:t>国际频道</w:t>
      </w:r>
      <w:proofErr w:type="gramStart"/>
      <w:r w:rsidR="00BC1ECD">
        <w:rPr>
          <w:sz w:val="24"/>
          <w:szCs w:val="24"/>
        </w:rPr>
        <w:t>”</w:t>
      </w:r>
      <w:proofErr w:type="gramEnd"/>
      <w:r w:rsidR="00BC1ECD">
        <w:rPr>
          <w:rFonts w:hint="eastAsia"/>
          <w:sz w:val="24"/>
          <w:szCs w:val="24"/>
        </w:rPr>
        <w:t xml:space="preserve"> type=</w:t>
      </w:r>
      <w:proofErr w:type="gramStart"/>
      <w:r w:rsidR="00BC1ECD">
        <w:rPr>
          <w:sz w:val="24"/>
          <w:szCs w:val="24"/>
        </w:rPr>
        <w:t>”</w:t>
      </w:r>
      <w:proofErr w:type="gramEnd"/>
      <w:r w:rsidR="00BC1ECD">
        <w:rPr>
          <w:rFonts w:hint="eastAsia"/>
          <w:sz w:val="24"/>
          <w:szCs w:val="24"/>
        </w:rPr>
        <w:t>cctv</w:t>
      </w:r>
      <w:proofErr w:type="gramStart"/>
      <w:r w:rsidR="00BC1ECD">
        <w:rPr>
          <w:sz w:val="24"/>
          <w:szCs w:val="24"/>
        </w:rPr>
        <w:t>”</w:t>
      </w:r>
      <w:proofErr w:type="gramEnd"/>
      <w:r w:rsidR="00BC1ECD">
        <w:rPr>
          <w:rFonts w:hint="eastAsia"/>
          <w:sz w:val="24"/>
          <w:szCs w:val="24"/>
        </w:rPr>
        <w:t xml:space="preserve"> logo</w:t>
      </w:r>
      <w:r w:rsidRPr="0092311C">
        <w:rPr>
          <w:rFonts w:hint="eastAsia"/>
          <w:sz w:val="24"/>
          <w:szCs w:val="24"/>
        </w:rPr>
        <w:t>="http://x.jpg" /&gt;</w:t>
      </w:r>
    </w:p>
    <w:p w:rsidR="00750787" w:rsidRPr="0092311C" w:rsidRDefault="00BC1ECD" w:rsidP="00750787">
      <w:pPr>
        <w:spacing w:line="360" w:lineRule="auto"/>
        <w:rPr>
          <w:sz w:val="24"/>
          <w:szCs w:val="24"/>
        </w:rPr>
      </w:pPr>
      <w:r w:rsidRPr="0092311C">
        <w:rPr>
          <w:rFonts w:hint="eastAsia"/>
          <w:sz w:val="24"/>
          <w:szCs w:val="24"/>
        </w:rPr>
        <w:t>&lt;</w:t>
      </w:r>
      <w:bookmarkStart w:id="72" w:name="OLE_LINK9"/>
      <w:bookmarkStart w:id="73" w:name="OLE_LINK10"/>
      <w:r>
        <w:rPr>
          <w:rFonts w:hint="eastAsia"/>
          <w:sz w:val="24"/>
          <w:szCs w:val="24"/>
        </w:rPr>
        <w:t>channel</w:t>
      </w:r>
      <w:bookmarkEnd w:id="72"/>
      <w:bookmarkEnd w:id="73"/>
      <w:r w:rsidRPr="0092311C">
        <w:rPr>
          <w:rFonts w:hint="eastAsia"/>
          <w:sz w:val="24"/>
          <w:szCs w:val="24"/>
        </w:rPr>
        <w:t xml:space="preserve"> id="</w:t>
      </w:r>
      <w:r w:rsidR="000807C6">
        <w:rPr>
          <w:rFonts w:hint="eastAsia"/>
          <w:sz w:val="24"/>
          <w:szCs w:val="24"/>
        </w:rPr>
        <w:t>2</w:t>
      </w:r>
      <w:r w:rsidRPr="0092311C">
        <w:rPr>
          <w:rFonts w:hint="eastAsia"/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name=</w:t>
      </w:r>
      <w:proofErr w:type="gramStart"/>
      <w:r>
        <w:rPr>
          <w:sz w:val="24"/>
          <w:szCs w:val="24"/>
        </w:rPr>
        <w:t>”</w:t>
      </w:r>
      <w:proofErr w:type="gramEnd"/>
      <w:r w:rsidR="000807C6">
        <w:rPr>
          <w:rFonts w:hint="eastAsia"/>
          <w:sz w:val="24"/>
          <w:szCs w:val="24"/>
        </w:rPr>
        <w:t>cq-news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code=</w:t>
      </w:r>
      <w:proofErr w:type="gramStart"/>
      <w:r>
        <w:rPr>
          <w:sz w:val="24"/>
          <w:szCs w:val="24"/>
        </w:rPr>
        <w:t>”</w:t>
      </w:r>
      <w:proofErr w:type="gramEnd"/>
      <w:r w:rsidR="000807C6" w:rsidRPr="000807C6">
        <w:rPr>
          <w:rFonts w:hint="eastAsia"/>
          <w:sz w:val="24"/>
          <w:szCs w:val="24"/>
        </w:rPr>
        <w:t xml:space="preserve"> </w:t>
      </w:r>
      <w:r w:rsidR="000807C6">
        <w:rPr>
          <w:rFonts w:hint="eastAsia"/>
          <w:sz w:val="24"/>
          <w:szCs w:val="24"/>
        </w:rPr>
        <w:t>cqnews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memo=</w:t>
      </w:r>
      <w:proofErr w:type="gramStart"/>
      <w:r>
        <w:rPr>
          <w:sz w:val="24"/>
          <w:szCs w:val="24"/>
        </w:rPr>
        <w:t>”</w:t>
      </w:r>
      <w:proofErr w:type="gramEnd"/>
      <w:r w:rsidR="00750787">
        <w:rPr>
          <w:rFonts w:hint="eastAsia"/>
          <w:sz w:val="24"/>
          <w:szCs w:val="24"/>
        </w:rPr>
        <w:t>四川</w:t>
      </w:r>
      <w:r w:rsidR="000807C6">
        <w:rPr>
          <w:rFonts w:hint="eastAsia"/>
          <w:sz w:val="24"/>
          <w:szCs w:val="24"/>
        </w:rPr>
        <w:t>新闻台</w:t>
      </w:r>
      <w:proofErr w:type="gramStart"/>
      <w:r>
        <w:rPr>
          <w:sz w:val="24"/>
          <w:szCs w:val="24"/>
        </w:rPr>
        <w:t>”</w:t>
      </w:r>
      <w:proofErr w:type="gramEnd"/>
      <w:r w:rsidRPr="0092311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type=</w:t>
      </w:r>
      <w:proofErr w:type="gramStart"/>
      <w:r>
        <w:rPr>
          <w:sz w:val="24"/>
          <w:szCs w:val="24"/>
        </w:rPr>
        <w:t>””</w:t>
      </w:r>
      <w:proofErr w:type="gramEnd"/>
      <w:r>
        <w:rPr>
          <w:rFonts w:hint="eastAsia"/>
          <w:sz w:val="24"/>
          <w:szCs w:val="24"/>
        </w:rPr>
        <w:t xml:space="preserve"> logo</w:t>
      </w:r>
      <w:r w:rsidRPr="0092311C">
        <w:rPr>
          <w:rFonts w:hint="eastAsia"/>
          <w:sz w:val="24"/>
          <w:szCs w:val="24"/>
        </w:rPr>
        <w:t>="http://x.jpg" /&gt;</w:t>
      </w:r>
    </w:p>
    <w:p w:rsidR="00BC1ECD" w:rsidRPr="00750787" w:rsidRDefault="00750787" w:rsidP="00BC1ECD">
      <w:pPr>
        <w:spacing w:line="360" w:lineRule="auto"/>
        <w:rPr>
          <w:sz w:val="24"/>
          <w:szCs w:val="24"/>
        </w:rPr>
      </w:pPr>
      <w:r w:rsidRPr="0092311C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channel</w:t>
      </w:r>
      <w:r w:rsidRPr="0092311C">
        <w:rPr>
          <w:rFonts w:hint="eastAsia"/>
          <w:sz w:val="24"/>
          <w:szCs w:val="24"/>
        </w:rPr>
        <w:t xml:space="preserve"> id="</w:t>
      </w:r>
      <w:r>
        <w:rPr>
          <w:rFonts w:hint="eastAsia"/>
          <w:sz w:val="24"/>
          <w:szCs w:val="24"/>
        </w:rPr>
        <w:t>2</w:t>
      </w:r>
      <w:r w:rsidRPr="0092311C">
        <w:rPr>
          <w:rFonts w:hint="eastAsia"/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name=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cq-news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code=</w:t>
      </w:r>
      <w:proofErr w:type="gramStart"/>
      <w:r>
        <w:rPr>
          <w:sz w:val="24"/>
          <w:szCs w:val="24"/>
        </w:rPr>
        <w:t>”</w:t>
      </w:r>
      <w:proofErr w:type="gramEnd"/>
      <w:r w:rsidRPr="000807C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cqnews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memo=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四川</w:t>
      </w:r>
      <w:r w:rsidR="00BD2A0D">
        <w:rPr>
          <w:rFonts w:hint="eastAsia"/>
          <w:sz w:val="24"/>
          <w:szCs w:val="24"/>
        </w:rPr>
        <w:t>生活</w:t>
      </w:r>
      <w:r>
        <w:rPr>
          <w:rFonts w:hint="eastAsia"/>
          <w:sz w:val="24"/>
          <w:szCs w:val="24"/>
        </w:rPr>
        <w:t>台</w:t>
      </w:r>
      <w:proofErr w:type="gramStart"/>
      <w:r>
        <w:rPr>
          <w:sz w:val="24"/>
          <w:szCs w:val="24"/>
        </w:rPr>
        <w:t>”</w:t>
      </w:r>
      <w:proofErr w:type="gramEnd"/>
      <w:r w:rsidRPr="0092311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type=</w:t>
      </w:r>
      <w:proofErr w:type="gramStart"/>
      <w:r>
        <w:rPr>
          <w:sz w:val="24"/>
          <w:szCs w:val="24"/>
        </w:rPr>
        <w:t>””</w:t>
      </w:r>
      <w:proofErr w:type="gramEnd"/>
      <w:r>
        <w:rPr>
          <w:rFonts w:hint="eastAsia"/>
          <w:sz w:val="24"/>
          <w:szCs w:val="24"/>
        </w:rPr>
        <w:t xml:space="preserve"> logo</w:t>
      </w:r>
      <w:r w:rsidRPr="0092311C">
        <w:rPr>
          <w:rFonts w:hint="eastAsia"/>
          <w:sz w:val="24"/>
          <w:szCs w:val="24"/>
        </w:rPr>
        <w:t>="http://x.jpg" /&gt;</w:t>
      </w:r>
    </w:p>
    <w:p w:rsidR="0039471C" w:rsidRDefault="00916714" w:rsidP="007F2533">
      <w:pPr>
        <w:spacing w:line="360" w:lineRule="auto"/>
        <w:rPr>
          <w:sz w:val="24"/>
          <w:szCs w:val="24"/>
        </w:rPr>
      </w:pPr>
      <w:r w:rsidRPr="0092311C">
        <w:rPr>
          <w:sz w:val="24"/>
          <w:szCs w:val="24"/>
        </w:rPr>
        <w:t>&lt;/</w:t>
      </w:r>
      <w:r w:rsidRPr="0092311C">
        <w:rPr>
          <w:rFonts w:hint="eastAsia"/>
          <w:sz w:val="24"/>
          <w:szCs w:val="24"/>
        </w:rPr>
        <w:t>data</w:t>
      </w:r>
      <w:r w:rsidRPr="0092311C">
        <w:rPr>
          <w:sz w:val="24"/>
          <w:szCs w:val="24"/>
        </w:rPr>
        <w:t>&gt;</w:t>
      </w:r>
    </w:p>
    <w:p w:rsidR="009E0B41" w:rsidRDefault="00916714" w:rsidP="007F2533">
      <w:pPr>
        <w:spacing w:line="360" w:lineRule="auto"/>
        <w:rPr>
          <w:sz w:val="30"/>
          <w:szCs w:val="30"/>
        </w:rPr>
      </w:pPr>
      <w:r w:rsidRPr="0092311C">
        <w:rPr>
          <w:sz w:val="24"/>
          <w:szCs w:val="24"/>
        </w:rPr>
        <w:t>&lt;/response&gt;</w:t>
      </w:r>
    </w:p>
    <w:p w:rsidR="009E0B41" w:rsidRDefault="003217F5" w:rsidP="00127A90">
      <w:pPr>
        <w:pStyle w:val="a4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sz w:val="30"/>
          <w:szCs w:val="30"/>
        </w:rPr>
      </w:pPr>
      <w:bookmarkStart w:id="74" w:name="OLE_LINK16"/>
      <w:bookmarkStart w:id="75" w:name="OLE_LINK17"/>
      <w:bookmarkStart w:id="76" w:name="_Toc308456560"/>
      <w:bookmarkStart w:id="77" w:name="OLE_LINK53"/>
      <w:bookmarkStart w:id="78" w:name="OLE_LINK54"/>
      <w:r>
        <w:rPr>
          <w:rFonts w:hint="eastAsia"/>
          <w:sz w:val="30"/>
          <w:szCs w:val="30"/>
        </w:rPr>
        <w:t>获取</w:t>
      </w:r>
      <w:r w:rsidR="00195A94">
        <w:rPr>
          <w:rFonts w:hint="eastAsia"/>
          <w:sz w:val="30"/>
          <w:szCs w:val="30"/>
        </w:rPr>
        <w:t>电视频道的</w:t>
      </w:r>
      <w:r w:rsidR="00032FE8">
        <w:rPr>
          <w:rFonts w:hint="eastAsia"/>
          <w:sz w:val="30"/>
          <w:szCs w:val="30"/>
        </w:rPr>
        <w:t>节目</w:t>
      </w:r>
      <w:r w:rsidR="00195A94">
        <w:rPr>
          <w:rFonts w:hint="eastAsia"/>
          <w:sz w:val="30"/>
          <w:szCs w:val="30"/>
        </w:rPr>
        <w:t>列表</w:t>
      </w:r>
      <w:bookmarkEnd w:id="74"/>
      <w:bookmarkEnd w:id="75"/>
      <w:r w:rsidR="00190456">
        <w:rPr>
          <w:rFonts w:hint="eastAsia"/>
          <w:sz w:val="30"/>
          <w:szCs w:val="30"/>
        </w:rPr>
        <w:t xml:space="preserve"> </w:t>
      </w:r>
      <w:bookmarkStart w:id="79" w:name="OLE_LINK14"/>
      <w:bookmarkStart w:id="80" w:name="OLE_LINK15"/>
      <w:bookmarkStart w:id="81" w:name="OLE_LINK18"/>
      <w:r w:rsidR="00190456" w:rsidRPr="00190456">
        <w:rPr>
          <w:rFonts w:hint="eastAsia"/>
          <w:sz w:val="30"/>
          <w:szCs w:val="30"/>
        </w:rPr>
        <w:t>GetProgramListBy</w:t>
      </w:r>
      <w:r w:rsidR="00190456" w:rsidRPr="00190456">
        <w:rPr>
          <w:sz w:val="30"/>
          <w:szCs w:val="30"/>
        </w:rPr>
        <w:t>Channe</w:t>
      </w:r>
      <w:r w:rsidR="00190456" w:rsidRPr="00190456">
        <w:rPr>
          <w:rFonts w:hint="eastAsia"/>
          <w:sz w:val="30"/>
          <w:szCs w:val="30"/>
        </w:rPr>
        <w:t>l</w:t>
      </w:r>
      <w:bookmarkEnd w:id="76"/>
      <w:bookmarkEnd w:id="79"/>
      <w:bookmarkEnd w:id="80"/>
      <w:bookmarkEnd w:id="81"/>
    </w:p>
    <w:bookmarkEnd w:id="77"/>
    <w:bookmarkEnd w:id="78"/>
    <w:p w:rsidR="00190456" w:rsidRPr="00916714" w:rsidRDefault="00190456" w:rsidP="003217F5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916714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63"/>
        <w:gridCol w:w="1679"/>
        <w:gridCol w:w="1262"/>
        <w:gridCol w:w="1118"/>
        <w:gridCol w:w="3200"/>
      </w:tblGrid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190456" w:rsidTr="00190456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190456" w:rsidTr="00190456">
        <w:tc>
          <w:tcPr>
            <w:tcW w:w="1242" w:type="dxa"/>
          </w:tcPr>
          <w:p w:rsidR="00190456" w:rsidRPr="000E1E81" w:rsidRDefault="00190456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81" w:type="dxa"/>
          </w:tcPr>
          <w:p w:rsidR="00190456" w:rsidRPr="000E1E81" w:rsidRDefault="00190456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190456" w:rsidRPr="000E1E81" w:rsidRDefault="00190456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190456" w:rsidRPr="000E1E81" w:rsidRDefault="00190456" w:rsidP="00F02B5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190456" w:rsidRPr="000E1E81" w:rsidRDefault="00190456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190456" w:rsidTr="00190456">
        <w:tc>
          <w:tcPr>
            <w:tcW w:w="1242" w:type="dxa"/>
          </w:tcPr>
          <w:p w:rsidR="00190456" w:rsidRPr="000E1E81" w:rsidRDefault="00190456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190456" w:rsidRPr="000E1E81" w:rsidRDefault="00190456" w:rsidP="002B7F57">
            <w:pPr>
              <w:spacing w:line="360" w:lineRule="auto"/>
              <w:rPr>
                <w:b/>
                <w:sz w:val="24"/>
                <w:szCs w:val="24"/>
              </w:rPr>
            </w:pPr>
            <w:bookmarkStart w:id="82" w:name="OLE_LINK19"/>
            <w:bookmarkStart w:id="83" w:name="OLE_LINK20"/>
            <w:r>
              <w:rPr>
                <w:rFonts w:hint="eastAsia"/>
                <w:b/>
                <w:sz w:val="24"/>
                <w:szCs w:val="24"/>
              </w:rPr>
              <w:t>channel</w:t>
            </w:r>
            <w:bookmarkEnd w:id="82"/>
            <w:bookmarkEnd w:id="83"/>
            <w:r w:rsidR="002B7F57">
              <w:rPr>
                <w:rFonts w:hint="eastAsia"/>
                <w:b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190456" w:rsidRPr="000E1E81" w:rsidRDefault="00190456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190456" w:rsidRPr="000E1E81" w:rsidRDefault="00190456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0E1E81"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190456" w:rsidRPr="000E1E81" w:rsidRDefault="00190456" w:rsidP="002B7F5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频道</w:t>
            </w:r>
            <w:r w:rsidR="002B7F57">
              <w:rPr>
                <w:rFonts w:hint="eastAsia"/>
                <w:b/>
                <w:sz w:val="24"/>
                <w:szCs w:val="24"/>
              </w:rPr>
              <w:t>code</w:t>
            </w:r>
            <w:r w:rsidRPr="000E1E8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41A62" w:rsidTr="00190456">
        <w:tc>
          <w:tcPr>
            <w:tcW w:w="1242" w:type="dxa"/>
          </w:tcPr>
          <w:p w:rsidR="00641A62" w:rsidRPr="000E1E81" w:rsidRDefault="006D5D53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641A62" w:rsidRDefault="006D5D53" w:rsidP="00F02B5D">
            <w:pPr>
              <w:spacing w:line="360" w:lineRule="auto"/>
              <w:rPr>
                <w:b/>
                <w:sz w:val="24"/>
                <w:szCs w:val="24"/>
              </w:rPr>
            </w:pPr>
            <w:bookmarkStart w:id="84" w:name="OLE_LINK21"/>
            <w:bookmarkStart w:id="85" w:name="OLE_LINK22"/>
            <w:r>
              <w:rPr>
                <w:rFonts w:hint="eastAsia"/>
                <w:b/>
                <w:sz w:val="24"/>
                <w:szCs w:val="24"/>
              </w:rPr>
              <w:t>starttime</w:t>
            </w:r>
            <w:bookmarkEnd w:id="84"/>
            <w:bookmarkEnd w:id="85"/>
          </w:p>
        </w:tc>
        <w:tc>
          <w:tcPr>
            <w:tcW w:w="1263" w:type="dxa"/>
          </w:tcPr>
          <w:p w:rsidR="00641A62" w:rsidRPr="000E1E81" w:rsidRDefault="006D5D53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641A62" w:rsidRPr="00B9203A" w:rsidRDefault="006D5D53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9203A">
              <w:rPr>
                <w:rFonts w:hint="eastAsia"/>
                <w:b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41A62" w:rsidRDefault="006D5D53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开始时间</w:t>
            </w:r>
          </w:p>
          <w:p w:rsidR="00A56F5C" w:rsidRDefault="00A56F5C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默认当前时间</w:t>
            </w:r>
          </w:p>
        </w:tc>
      </w:tr>
      <w:tr w:rsidR="006D5D53" w:rsidTr="00190456">
        <w:tc>
          <w:tcPr>
            <w:tcW w:w="1242" w:type="dxa"/>
          </w:tcPr>
          <w:p w:rsidR="006D5D53" w:rsidRDefault="006D5D53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6D5D53" w:rsidRDefault="006D5D53" w:rsidP="00F02B5D">
            <w:pPr>
              <w:spacing w:line="360" w:lineRule="auto"/>
              <w:rPr>
                <w:b/>
                <w:sz w:val="24"/>
                <w:szCs w:val="24"/>
              </w:rPr>
            </w:pPr>
            <w:bookmarkStart w:id="86" w:name="OLE_LINK23"/>
            <w:bookmarkStart w:id="87" w:name="OLE_LINK24"/>
            <w:bookmarkStart w:id="88" w:name="OLE_LINK25"/>
            <w:r>
              <w:rPr>
                <w:rFonts w:hint="eastAsia"/>
                <w:b/>
                <w:sz w:val="24"/>
                <w:szCs w:val="24"/>
              </w:rPr>
              <w:t>endtime</w:t>
            </w:r>
            <w:bookmarkEnd w:id="86"/>
            <w:bookmarkEnd w:id="87"/>
            <w:bookmarkEnd w:id="88"/>
          </w:p>
        </w:tc>
        <w:tc>
          <w:tcPr>
            <w:tcW w:w="1263" w:type="dxa"/>
          </w:tcPr>
          <w:p w:rsidR="006D5D53" w:rsidRDefault="006D5D53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6D5D53" w:rsidRPr="00B9203A" w:rsidRDefault="006D5D53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9203A">
              <w:rPr>
                <w:rFonts w:hint="eastAsia"/>
                <w:b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D5D53" w:rsidRDefault="006D5D53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结束时间</w:t>
            </w:r>
          </w:p>
          <w:p w:rsidR="00A56F5C" w:rsidRDefault="00A56F5C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默认当前两个小时之后</w:t>
            </w:r>
          </w:p>
        </w:tc>
      </w:tr>
    </w:tbl>
    <w:p w:rsidR="00190456" w:rsidRPr="00916714" w:rsidRDefault="00190456" w:rsidP="002B6AC3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916714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190456" w:rsidTr="00F02B5D">
        <w:tc>
          <w:tcPr>
            <w:tcW w:w="1242" w:type="dxa"/>
          </w:tcPr>
          <w:p w:rsidR="00190456" w:rsidRDefault="00190456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190456" w:rsidRDefault="00190456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190456" w:rsidRDefault="00190456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190456" w:rsidTr="00F02B5D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190456" w:rsidTr="00F02B5D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190456" w:rsidTr="00F02B5D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190456" w:rsidTr="00F02B5D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190456" w:rsidTr="00F02B5D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190456" w:rsidTr="00F02B5D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190456" w:rsidRDefault="002B6AC3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 w:rsidR="00190456">
              <w:rPr>
                <w:rFonts w:hint="eastAsia"/>
                <w:sz w:val="24"/>
                <w:szCs w:val="24"/>
              </w:rPr>
              <w:t>，格式</w:t>
            </w:r>
            <w:r w:rsidR="00190456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190456" w:rsidTr="00F02B5D">
        <w:tc>
          <w:tcPr>
            <w:tcW w:w="1242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190456" w:rsidRDefault="00B9203A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190456" w:rsidTr="00F02B5D">
        <w:tc>
          <w:tcPr>
            <w:tcW w:w="1242" w:type="dxa"/>
          </w:tcPr>
          <w:p w:rsidR="00190456" w:rsidRDefault="00FF6A5D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响应数据的语言</w:t>
            </w:r>
          </w:p>
        </w:tc>
      </w:tr>
      <w:tr w:rsidR="00172CB8" w:rsidTr="00F02B5D">
        <w:tc>
          <w:tcPr>
            <w:tcW w:w="1242" w:type="dxa"/>
          </w:tcPr>
          <w:p w:rsidR="00172CB8" w:rsidRDefault="00172CB8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172CB8" w:rsidRDefault="00172CB8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172CB8" w:rsidRDefault="00172CB8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172CB8" w:rsidRDefault="00172CB8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总数</w:t>
            </w:r>
          </w:p>
        </w:tc>
      </w:tr>
      <w:tr w:rsidR="00A21951" w:rsidTr="00F02B5D">
        <w:tc>
          <w:tcPr>
            <w:tcW w:w="1242" w:type="dxa"/>
          </w:tcPr>
          <w:p w:rsidR="00A21951" w:rsidRDefault="00A21951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A21951" w:rsidRDefault="008C1731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A21951" w:rsidRDefault="008C1731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A21951" w:rsidRDefault="008C1731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或者多个</w:t>
            </w:r>
          </w:p>
        </w:tc>
      </w:tr>
      <w:tr w:rsidR="00190456" w:rsidTr="00F02B5D">
        <w:tc>
          <w:tcPr>
            <w:tcW w:w="1242" w:type="dxa"/>
          </w:tcPr>
          <w:p w:rsidR="00190456" w:rsidRDefault="008C1731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90456" w:rsidRDefault="006E6ACC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</w:t>
            </w:r>
            <w:r w:rsidR="00190456" w:rsidRPr="001D59A2"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190456" w:rsidTr="00F02B5D">
        <w:tc>
          <w:tcPr>
            <w:tcW w:w="1242" w:type="dxa"/>
          </w:tcPr>
          <w:p w:rsidR="00190456" w:rsidRDefault="008C1731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90456" w:rsidRDefault="004F658C" w:rsidP="00F02B5D">
            <w:pPr>
              <w:spacing w:line="360" w:lineRule="auto"/>
              <w:rPr>
                <w:sz w:val="24"/>
                <w:szCs w:val="24"/>
              </w:rPr>
            </w:pPr>
            <w:r w:rsidRPr="00C247F2">
              <w:rPr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90456" w:rsidRPr="001D59A2" w:rsidRDefault="004F658C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</w:t>
            </w:r>
          </w:p>
        </w:tc>
      </w:tr>
      <w:tr w:rsidR="00190456" w:rsidTr="00F02B5D">
        <w:tc>
          <w:tcPr>
            <w:tcW w:w="1242" w:type="dxa"/>
          </w:tcPr>
          <w:p w:rsidR="00190456" w:rsidRDefault="008C1731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90456" w:rsidRDefault="00075D1E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</w:t>
            </w:r>
            <w:r w:rsidR="004F658C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90456" w:rsidRDefault="004F658C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 w:rsidR="00190456" w:rsidTr="00F02B5D">
        <w:tc>
          <w:tcPr>
            <w:tcW w:w="1242" w:type="dxa"/>
          </w:tcPr>
          <w:p w:rsidR="00190456" w:rsidRDefault="008C1731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90456" w:rsidRDefault="004F658C" w:rsidP="00F02B5D">
            <w:pPr>
              <w:spacing w:line="360" w:lineRule="auto"/>
              <w:rPr>
                <w:sz w:val="24"/>
                <w:szCs w:val="24"/>
              </w:rPr>
            </w:pPr>
            <w:r w:rsidRPr="00C247F2">
              <w:rPr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190456" w:rsidRDefault="0019045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90456" w:rsidRDefault="004F658C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 w:rsidR="00190456" w:rsidTr="00F02B5D">
        <w:tc>
          <w:tcPr>
            <w:tcW w:w="1242" w:type="dxa"/>
          </w:tcPr>
          <w:p w:rsidR="00190456" w:rsidRDefault="008C1731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90456" w:rsidRDefault="00733285" w:rsidP="00733285">
            <w:pPr>
              <w:spacing w:line="360" w:lineRule="auto"/>
              <w:rPr>
                <w:sz w:val="24"/>
                <w:szCs w:val="24"/>
              </w:rPr>
            </w:pPr>
            <w:r w:rsidRPr="000B051C">
              <w:rPr>
                <w:sz w:val="24"/>
                <w:szCs w:val="24"/>
              </w:rPr>
              <w:t>wiki_id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</w:tcPr>
          <w:p w:rsidR="00190456" w:rsidRDefault="00733285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190456" w:rsidRDefault="00733285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iki_ID</w:t>
            </w:r>
            <w:r w:rsidR="00D23899">
              <w:rPr>
                <w:rFonts w:hint="eastAsia"/>
                <w:sz w:val="24"/>
                <w:szCs w:val="24"/>
              </w:rPr>
              <w:t xml:space="preserve"> </w:t>
            </w:r>
            <w:r w:rsidR="00D23899">
              <w:rPr>
                <w:rFonts w:hint="eastAsia"/>
                <w:sz w:val="24"/>
                <w:szCs w:val="24"/>
              </w:rPr>
              <w:t>可能为空。即没有关联到数据。</w:t>
            </w:r>
          </w:p>
        </w:tc>
      </w:tr>
      <w:tr w:rsidR="00733285" w:rsidTr="00F02B5D">
        <w:tc>
          <w:tcPr>
            <w:tcW w:w="1242" w:type="dxa"/>
          </w:tcPr>
          <w:p w:rsidR="00733285" w:rsidRDefault="00674932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33285" w:rsidRPr="000B051C" w:rsidRDefault="00733285" w:rsidP="00733285">
            <w:pPr>
              <w:spacing w:line="360" w:lineRule="auto"/>
              <w:rPr>
                <w:sz w:val="24"/>
                <w:szCs w:val="24"/>
              </w:rPr>
            </w:pPr>
            <w:r w:rsidRPr="000B051C">
              <w:rPr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733285" w:rsidRDefault="00674932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33285" w:rsidRDefault="005F5FC3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iki</w:t>
            </w:r>
            <w:r>
              <w:rPr>
                <w:rFonts w:hint="eastAsia"/>
                <w:sz w:val="24"/>
                <w:szCs w:val="24"/>
              </w:rPr>
              <w:t>封面图片</w:t>
            </w:r>
          </w:p>
        </w:tc>
      </w:tr>
      <w:tr w:rsidR="00733285" w:rsidTr="00F02B5D">
        <w:tc>
          <w:tcPr>
            <w:tcW w:w="1242" w:type="dxa"/>
          </w:tcPr>
          <w:p w:rsidR="00733285" w:rsidRDefault="00674932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33285" w:rsidRPr="000B051C" w:rsidRDefault="00733285" w:rsidP="007332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733285" w:rsidRDefault="00674932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33285" w:rsidRDefault="00743C66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iki</w:t>
            </w:r>
            <w:r>
              <w:rPr>
                <w:rFonts w:hint="eastAsia"/>
                <w:sz w:val="24"/>
                <w:szCs w:val="24"/>
              </w:rPr>
              <w:t>关键字</w:t>
            </w:r>
          </w:p>
        </w:tc>
      </w:tr>
    </w:tbl>
    <w:p w:rsidR="00190456" w:rsidRPr="00AD2044" w:rsidRDefault="00190456" w:rsidP="00AD2044">
      <w:pPr>
        <w:spacing w:line="360" w:lineRule="auto"/>
        <w:rPr>
          <w:b/>
          <w:sz w:val="24"/>
          <w:szCs w:val="24"/>
        </w:rPr>
      </w:pPr>
      <w:r w:rsidRPr="00AD2044">
        <w:rPr>
          <w:rFonts w:hint="eastAsia"/>
          <w:b/>
          <w:sz w:val="24"/>
          <w:szCs w:val="24"/>
        </w:rPr>
        <w:t>举例：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rFonts w:hint="eastAsia"/>
          <w:sz w:val="24"/>
          <w:szCs w:val="24"/>
        </w:rPr>
        <w:t>请求数据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proofErr w:type="gramStart"/>
      <w:r w:rsidRPr="00AD2044">
        <w:rPr>
          <w:sz w:val="24"/>
          <w:szCs w:val="24"/>
        </w:rPr>
        <w:t>&lt;?xml</w:t>
      </w:r>
      <w:proofErr w:type="gramEnd"/>
      <w:r w:rsidRPr="00AD2044">
        <w:rPr>
          <w:sz w:val="24"/>
          <w:szCs w:val="24"/>
        </w:rPr>
        <w:t xml:space="preserve"> version="1.0" encoding="utf-8"?&gt;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sz w:val="24"/>
          <w:szCs w:val="24"/>
        </w:rPr>
        <w:t>&lt;request website="http://</w:t>
      </w:r>
      <w:r w:rsidRPr="00AD2044">
        <w:rPr>
          <w:rFonts w:hint="eastAsia"/>
          <w:sz w:val="24"/>
          <w:szCs w:val="24"/>
        </w:rPr>
        <w:t>iptv</w:t>
      </w:r>
      <w:r w:rsidRPr="00AD2044">
        <w:rPr>
          <w:sz w:val="24"/>
          <w:szCs w:val="24"/>
        </w:rPr>
        <w:t>.cedock.com"&gt;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sz w:val="24"/>
          <w:szCs w:val="24"/>
        </w:rPr>
        <w:lastRenderedPageBreak/>
        <w:t>&lt;parameter type="</w:t>
      </w:r>
      <w:r w:rsidRPr="00AD2044">
        <w:rPr>
          <w:rFonts w:hint="eastAsia"/>
          <w:sz w:val="24"/>
          <w:szCs w:val="24"/>
        </w:rPr>
        <w:t>Get</w:t>
      </w:r>
      <w:r w:rsidRPr="00AD2044">
        <w:rPr>
          <w:sz w:val="24"/>
          <w:szCs w:val="24"/>
        </w:rPr>
        <w:t>Channel</w:t>
      </w:r>
      <w:r w:rsidRPr="00AD2044">
        <w:rPr>
          <w:rFonts w:hint="eastAsia"/>
          <w:sz w:val="24"/>
          <w:szCs w:val="24"/>
        </w:rPr>
        <w:t>List</w:t>
      </w:r>
      <w:r w:rsidRPr="00AD2044">
        <w:rPr>
          <w:sz w:val="24"/>
          <w:szCs w:val="24"/>
        </w:rPr>
        <w:t>" language="zh-CN"&gt;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sz w:val="24"/>
          <w:szCs w:val="24"/>
        </w:rPr>
        <w:t>&lt;</w:t>
      </w:r>
      <w:r w:rsidRPr="00AD2044">
        <w:rPr>
          <w:rFonts w:hint="eastAsia"/>
          <w:sz w:val="24"/>
          <w:szCs w:val="24"/>
        </w:rPr>
        <w:t>device</w:t>
      </w:r>
      <w:r w:rsidRPr="00AD2044">
        <w:rPr>
          <w:sz w:val="24"/>
          <w:szCs w:val="24"/>
        </w:rPr>
        <w:t xml:space="preserve"> </w:t>
      </w:r>
      <w:r w:rsidRPr="00AD2044">
        <w:rPr>
          <w:rFonts w:hint="eastAsia"/>
          <w:sz w:val="24"/>
          <w:szCs w:val="24"/>
        </w:rPr>
        <w:t>devmodel</w:t>
      </w:r>
      <w:r w:rsidRPr="00AD2044">
        <w:rPr>
          <w:sz w:val="24"/>
          <w:szCs w:val="24"/>
        </w:rPr>
        <w:t>="</w:t>
      </w:r>
      <w:r w:rsidRPr="00AD2044">
        <w:rPr>
          <w:rFonts w:hint="eastAsia"/>
          <w:sz w:val="24"/>
          <w:szCs w:val="24"/>
        </w:rPr>
        <w:t>hs16</w:t>
      </w:r>
      <w:r w:rsidRPr="00AD2044">
        <w:rPr>
          <w:sz w:val="24"/>
          <w:szCs w:val="24"/>
        </w:rPr>
        <w:t xml:space="preserve">" </w:t>
      </w:r>
      <w:r w:rsidRPr="00AD2044">
        <w:rPr>
          <w:rFonts w:hint="eastAsia"/>
          <w:sz w:val="24"/>
          <w:szCs w:val="24"/>
        </w:rPr>
        <w:t>dnum</w:t>
      </w:r>
      <w:r w:rsidRPr="00AD2044">
        <w:rPr>
          <w:sz w:val="24"/>
          <w:szCs w:val="24"/>
        </w:rPr>
        <w:t>="</w:t>
      </w:r>
      <w:r w:rsidRPr="00AD2044">
        <w:rPr>
          <w:rFonts w:hint="eastAsia"/>
          <w:sz w:val="24"/>
          <w:szCs w:val="24"/>
        </w:rPr>
        <w:t>1234</w:t>
      </w:r>
      <w:r w:rsidRPr="00AD2044">
        <w:rPr>
          <w:sz w:val="24"/>
          <w:szCs w:val="24"/>
        </w:rPr>
        <w:t xml:space="preserve">" </w:t>
      </w:r>
      <w:r w:rsidRPr="00AD2044">
        <w:rPr>
          <w:rFonts w:hint="eastAsia"/>
          <w:sz w:val="24"/>
          <w:szCs w:val="24"/>
        </w:rPr>
        <w:t>did</w:t>
      </w:r>
      <w:r w:rsidRPr="00AD2044">
        <w:rPr>
          <w:sz w:val="24"/>
          <w:szCs w:val="24"/>
        </w:rPr>
        <w:t>token="x" ver="</w:t>
      </w:r>
      <w:r w:rsidRPr="00AD2044">
        <w:rPr>
          <w:rFonts w:hint="eastAsia"/>
          <w:sz w:val="24"/>
          <w:szCs w:val="24"/>
        </w:rPr>
        <w:t>12.3.4</w:t>
      </w:r>
      <w:r w:rsidRPr="00AD2044">
        <w:rPr>
          <w:sz w:val="24"/>
          <w:szCs w:val="24"/>
        </w:rPr>
        <w:t>"</w:t>
      </w:r>
      <w:r w:rsidRPr="00AD2044">
        <w:rPr>
          <w:rFonts w:hint="eastAsia"/>
          <w:sz w:val="24"/>
          <w:szCs w:val="24"/>
        </w:rPr>
        <w:t xml:space="preserve"> </w:t>
      </w:r>
      <w:r w:rsidRPr="00AD2044">
        <w:rPr>
          <w:sz w:val="24"/>
          <w:szCs w:val="24"/>
        </w:rPr>
        <w:t>/&gt;</w:t>
      </w:r>
    </w:p>
    <w:p w:rsidR="00AD2044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sz w:val="24"/>
          <w:szCs w:val="24"/>
        </w:rPr>
        <w:t xml:space="preserve">&lt;user </w:t>
      </w:r>
      <w:r w:rsidRPr="00AD2044">
        <w:rPr>
          <w:rFonts w:hint="eastAsia"/>
          <w:sz w:val="24"/>
          <w:szCs w:val="24"/>
        </w:rPr>
        <w:t>huan</w:t>
      </w:r>
      <w:r w:rsidRPr="00AD2044">
        <w:rPr>
          <w:sz w:val="24"/>
          <w:szCs w:val="24"/>
        </w:rPr>
        <w:t>id="</w:t>
      </w:r>
      <w:r w:rsidRPr="00AD2044">
        <w:rPr>
          <w:rFonts w:hint="eastAsia"/>
          <w:sz w:val="24"/>
          <w:szCs w:val="24"/>
        </w:rPr>
        <w:t>1234</w:t>
      </w:r>
      <w:r w:rsidRPr="00AD2044">
        <w:rPr>
          <w:sz w:val="24"/>
          <w:szCs w:val="24"/>
        </w:rPr>
        <w:t>" token="</w:t>
      </w:r>
      <w:r w:rsidRPr="00AD2044">
        <w:rPr>
          <w:rFonts w:hint="eastAsia"/>
          <w:sz w:val="24"/>
          <w:szCs w:val="24"/>
        </w:rPr>
        <w:t>x</w:t>
      </w:r>
      <w:r w:rsidRPr="00AD2044">
        <w:rPr>
          <w:sz w:val="24"/>
          <w:szCs w:val="24"/>
        </w:rPr>
        <w:t xml:space="preserve">" </w:t>
      </w:r>
      <w:r w:rsidRPr="00AD2044">
        <w:rPr>
          <w:rFonts w:hint="eastAsia"/>
          <w:sz w:val="24"/>
          <w:szCs w:val="24"/>
        </w:rPr>
        <w:t>ver</w:t>
      </w:r>
      <w:r w:rsidRPr="00AD2044">
        <w:rPr>
          <w:sz w:val="24"/>
          <w:szCs w:val="24"/>
        </w:rPr>
        <w:t>="</w:t>
      </w:r>
      <w:r w:rsidRPr="00AD2044">
        <w:rPr>
          <w:rFonts w:hint="eastAsia"/>
          <w:sz w:val="24"/>
          <w:szCs w:val="24"/>
        </w:rPr>
        <w:t>2</w:t>
      </w:r>
      <w:r w:rsidRPr="00AD2044">
        <w:rPr>
          <w:sz w:val="24"/>
          <w:szCs w:val="24"/>
        </w:rPr>
        <w:t>" /&gt;</w:t>
      </w:r>
    </w:p>
    <w:p w:rsidR="00190456" w:rsidRPr="00C247F2" w:rsidRDefault="00AD2044" w:rsidP="002A1E6E">
      <w:pPr>
        <w:spacing w:line="360" w:lineRule="auto"/>
        <w:rPr>
          <w:color w:val="C00000"/>
          <w:sz w:val="24"/>
          <w:szCs w:val="24"/>
        </w:rPr>
      </w:pPr>
      <w:bookmarkStart w:id="89" w:name="OLE_LINK49"/>
      <w:bookmarkStart w:id="90" w:name="OLE_LINK50"/>
      <w:r w:rsidRPr="00C247F2">
        <w:rPr>
          <w:color w:val="C00000"/>
          <w:sz w:val="24"/>
          <w:szCs w:val="24"/>
        </w:rPr>
        <w:t>&lt;</w:t>
      </w:r>
      <w:r w:rsidR="002A1E6E" w:rsidRPr="00C247F2">
        <w:rPr>
          <w:rFonts w:hint="eastAsia"/>
          <w:color w:val="C00000"/>
          <w:sz w:val="24"/>
          <w:szCs w:val="24"/>
        </w:rPr>
        <w:t>data</w:t>
      </w:r>
      <w:r w:rsidRPr="00C247F2">
        <w:rPr>
          <w:color w:val="C00000"/>
          <w:sz w:val="24"/>
          <w:szCs w:val="24"/>
        </w:rPr>
        <w:t xml:space="preserve"> </w:t>
      </w:r>
      <w:r w:rsidR="00152F8D">
        <w:rPr>
          <w:rFonts w:hint="eastAsia"/>
          <w:color w:val="C00000"/>
          <w:sz w:val="24"/>
          <w:szCs w:val="24"/>
        </w:rPr>
        <w:t>channelcode</w:t>
      </w:r>
      <w:r w:rsidRPr="00C247F2">
        <w:rPr>
          <w:color w:val="C00000"/>
          <w:sz w:val="24"/>
          <w:szCs w:val="24"/>
        </w:rPr>
        <w:t>="</w:t>
      </w:r>
      <w:r w:rsidR="00C122E4" w:rsidRPr="00C247F2">
        <w:rPr>
          <w:rFonts w:hint="eastAsia"/>
          <w:color w:val="C00000"/>
          <w:sz w:val="24"/>
          <w:szCs w:val="24"/>
        </w:rPr>
        <w:t>123</w:t>
      </w:r>
      <w:r w:rsidRPr="00C247F2">
        <w:rPr>
          <w:color w:val="C00000"/>
          <w:sz w:val="24"/>
          <w:szCs w:val="24"/>
        </w:rPr>
        <w:t xml:space="preserve">" </w:t>
      </w:r>
      <w:r w:rsidR="002304D9" w:rsidRPr="00C247F2">
        <w:rPr>
          <w:rFonts w:hint="eastAsia"/>
          <w:color w:val="C00000"/>
          <w:sz w:val="24"/>
          <w:szCs w:val="24"/>
        </w:rPr>
        <w:t>starttime=</w:t>
      </w:r>
      <w:r w:rsidR="002304D9" w:rsidRPr="00C247F2">
        <w:rPr>
          <w:color w:val="C00000"/>
          <w:sz w:val="24"/>
          <w:szCs w:val="24"/>
        </w:rPr>
        <w:t>”2011-11-7</w:t>
      </w:r>
      <w:r w:rsidR="002304D9" w:rsidRPr="00C247F2">
        <w:rPr>
          <w:rFonts w:hint="eastAsia"/>
          <w:color w:val="C00000"/>
          <w:sz w:val="24"/>
          <w:szCs w:val="24"/>
        </w:rPr>
        <w:t xml:space="preserve"> 08:00</w:t>
      </w:r>
      <w:r w:rsidR="002304D9" w:rsidRPr="00C247F2">
        <w:rPr>
          <w:color w:val="C00000"/>
          <w:sz w:val="24"/>
          <w:szCs w:val="24"/>
        </w:rPr>
        <w:t>”</w:t>
      </w:r>
      <w:r w:rsidRPr="00C247F2">
        <w:rPr>
          <w:color w:val="C00000"/>
          <w:sz w:val="24"/>
          <w:szCs w:val="24"/>
        </w:rPr>
        <w:t xml:space="preserve"> </w:t>
      </w:r>
      <w:r w:rsidR="002304D9" w:rsidRPr="00C247F2">
        <w:rPr>
          <w:rFonts w:hint="eastAsia"/>
          <w:color w:val="C00000"/>
          <w:sz w:val="24"/>
          <w:szCs w:val="24"/>
        </w:rPr>
        <w:t>endtime=</w:t>
      </w:r>
      <w:r w:rsidR="002304D9" w:rsidRPr="00C247F2">
        <w:rPr>
          <w:color w:val="C00000"/>
          <w:sz w:val="24"/>
          <w:szCs w:val="24"/>
        </w:rPr>
        <w:t>” 2011-11-7</w:t>
      </w:r>
      <w:r w:rsidR="002304D9" w:rsidRPr="00C247F2">
        <w:rPr>
          <w:rFonts w:hint="eastAsia"/>
          <w:color w:val="C00000"/>
          <w:sz w:val="24"/>
          <w:szCs w:val="24"/>
        </w:rPr>
        <w:t xml:space="preserve"> 10:00</w:t>
      </w:r>
      <w:r w:rsidR="002304D9" w:rsidRPr="00C247F2">
        <w:rPr>
          <w:color w:val="C00000"/>
          <w:sz w:val="24"/>
          <w:szCs w:val="24"/>
        </w:rPr>
        <w:t>”</w:t>
      </w:r>
      <w:r w:rsidRPr="00C247F2">
        <w:rPr>
          <w:color w:val="C00000"/>
          <w:sz w:val="24"/>
          <w:szCs w:val="24"/>
        </w:rPr>
        <w:t xml:space="preserve"> /&gt;</w:t>
      </w:r>
    </w:p>
    <w:bookmarkEnd w:id="89"/>
    <w:bookmarkEnd w:id="90"/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sz w:val="24"/>
          <w:szCs w:val="24"/>
        </w:rPr>
        <w:t>&lt;/parameter&gt;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sz w:val="24"/>
          <w:szCs w:val="24"/>
        </w:rPr>
        <w:t>&lt;/request&gt;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rFonts w:hint="eastAsia"/>
          <w:sz w:val="24"/>
          <w:szCs w:val="24"/>
        </w:rPr>
        <w:t>响应数据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proofErr w:type="gramStart"/>
      <w:r w:rsidRPr="00AD2044">
        <w:rPr>
          <w:sz w:val="24"/>
          <w:szCs w:val="24"/>
        </w:rPr>
        <w:t>&lt;?xml</w:t>
      </w:r>
      <w:proofErr w:type="gramEnd"/>
      <w:r w:rsidRPr="00AD2044">
        <w:rPr>
          <w:sz w:val="24"/>
          <w:szCs w:val="24"/>
        </w:rPr>
        <w:t xml:space="preserve"> version="1.0" encoding="utf-8"?&gt;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sz w:val="24"/>
          <w:szCs w:val="24"/>
        </w:rPr>
        <w:t>&lt;response website="http://iptv.cedock.com/tpsv/Service.asmx/IPTV2"&gt;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sz w:val="24"/>
          <w:szCs w:val="24"/>
        </w:rPr>
        <w:t>&lt;error type="false" note="" servertime="2009-12-25 10:10:38" /&gt;</w:t>
      </w:r>
    </w:p>
    <w:p w:rsidR="00190456" w:rsidRPr="00AD2044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sz w:val="24"/>
          <w:szCs w:val="24"/>
        </w:rPr>
        <w:t>&lt;</w:t>
      </w:r>
      <w:r w:rsidRPr="00AD2044">
        <w:rPr>
          <w:rFonts w:hint="eastAsia"/>
          <w:sz w:val="24"/>
          <w:szCs w:val="24"/>
        </w:rPr>
        <w:t>data</w:t>
      </w:r>
      <w:r w:rsidRPr="00AD2044">
        <w:rPr>
          <w:sz w:val="24"/>
          <w:szCs w:val="24"/>
        </w:rPr>
        <w:t xml:space="preserve"> language="zh-CN" </w:t>
      </w:r>
      <w:r w:rsidR="00F62B4C">
        <w:rPr>
          <w:rFonts w:hint="eastAsia"/>
          <w:sz w:val="24"/>
          <w:szCs w:val="24"/>
        </w:rPr>
        <w:t>total</w:t>
      </w:r>
      <w:r w:rsidRPr="00AD2044">
        <w:rPr>
          <w:sz w:val="24"/>
          <w:szCs w:val="24"/>
        </w:rPr>
        <w:t>="</w:t>
      </w:r>
      <w:r w:rsidRPr="00AD2044">
        <w:rPr>
          <w:rFonts w:hint="eastAsia"/>
          <w:sz w:val="24"/>
          <w:szCs w:val="24"/>
        </w:rPr>
        <w:t>2</w:t>
      </w:r>
      <w:r w:rsidRPr="00AD2044">
        <w:rPr>
          <w:sz w:val="24"/>
          <w:szCs w:val="24"/>
        </w:rPr>
        <w:t>"&gt;</w:t>
      </w:r>
    </w:p>
    <w:p w:rsidR="00190456" w:rsidRDefault="00190456" w:rsidP="00AD2044">
      <w:pPr>
        <w:spacing w:line="360" w:lineRule="auto"/>
        <w:rPr>
          <w:sz w:val="24"/>
          <w:szCs w:val="24"/>
        </w:rPr>
      </w:pPr>
      <w:r w:rsidRPr="00AD2044">
        <w:rPr>
          <w:rFonts w:hint="eastAsia"/>
          <w:sz w:val="24"/>
          <w:szCs w:val="24"/>
        </w:rPr>
        <w:t>&lt;</w:t>
      </w:r>
      <w:r w:rsidR="00C247F2">
        <w:rPr>
          <w:rFonts w:hint="eastAsia"/>
          <w:sz w:val="24"/>
          <w:szCs w:val="24"/>
        </w:rPr>
        <w:t>program</w:t>
      </w:r>
      <w:r w:rsidRPr="00AD2044">
        <w:rPr>
          <w:rFonts w:hint="eastAsia"/>
          <w:sz w:val="24"/>
          <w:szCs w:val="24"/>
        </w:rPr>
        <w:t xml:space="preserve"> name=</w:t>
      </w:r>
      <w:proofErr w:type="gramStart"/>
      <w:r w:rsidRPr="00AD2044">
        <w:rPr>
          <w:sz w:val="24"/>
          <w:szCs w:val="24"/>
        </w:rPr>
        <w:t>”</w:t>
      </w:r>
      <w:proofErr w:type="gramEnd"/>
      <w:r w:rsidR="000B051C" w:rsidRPr="000B051C">
        <w:rPr>
          <w:rStyle w:val="apple-style-span"/>
          <w:rFonts w:ascii="Arial" w:hAnsi="Arial" w:cs="Arial"/>
          <w:color w:val="666666"/>
          <w:sz w:val="24"/>
          <w:szCs w:val="24"/>
          <w:shd w:val="clear" w:color="auto" w:fill="FFFFFF"/>
        </w:rPr>
        <w:t>开</w:t>
      </w:r>
      <w:r w:rsidR="00C247F2" w:rsidRPr="000B051C">
        <w:rPr>
          <w:rStyle w:val="apple-style-span"/>
          <w:rFonts w:ascii="Arial" w:hAnsi="Arial" w:cs="Arial"/>
          <w:color w:val="666666"/>
          <w:sz w:val="24"/>
          <w:szCs w:val="24"/>
          <w:shd w:val="clear" w:color="auto" w:fill="FFFFFF"/>
        </w:rPr>
        <w:t>果</w:t>
      </w:r>
      <w:proofErr w:type="gramStart"/>
      <w:r w:rsidRPr="00AD2044">
        <w:rPr>
          <w:sz w:val="24"/>
          <w:szCs w:val="24"/>
        </w:rPr>
        <w:t>”</w:t>
      </w:r>
      <w:proofErr w:type="gramEnd"/>
      <w:r w:rsidRPr="00AD2044">
        <w:rPr>
          <w:rFonts w:hint="eastAsia"/>
          <w:sz w:val="24"/>
          <w:szCs w:val="24"/>
        </w:rPr>
        <w:t xml:space="preserve"> </w:t>
      </w:r>
      <w:r w:rsidR="00C247F2" w:rsidRPr="00C247F2">
        <w:rPr>
          <w:sz w:val="24"/>
          <w:szCs w:val="24"/>
        </w:rPr>
        <w:t>date</w:t>
      </w:r>
      <w:r w:rsidR="00C247F2">
        <w:rPr>
          <w:rFonts w:hint="eastAsia"/>
          <w:sz w:val="24"/>
          <w:szCs w:val="24"/>
        </w:rPr>
        <w:t>=</w:t>
      </w:r>
      <w:proofErr w:type="gramStart"/>
      <w:r w:rsidR="00C247F2">
        <w:rPr>
          <w:sz w:val="24"/>
          <w:szCs w:val="24"/>
        </w:rPr>
        <w:t>”</w:t>
      </w:r>
      <w:proofErr w:type="gramEnd"/>
      <w:r w:rsidR="00C247F2">
        <w:rPr>
          <w:sz w:val="24"/>
          <w:szCs w:val="24"/>
        </w:rPr>
        <w:t>2011-11-7</w:t>
      </w:r>
      <w:proofErr w:type="gramStart"/>
      <w:r w:rsidR="00C247F2">
        <w:rPr>
          <w:sz w:val="24"/>
          <w:szCs w:val="24"/>
        </w:rPr>
        <w:t>”</w:t>
      </w:r>
      <w:proofErr w:type="gramEnd"/>
      <w:r w:rsidR="00C247F2">
        <w:rPr>
          <w:rFonts w:hint="eastAsia"/>
          <w:sz w:val="24"/>
          <w:szCs w:val="24"/>
        </w:rPr>
        <w:t xml:space="preserve"> </w:t>
      </w:r>
      <w:bookmarkStart w:id="91" w:name="OLE_LINK60"/>
      <w:bookmarkStart w:id="92" w:name="OLE_LINK61"/>
      <w:r w:rsidR="008D1387">
        <w:rPr>
          <w:rFonts w:hint="eastAsia"/>
          <w:sz w:val="24"/>
          <w:szCs w:val="24"/>
        </w:rPr>
        <w:t>start_</w:t>
      </w:r>
      <w:r w:rsidR="00C247F2">
        <w:rPr>
          <w:rFonts w:hint="eastAsia"/>
          <w:sz w:val="24"/>
          <w:szCs w:val="24"/>
        </w:rPr>
        <w:t>time</w:t>
      </w:r>
      <w:bookmarkEnd w:id="91"/>
      <w:bookmarkEnd w:id="92"/>
      <w:r w:rsidR="00C247F2">
        <w:rPr>
          <w:rFonts w:hint="eastAsia"/>
          <w:sz w:val="24"/>
          <w:szCs w:val="24"/>
        </w:rPr>
        <w:t>=</w:t>
      </w:r>
      <w:proofErr w:type="gramStart"/>
      <w:r w:rsidR="00C247F2">
        <w:rPr>
          <w:sz w:val="24"/>
          <w:szCs w:val="24"/>
        </w:rPr>
        <w:t>”</w:t>
      </w:r>
      <w:proofErr w:type="gramEnd"/>
      <w:r w:rsidR="00C247F2">
        <w:rPr>
          <w:rFonts w:hint="eastAsia"/>
          <w:sz w:val="24"/>
          <w:szCs w:val="24"/>
        </w:rPr>
        <w:t>6:23</w:t>
      </w:r>
      <w:proofErr w:type="gramStart"/>
      <w:r w:rsidR="00C247F2">
        <w:rPr>
          <w:sz w:val="24"/>
          <w:szCs w:val="24"/>
        </w:rPr>
        <w:t>”</w:t>
      </w:r>
      <w:proofErr w:type="gramEnd"/>
      <w:r w:rsidR="00C247F2">
        <w:rPr>
          <w:rFonts w:hint="eastAsia"/>
          <w:sz w:val="24"/>
          <w:szCs w:val="24"/>
        </w:rPr>
        <w:t xml:space="preserve"> </w:t>
      </w:r>
      <w:r w:rsidR="00C247F2" w:rsidRPr="00C247F2">
        <w:rPr>
          <w:sz w:val="24"/>
          <w:szCs w:val="24"/>
        </w:rPr>
        <w:t>end_time</w:t>
      </w:r>
      <w:r w:rsidR="00C247F2">
        <w:rPr>
          <w:rFonts w:hint="eastAsia"/>
          <w:sz w:val="24"/>
          <w:szCs w:val="24"/>
        </w:rPr>
        <w:t>=</w:t>
      </w:r>
      <w:proofErr w:type="gramStart"/>
      <w:r w:rsidR="00C247F2">
        <w:rPr>
          <w:sz w:val="24"/>
          <w:szCs w:val="24"/>
        </w:rPr>
        <w:t>”</w:t>
      </w:r>
      <w:proofErr w:type="gramEnd"/>
      <w:r w:rsidR="008C2738">
        <w:rPr>
          <w:rFonts w:hint="eastAsia"/>
          <w:sz w:val="24"/>
          <w:szCs w:val="24"/>
        </w:rPr>
        <w:t>6:59</w:t>
      </w:r>
      <w:proofErr w:type="gramStart"/>
      <w:r w:rsidR="00C247F2">
        <w:rPr>
          <w:sz w:val="24"/>
          <w:szCs w:val="24"/>
        </w:rPr>
        <w:t>”</w:t>
      </w:r>
      <w:proofErr w:type="gramEnd"/>
      <w:r w:rsidR="00C247F2" w:rsidRPr="00C247F2">
        <w:rPr>
          <w:rFonts w:hint="eastAsia"/>
          <w:sz w:val="24"/>
          <w:szCs w:val="24"/>
        </w:rPr>
        <w:t xml:space="preserve"> </w:t>
      </w:r>
      <w:r w:rsidR="000B051C" w:rsidRPr="000B051C">
        <w:rPr>
          <w:sz w:val="24"/>
          <w:szCs w:val="24"/>
        </w:rPr>
        <w:t>wiki_id</w:t>
      </w:r>
      <w:r w:rsidR="000B051C">
        <w:rPr>
          <w:rFonts w:hint="eastAsia"/>
          <w:sz w:val="24"/>
          <w:szCs w:val="24"/>
        </w:rPr>
        <w:t>=</w:t>
      </w:r>
      <w:proofErr w:type="gramStart"/>
      <w:r w:rsidR="000B051C">
        <w:rPr>
          <w:sz w:val="24"/>
          <w:szCs w:val="24"/>
        </w:rPr>
        <w:t>”</w:t>
      </w:r>
      <w:proofErr w:type="gramEnd"/>
      <w:r w:rsidR="000B051C">
        <w:rPr>
          <w:rFonts w:hint="eastAsia"/>
          <w:sz w:val="24"/>
          <w:szCs w:val="24"/>
        </w:rPr>
        <w:t>1234</w:t>
      </w:r>
      <w:proofErr w:type="gramStart"/>
      <w:r w:rsidR="000B051C">
        <w:rPr>
          <w:sz w:val="24"/>
          <w:szCs w:val="24"/>
        </w:rPr>
        <w:t>”</w:t>
      </w:r>
      <w:proofErr w:type="gramEnd"/>
      <w:r w:rsidR="000B051C">
        <w:rPr>
          <w:rFonts w:hint="eastAsia"/>
          <w:sz w:val="24"/>
          <w:szCs w:val="24"/>
        </w:rPr>
        <w:t xml:space="preserve"> </w:t>
      </w:r>
      <w:r w:rsidR="000B051C" w:rsidRPr="000B051C">
        <w:rPr>
          <w:sz w:val="24"/>
          <w:szCs w:val="24"/>
        </w:rPr>
        <w:t>wiki_cover</w:t>
      </w:r>
      <w:r w:rsidR="000B051C">
        <w:rPr>
          <w:rFonts w:hint="eastAsia"/>
          <w:sz w:val="24"/>
          <w:szCs w:val="24"/>
        </w:rPr>
        <w:t>=</w:t>
      </w:r>
      <w:proofErr w:type="gramStart"/>
      <w:r w:rsidR="000B051C">
        <w:rPr>
          <w:sz w:val="24"/>
          <w:szCs w:val="24"/>
        </w:rPr>
        <w:t>”</w:t>
      </w:r>
      <w:proofErr w:type="gramEnd"/>
      <w:r w:rsidR="000B051C">
        <w:rPr>
          <w:rFonts w:hint="eastAsia"/>
          <w:sz w:val="24"/>
          <w:szCs w:val="24"/>
        </w:rPr>
        <w:t>http://xxxsx.jpg</w:t>
      </w:r>
      <w:proofErr w:type="gramStart"/>
      <w:r w:rsidR="000B051C">
        <w:rPr>
          <w:sz w:val="24"/>
          <w:szCs w:val="24"/>
        </w:rPr>
        <w:t>”</w:t>
      </w:r>
      <w:proofErr w:type="gramEnd"/>
      <w:r w:rsidR="000B051C">
        <w:rPr>
          <w:rFonts w:hint="eastAsia"/>
          <w:sz w:val="24"/>
          <w:szCs w:val="24"/>
        </w:rPr>
        <w:t xml:space="preserve">  tags=</w:t>
      </w:r>
      <w:proofErr w:type="gramStart"/>
      <w:r w:rsidR="000B051C">
        <w:rPr>
          <w:sz w:val="24"/>
          <w:szCs w:val="24"/>
        </w:rPr>
        <w:t>”</w:t>
      </w:r>
      <w:proofErr w:type="gramEnd"/>
      <w:r w:rsidR="000B051C">
        <w:rPr>
          <w:rFonts w:hint="eastAsia"/>
          <w:sz w:val="24"/>
          <w:szCs w:val="24"/>
        </w:rPr>
        <w:t>家庭</w:t>
      </w:r>
      <w:r w:rsidR="000B051C">
        <w:rPr>
          <w:rFonts w:hint="eastAsia"/>
          <w:sz w:val="24"/>
          <w:szCs w:val="24"/>
        </w:rPr>
        <w:t xml:space="preserve"> </w:t>
      </w:r>
      <w:r w:rsidR="000B051C">
        <w:rPr>
          <w:rFonts w:hint="eastAsia"/>
          <w:sz w:val="24"/>
          <w:szCs w:val="24"/>
        </w:rPr>
        <w:t>娱乐</w:t>
      </w:r>
      <w:proofErr w:type="gramStart"/>
      <w:r w:rsidR="000B051C">
        <w:rPr>
          <w:sz w:val="24"/>
          <w:szCs w:val="24"/>
        </w:rPr>
        <w:t>”</w:t>
      </w:r>
      <w:proofErr w:type="gramEnd"/>
      <w:r w:rsidRPr="00AD2044">
        <w:rPr>
          <w:rFonts w:hint="eastAsia"/>
          <w:sz w:val="24"/>
          <w:szCs w:val="24"/>
        </w:rPr>
        <w:t>/&gt;</w:t>
      </w:r>
    </w:p>
    <w:p w:rsidR="000B051C" w:rsidRPr="00AD2044" w:rsidRDefault="000B051C" w:rsidP="000B051C">
      <w:pPr>
        <w:spacing w:line="360" w:lineRule="auto"/>
        <w:rPr>
          <w:sz w:val="24"/>
          <w:szCs w:val="24"/>
        </w:rPr>
      </w:pPr>
      <w:r w:rsidRPr="00AD2044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program</w:t>
      </w:r>
      <w:r w:rsidRPr="00AD2044">
        <w:rPr>
          <w:rFonts w:hint="eastAsia"/>
          <w:sz w:val="24"/>
          <w:szCs w:val="24"/>
        </w:rPr>
        <w:t xml:space="preserve"> name=</w:t>
      </w:r>
      <w:proofErr w:type="gramStart"/>
      <w:r w:rsidRPr="00AD2044">
        <w:rPr>
          <w:sz w:val="24"/>
          <w:szCs w:val="24"/>
        </w:rPr>
        <w:t>”</w:t>
      </w:r>
      <w:proofErr w:type="gramEnd"/>
      <w:r w:rsidRPr="000B051C">
        <w:rPr>
          <w:rStyle w:val="apple-style-span"/>
          <w:rFonts w:ascii="Arial" w:hAnsi="Arial" w:cs="Arial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AD2044">
        <w:rPr>
          <w:sz w:val="24"/>
          <w:szCs w:val="24"/>
        </w:rPr>
        <w:t>”</w:t>
      </w:r>
      <w:proofErr w:type="gramEnd"/>
      <w:r w:rsidRPr="00AD2044">
        <w:rPr>
          <w:rFonts w:hint="eastAsia"/>
          <w:sz w:val="24"/>
          <w:szCs w:val="24"/>
        </w:rPr>
        <w:t xml:space="preserve"> </w:t>
      </w:r>
      <w:r w:rsidRPr="00C247F2"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2011-11-7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="008D1387">
        <w:rPr>
          <w:rFonts w:hint="eastAsia"/>
          <w:sz w:val="24"/>
          <w:szCs w:val="24"/>
        </w:rPr>
        <w:t xml:space="preserve">start_time 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6:23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C247F2">
        <w:rPr>
          <w:sz w:val="24"/>
          <w:szCs w:val="24"/>
        </w:rPr>
        <w:t>end_time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6:59</w:t>
      </w:r>
      <w:proofErr w:type="gramStart"/>
      <w:r>
        <w:rPr>
          <w:sz w:val="24"/>
          <w:szCs w:val="24"/>
        </w:rPr>
        <w:t>”</w:t>
      </w:r>
      <w:proofErr w:type="gramEnd"/>
      <w:r w:rsidRPr="00C247F2">
        <w:rPr>
          <w:rFonts w:hint="eastAsia"/>
          <w:sz w:val="24"/>
          <w:szCs w:val="24"/>
        </w:rPr>
        <w:t xml:space="preserve"> </w:t>
      </w:r>
      <w:r w:rsidRPr="000B051C">
        <w:rPr>
          <w:sz w:val="24"/>
          <w:szCs w:val="24"/>
        </w:rPr>
        <w:t>wiki_id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1234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0B051C">
        <w:rPr>
          <w:sz w:val="24"/>
          <w:szCs w:val="24"/>
        </w:rPr>
        <w:t>wiki_cover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http://xxxsx.jpg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 tags=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家庭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娱乐</w:t>
      </w:r>
      <w:proofErr w:type="gramStart"/>
      <w:r>
        <w:rPr>
          <w:sz w:val="24"/>
          <w:szCs w:val="24"/>
        </w:rPr>
        <w:t>”</w:t>
      </w:r>
      <w:proofErr w:type="gramEnd"/>
      <w:r w:rsidRPr="00AD2044">
        <w:rPr>
          <w:rFonts w:hint="eastAsia"/>
          <w:sz w:val="24"/>
          <w:szCs w:val="24"/>
        </w:rPr>
        <w:t>/&gt;</w:t>
      </w:r>
    </w:p>
    <w:p w:rsidR="000B051C" w:rsidRPr="00AD2044" w:rsidRDefault="000B051C" w:rsidP="000B051C">
      <w:pPr>
        <w:spacing w:line="360" w:lineRule="auto"/>
        <w:rPr>
          <w:sz w:val="24"/>
          <w:szCs w:val="24"/>
        </w:rPr>
      </w:pPr>
      <w:r w:rsidRPr="00AD2044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program</w:t>
      </w:r>
      <w:r w:rsidRPr="00AD2044">
        <w:rPr>
          <w:rFonts w:hint="eastAsia"/>
          <w:sz w:val="24"/>
          <w:szCs w:val="24"/>
        </w:rPr>
        <w:t xml:space="preserve"> name=</w:t>
      </w:r>
      <w:proofErr w:type="gramStart"/>
      <w:r w:rsidRPr="00AD2044">
        <w:rPr>
          <w:sz w:val="24"/>
          <w:szCs w:val="24"/>
        </w:rPr>
        <w:t>”</w:t>
      </w:r>
      <w:proofErr w:type="gramEnd"/>
      <w:r w:rsidRPr="000B051C">
        <w:rPr>
          <w:rStyle w:val="apple-style-span"/>
          <w:rFonts w:ascii="Arial" w:hAnsi="Arial" w:cs="Arial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AD2044">
        <w:rPr>
          <w:sz w:val="24"/>
          <w:szCs w:val="24"/>
        </w:rPr>
        <w:t>”</w:t>
      </w:r>
      <w:proofErr w:type="gramEnd"/>
      <w:r w:rsidRPr="00AD2044">
        <w:rPr>
          <w:rFonts w:hint="eastAsia"/>
          <w:sz w:val="24"/>
          <w:szCs w:val="24"/>
        </w:rPr>
        <w:t xml:space="preserve"> </w:t>
      </w:r>
      <w:r w:rsidRPr="00C247F2"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2011-11-7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="008D1387">
        <w:rPr>
          <w:rFonts w:hint="eastAsia"/>
          <w:sz w:val="24"/>
          <w:szCs w:val="24"/>
        </w:rPr>
        <w:t xml:space="preserve">start_time 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6:23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C247F2">
        <w:rPr>
          <w:sz w:val="24"/>
          <w:szCs w:val="24"/>
        </w:rPr>
        <w:t>end_time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6:59</w:t>
      </w:r>
      <w:proofErr w:type="gramStart"/>
      <w:r>
        <w:rPr>
          <w:sz w:val="24"/>
          <w:szCs w:val="24"/>
        </w:rPr>
        <w:t>”</w:t>
      </w:r>
      <w:proofErr w:type="gramEnd"/>
      <w:r w:rsidRPr="00C247F2">
        <w:rPr>
          <w:rFonts w:hint="eastAsia"/>
          <w:sz w:val="24"/>
          <w:szCs w:val="24"/>
        </w:rPr>
        <w:t xml:space="preserve"> </w:t>
      </w:r>
      <w:r w:rsidRPr="000B051C">
        <w:rPr>
          <w:sz w:val="24"/>
          <w:szCs w:val="24"/>
        </w:rPr>
        <w:t>wiki_id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1234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0B051C">
        <w:rPr>
          <w:sz w:val="24"/>
          <w:szCs w:val="24"/>
        </w:rPr>
        <w:t>wiki_cover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http://xxxsx.jpg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 tags=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家庭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娱乐</w:t>
      </w:r>
      <w:proofErr w:type="gramStart"/>
      <w:r>
        <w:rPr>
          <w:sz w:val="24"/>
          <w:szCs w:val="24"/>
        </w:rPr>
        <w:t>”</w:t>
      </w:r>
      <w:proofErr w:type="gramEnd"/>
      <w:r w:rsidRPr="00AD2044">
        <w:rPr>
          <w:rFonts w:hint="eastAsia"/>
          <w:sz w:val="24"/>
          <w:szCs w:val="24"/>
        </w:rPr>
        <w:t>/&gt;</w:t>
      </w:r>
    </w:p>
    <w:p w:rsidR="000B051C" w:rsidRPr="000B051C" w:rsidRDefault="000B051C" w:rsidP="00AD2044">
      <w:pPr>
        <w:spacing w:line="360" w:lineRule="auto"/>
        <w:rPr>
          <w:sz w:val="24"/>
          <w:szCs w:val="24"/>
        </w:rPr>
      </w:pPr>
      <w:r w:rsidRPr="00AD2044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program</w:t>
      </w:r>
      <w:r w:rsidR="00E561A0">
        <w:rPr>
          <w:rFonts w:hint="eastAsia"/>
          <w:sz w:val="24"/>
          <w:szCs w:val="24"/>
        </w:rPr>
        <w:t xml:space="preserve"> </w:t>
      </w:r>
      <w:r w:rsidRPr="00AD2044">
        <w:rPr>
          <w:rFonts w:hint="eastAsia"/>
          <w:sz w:val="24"/>
          <w:szCs w:val="24"/>
        </w:rPr>
        <w:t>name=</w:t>
      </w:r>
      <w:proofErr w:type="gramStart"/>
      <w:r w:rsidRPr="00AD2044">
        <w:rPr>
          <w:sz w:val="24"/>
          <w:szCs w:val="24"/>
        </w:rPr>
        <w:t>”</w:t>
      </w:r>
      <w:proofErr w:type="gramEnd"/>
      <w:r w:rsidRPr="000B051C">
        <w:rPr>
          <w:rStyle w:val="apple-style-span"/>
          <w:rFonts w:ascii="Arial" w:hAnsi="Arial" w:cs="Arial"/>
          <w:color w:val="666666"/>
          <w:sz w:val="24"/>
          <w:szCs w:val="24"/>
          <w:shd w:val="clear" w:color="auto" w:fill="FFFFFF"/>
        </w:rPr>
        <w:t>开果</w:t>
      </w:r>
      <w:proofErr w:type="gramStart"/>
      <w:r w:rsidRPr="00AD2044">
        <w:rPr>
          <w:sz w:val="24"/>
          <w:szCs w:val="24"/>
        </w:rPr>
        <w:t>”</w:t>
      </w:r>
      <w:proofErr w:type="gramEnd"/>
      <w:r w:rsidRPr="00AD2044">
        <w:rPr>
          <w:rFonts w:hint="eastAsia"/>
          <w:sz w:val="24"/>
          <w:szCs w:val="24"/>
        </w:rPr>
        <w:t xml:space="preserve"> </w:t>
      </w:r>
      <w:r w:rsidRPr="00C247F2"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2011-11-7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="008D1387">
        <w:rPr>
          <w:rFonts w:hint="eastAsia"/>
          <w:sz w:val="24"/>
          <w:szCs w:val="24"/>
        </w:rPr>
        <w:t xml:space="preserve">start_time 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6:23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C247F2">
        <w:rPr>
          <w:sz w:val="24"/>
          <w:szCs w:val="24"/>
        </w:rPr>
        <w:t>end_time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6:59</w:t>
      </w:r>
      <w:proofErr w:type="gramStart"/>
      <w:r>
        <w:rPr>
          <w:sz w:val="24"/>
          <w:szCs w:val="24"/>
        </w:rPr>
        <w:t>”</w:t>
      </w:r>
      <w:proofErr w:type="gramEnd"/>
      <w:r w:rsidRPr="00C247F2">
        <w:rPr>
          <w:rFonts w:hint="eastAsia"/>
          <w:sz w:val="24"/>
          <w:szCs w:val="24"/>
        </w:rPr>
        <w:t xml:space="preserve"> </w:t>
      </w:r>
      <w:r w:rsidRPr="000B051C">
        <w:rPr>
          <w:sz w:val="24"/>
          <w:szCs w:val="24"/>
        </w:rPr>
        <w:t>wiki_id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1234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0B051C">
        <w:rPr>
          <w:sz w:val="24"/>
          <w:szCs w:val="24"/>
        </w:rPr>
        <w:t>wiki_cover</w:t>
      </w:r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http://xxxsx.jpg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 tags=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家庭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娱乐</w:t>
      </w:r>
      <w:proofErr w:type="gramStart"/>
      <w:r>
        <w:rPr>
          <w:sz w:val="24"/>
          <w:szCs w:val="24"/>
        </w:rPr>
        <w:t>”</w:t>
      </w:r>
      <w:proofErr w:type="gramEnd"/>
      <w:r w:rsidRPr="00AD2044">
        <w:rPr>
          <w:rFonts w:hint="eastAsia"/>
          <w:sz w:val="24"/>
          <w:szCs w:val="24"/>
        </w:rPr>
        <w:t>/&gt;</w:t>
      </w:r>
    </w:p>
    <w:p w:rsidR="00195A94" w:rsidRPr="00AD2044" w:rsidRDefault="00190456" w:rsidP="00230593">
      <w:pPr>
        <w:spacing w:line="360" w:lineRule="auto"/>
        <w:rPr>
          <w:sz w:val="30"/>
          <w:szCs w:val="30"/>
        </w:rPr>
      </w:pPr>
      <w:r w:rsidRPr="00AD2044">
        <w:rPr>
          <w:sz w:val="24"/>
          <w:szCs w:val="24"/>
        </w:rPr>
        <w:t>&lt;/</w:t>
      </w:r>
      <w:r w:rsidRPr="00AD2044">
        <w:rPr>
          <w:rFonts w:hint="eastAsia"/>
          <w:sz w:val="24"/>
          <w:szCs w:val="24"/>
        </w:rPr>
        <w:t>data</w:t>
      </w:r>
      <w:r w:rsidRPr="00AD2044">
        <w:rPr>
          <w:sz w:val="24"/>
          <w:szCs w:val="24"/>
        </w:rPr>
        <w:t>&gt;&lt;/response&gt;</w:t>
      </w:r>
    </w:p>
    <w:p w:rsidR="008609BF" w:rsidRDefault="003E4DE7" w:rsidP="008609BF">
      <w:pPr>
        <w:pStyle w:val="a4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sz w:val="30"/>
          <w:szCs w:val="30"/>
        </w:rPr>
      </w:pPr>
      <w:bookmarkStart w:id="93" w:name="OLE_LINK43"/>
      <w:bookmarkStart w:id="94" w:name="OLE_LINK44"/>
      <w:bookmarkStart w:id="95" w:name="_Toc308456561"/>
      <w:bookmarkStart w:id="96" w:name="OLE_LINK55"/>
      <w:bookmarkStart w:id="97" w:name="OLE_LINK56"/>
      <w:r w:rsidRPr="008609BF">
        <w:rPr>
          <w:rFonts w:hint="eastAsia"/>
          <w:sz w:val="30"/>
          <w:szCs w:val="30"/>
        </w:rPr>
        <w:t>获取电视频道的推荐列表</w:t>
      </w:r>
      <w:bookmarkEnd w:id="93"/>
      <w:bookmarkEnd w:id="94"/>
      <w:r w:rsidRPr="008609BF">
        <w:rPr>
          <w:rFonts w:hint="eastAsia"/>
          <w:sz w:val="30"/>
          <w:szCs w:val="30"/>
        </w:rPr>
        <w:t xml:space="preserve"> </w:t>
      </w:r>
      <w:bookmarkStart w:id="98" w:name="OLE_LINK41"/>
      <w:bookmarkStart w:id="99" w:name="OLE_LINK42"/>
      <w:r w:rsidRPr="008609BF">
        <w:rPr>
          <w:rFonts w:hint="eastAsia"/>
          <w:sz w:val="30"/>
          <w:szCs w:val="30"/>
        </w:rPr>
        <w:t>Get</w:t>
      </w:r>
      <w:r w:rsidR="004B1E99" w:rsidRPr="008609BF">
        <w:rPr>
          <w:rFonts w:hint="eastAsia"/>
          <w:sz w:val="30"/>
          <w:szCs w:val="30"/>
        </w:rPr>
        <w:t>Recommend</w:t>
      </w:r>
      <w:r w:rsidRPr="008609BF">
        <w:rPr>
          <w:rFonts w:hint="eastAsia"/>
          <w:sz w:val="30"/>
          <w:szCs w:val="30"/>
        </w:rPr>
        <w:t>By</w:t>
      </w:r>
      <w:r w:rsidRPr="008609BF">
        <w:rPr>
          <w:sz w:val="30"/>
          <w:szCs w:val="30"/>
        </w:rPr>
        <w:t>Channe</w:t>
      </w:r>
      <w:r w:rsidRPr="008609BF">
        <w:rPr>
          <w:rFonts w:hint="eastAsia"/>
          <w:sz w:val="30"/>
          <w:szCs w:val="30"/>
        </w:rPr>
        <w:t>l</w:t>
      </w:r>
      <w:bookmarkEnd w:id="95"/>
      <w:bookmarkEnd w:id="98"/>
      <w:bookmarkEnd w:id="99"/>
    </w:p>
    <w:bookmarkEnd w:id="96"/>
    <w:bookmarkEnd w:id="97"/>
    <w:p w:rsidR="008609BF" w:rsidRPr="008609BF" w:rsidRDefault="008609BF" w:rsidP="008609BF">
      <w:pPr>
        <w:spacing w:line="360" w:lineRule="auto"/>
        <w:rPr>
          <w:b/>
          <w:sz w:val="24"/>
          <w:szCs w:val="24"/>
        </w:rPr>
      </w:pPr>
      <w:r w:rsidRPr="008609BF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63"/>
        <w:gridCol w:w="1678"/>
        <w:gridCol w:w="1262"/>
        <w:gridCol w:w="1118"/>
        <w:gridCol w:w="3201"/>
      </w:tblGrid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sz w:val="24"/>
                <w:szCs w:val="24"/>
              </w:rPr>
              <w:t>zh</w:t>
            </w:r>
            <w:r w:rsidRPr="008609BF"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用户系统的</w:t>
            </w:r>
            <w:r w:rsidRPr="008609BF"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用户系统的</w:t>
            </w:r>
            <w:r w:rsidRPr="008609BF"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用户系统的</w:t>
            </w:r>
            <w:r w:rsidRPr="008609BF"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用户系统的</w:t>
            </w:r>
            <w:r w:rsidRPr="008609BF"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用户系统版本，当前为</w:t>
            </w:r>
            <w:r w:rsidRPr="008609BF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b/>
                <w:sz w:val="24"/>
                <w:szCs w:val="24"/>
              </w:rPr>
            </w:pPr>
            <w:r w:rsidRPr="008609BF">
              <w:rPr>
                <w:rFonts w:hint="eastAsia"/>
                <w:b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609BF" w:rsidRPr="008609BF" w:rsidRDefault="008609BF" w:rsidP="008609BF">
            <w:pPr>
              <w:spacing w:line="360" w:lineRule="auto"/>
              <w:rPr>
                <w:b/>
                <w:sz w:val="24"/>
                <w:szCs w:val="24"/>
              </w:rPr>
            </w:pPr>
            <w:r w:rsidRPr="008609BF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b/>
                <w:sz w:val="24"/>
                <w:szCs w:val="24"/>
              </w:rPr>
            </w:pPr>
            <w:r w:rsidRPr="008609BF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01" w:type="dxa"/>
          </w:tcPr>
          <w:p w:rsidR="008609BF" w:rsidRPr="008609BF" w:rsidRDefault="008609BF" w:rsidP="008609BF">
            <w:pPr>
              <w:spacing w:line="360" w:lineRule="auto"/>
              <w:rPr>
                <w:b/>
                <w:sz w:val="24"/>
                <w:szCs w:val="24"/>
              </w:rPr>
            </w:pPr>
            <w:r w:rsidRPr="008609BF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8609BF" w:rsidTr="00F02B5D"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b/>
                <w:sz w:val="24"/>
                <w:szCs w:val="24"/>
              </w:rPr>
            </w:pPr>
            <w:r w:rsidRPr="008609BF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609BF" w:rsidRPr="008609BF" w:rsidRDefault="000F04E8" w:rsidP="000F04E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 w:rsidR="008609BF" w:rsidRPr="008609BF">
              <w:rPr>
                <w:rFonts w:hint="eastAsia"/>
                <w:b/>
                <w:sz w:val="24"/>
                <w:szCs w:val="24"/>
              </w:rPr>
              <w:t>hannel</w:t>
            </w:r>
            <w:r>
              <w:rPr>
                <w:rFonts w:hint="eastAsia"/>
                <w:b/>
                <w:sz w:val="24"/>
                <w:szCs w:val="24"/>
              </w:rPr>
              <w:t>code</w:t>
            </w:r>
          </w:p>
        </w:tc>
        <w:tc>
          <w:tcPr>
            <w:tcW w:w="1262" w:type="dxa"/>
          </w:tcPr>
          <w:p w:rsidR="008609BF" w:rsidRPr="008609BF" w:rsidRDefault="008609BF" w:rsidP="008609BF">
            <w:pPr>
              <w:spacing w:line="360" w:lineRule="auto"/>
              <w:rPr>
                <w:b/>
                <w:sz w:val="24"/>
                <w:szCs w:val="24"/>
              </w:rPr>
            </w:pPr>
            <w:r w:rsidRPr="008609BF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609BF" w:rsidRPr="008609BF" w:rsidRDefault="008609BF" w:rsidP="008609BF">
            <w:pPr>
              <w:spacing w:line="360" w:lineRule="auto"/>
              <w:rPr>
                <w:b/>
                <w:sz w:val="24"/>
                <w:szCs w:val="24"/>
              </w:rPr>
            </w:pPr>
            <w:r w:rsidRPr="008609BF"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609BF" w:rsidRPr="008609BF" w:rsidRDefault="008609BF" w:rsidP="000F04E8">
            <w:pPr>
              <w:spacing w:line="360" w:lineRule="auto"/>
              <w:rPr>
                <w:b/>
                <w:sz w:val="24"/>
                <w:szCs w:val="24"/>
              </w:rPr>
            </w:pPr>
            <w:r w:rsidRPr="008609BF">
              <w:rPr>
                <w:rFonts w:hint="eastAsia"/>
                <w:b/>
                <w:sz w:val="24"/>
                <w:szCs w:val="24"/>
              </w:rPr>
              <w:t>频道</w:t>
            </w:r>
            <w:r w:rsidR="000F04E8">
              <w:rPr>
                <w:rFonts w:hint="eastAsia"/>
                <w:b/>
                <w:sz w:val="24"/>
                <w:szCs w:val="24"/>
              </w:rPr>
              <w:t>code</w:t>
            </w:r>
          </w:p>
        </w:tc>
      </w:tr>
    </w:tbl>
    <w:p w:rsidR="008609BF" w:rsidRPr="008609BF" w:rsidRDefault="008609BF" w:rsidP="008609BF">
      <w:pPr>
        <w:spacing w:line="360" w:lineRule="auto"/>
        <w:rPr>
          <w:b/>
          <w:sz w:val="24"/>
          <w:szCs w:val="24"/>
        </w:rPr>
      </w:pPr>
      <w:r w:rsidRPr="008609BF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8609BF" w:rsidTr="00F02B5D">
        <w:tc>
          <w:tcPr>
            <w:tcW w:w="1242" w:type="dxa"/>
          </w:tcPr>
          <w:p w:rsidR="008609BF" w:rsidRPr="008609BF" w:rsidRDefault="008609BF" w:rsidP="008609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609BF" w:rsidRPr="008609BF" w:rsidRDefault="008609BF" w:rsidP="008609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609BF" w:rsidRPr="008609BF" w:rsidRDefault="008609BF" w:rsidP="008609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8609BF" w:rsidTr="00F02B5D">
        <w:tc>
          <w:tcPr>
            <w:tcW w:w="124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8609BF" w:rsidTr="00F02B5D">
        <w:tc>
          <w:tcPr>
            <w:tcW w:w="124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8609BF" w:rsidTr="00F02B5D">
        <w:tc>
          <w:tcPr>
            <w:tcW w:w="124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8609BF" w:rsidTr="00F02B5D">
        <w:tc>
          <w:tcPr>
            <w:tcW w:w="124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true</w:t>
            </w:r>
            <w:r w:rsidRPr="008609BF">
              <w:rPr>
                <w:rFonts w:hint="eastAsia"/>
                <w:sz w:val="24"/>
                <w:szCs w:val="24"/>
              </w:rPr>
              <w:t>为有错误，</w:t>
            </w:r>
            <w:r w:rsidRPr="008609BF">
              <w:rPr>
                <w:rFonts w:hint="eastAsia"/>
                <w:sz w:val="24"/>
                <w:szCs w:val="24"/>
              </w:rPr>
              <w:t>false</w:t>
            </w:r>
            <w:r w:rsidRPr="008609BF"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8609BF" w:rsidTr="00F02B5D">
        <w:tc>
          <w:tcPr>
            <w:tcW w:w="124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8609BF" w:rsidTr="00F02B5D">
        <w:tc>
          <w:tcPr>
            <w:tcW w:w="124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时间，格式</w:t>
            </w:r>
            <w:r w:rsidRPr="008609BF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8609BF" w:rsidTr="00F02B5D">
        <w:tc>
          <w:tcPr>
            <w:tcW w:w="1242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609BF" w:rsidRPr="008609BF" w:rsidRDefault="001A628C" w:rsidP="008609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609BF" w:rsidRPr="008609BF" w:rsidRDefault="008609BF" w:rsidP="008609BF">
            <w:pPr>
              <w:spacing w:line="360" w:lineRule="auto"/>
              <w:rPr>
                <w:sz w:val="24"/>
                <w:szCs w:val="24"/>
              </w:rPr>
            </w:pPr>
            <w:r w:rsidRPr="008609BF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专题</w:t>
            </w: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  <w:r w:rsidRPr="00B63EBD">
              <w:rPr>
                <w:rFonts w:hint="eastAsia"/>
                <w:b/>
                <w:sz w:val="24"/>
                <w:szCs w:val="24"/>
              </w:rPr>
              <w:t>的总数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个或多个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影视</w:t>
            </w: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影视名称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导演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演员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类型，如武侠、警匪等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地区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配音语言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得分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上映日期，格式</w:t>
            </w:r>
            <w:r w:rsidRPr="00B63EBD">
              <w:rPr>
                <w:rFonts w:hint="eastAsia"/>
                <w:b/>
                <w:sz w:val="24"/>
                <w:szCs w:val="24"/>
              </w:rPr>
              <w:t>yyyy-MM-dd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顶的得票数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踩的得票数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优选片源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海报数量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一个或多个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海报类型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海报尺寸，格式：宽</w:t>
            </w:r>
            <w:r w:rsidRPr="00B63EBD">
              <w:rPr>
                <w:rFonts w:hint="eastAsia"/>
                <w:b/>
                <w:sz w:val="24"/>
                <w:szCs w:val="24"/>
              </w:rPr>
              <w:t>*</w:t>
            </w:r>
            <w:r w:rsidRPr="00B63EBD">
              <w:rPr>
                <w:rFonts w:hint="eastAsia"/>
                <w:b/>
                <w:sz w:val="24"/>
                <w:szCs w:val="24"/>
              </w:rPr>
              <w:t>高，单位：像素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海报图片</w:t>
            </w: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个或多个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片源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分集数量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一个或多个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</w:t>
            </w: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分集序号，即第几集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分集大小，单位：</w:t>
            </w:r>
            <w:r w:rsidRPr="00B63EBD">
              <w:rPr>
                <w:rFonts w:hint="eastAsia"/>
                <w:b/>
                <w:sz w:val="24"/>
                <w:szCs w:val="24"/>
              </w:rPr>
              <w:t>KB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分集长度，单位：秒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分集格式，如</w:t>
            </w:r>
            <w:r w:rsidRPr="00B63EBD">
              <w:rPr>
                <w:rFonts w:hint="eastAsia"/>
                <w:b/>
                <w:sz w:val="24"/>
                <w:szCs w:val="24"/>
              </w:rPr>
              <w:t>avi</w:t>
            </w:r>
            <w:r w:rsidRPr="00B63EBD">
              <w:rPr>
                <w:rFonts w:hint="eastAsia"/>
                <w:b/>
                <w:sz w:val="24"/>
                <w:szCs w:val="24"/>
              </w:rPr>
              <w:t>等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分集码率，单位：</w:t>
            </w:r>
            <w:r w:rsidRPr="00B63EBD">
              <w:rPr>
                <w:rFonts w:hint="eastAsia"/>
                <w:b/>
                <w:sz w:val="24"/>
                <w:szCs w:val="24"/>
              </w:rPr>
              <w:t>kbps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为普通影片，</w:t>
            </w:r>
            <w:r w:rsidRPr="00B63EBD">
              <w:rPr>
                <w:rFonts w:hint="eastAsia"/>
                <w:b/>
                <w:sz w:val="24"/>
                <w:szCs w:val="24"/>
              </w:rPr>
              <w:t>1</w:t>
            </w:r>
            <w:r w:rsidRPr="00B63EBD">
              <w:rPr>
                <w:rFonts w:hint="eastAsia"/>
                <w:b/>
                <w:sz w:val="24"/>
                <w:szCs w:val="24"/>
              </w:rPr>
              <w:t>为</w:t>
            </w:r>
            <w:r w:rsidRPr="00B63EBD">
              <w:rPr>
                <w:rFonts w:hint="eastAsia"/>
                <w:b/>
                <w:sz w:val="24"/>
                <w:szCs w:val="24"/>
              </w:rPr>
              <w:t>VIP</w:t>
            </w:r>
            <w:r w:rsidRPr="00B63EBD">
              <w:rPr>
                <w:rFonts w:hint="eastAsia"/>
                <w:b/>
                <w:sz w:val="24"/>
                <w:szCs w:val="24"/>
              </w:rPr>
              <w:t>影片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分集播放</w:t>
            </w: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</w:tr>
      <w:tr w:rsidR="0050139A" w:rsidTr="00F02B5D">
        <w:tc>
          <w:tcPr>
            <w:tcW w:w="1242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0139A" w:rsidRPr="00B63EBD" w:rsidRDefault="0050139A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为点播，</w:t>
            </w:r>
            <w:r w:rsidRPr="00B63EBD">
              <w:rPr>
                <w:rFonts w:hint="eastAsia"/>
                <w:b/>
                <w:sz w:val="24"/>
                <w:szCs w:val="24"/>
              </w:rPr>
              <w:t>1</w:t>
            </w:r>
            <w:r w:rsidRPr="00B63EBD">
              <w:rPr>
                <w:rFonts w:hint="eastAsia"/>
                <w:b/>
                <w:sz w:val="24"/>
                <w:szCs w:val="24"/>
              </w:rPr>
              <w:t>为直播</w:t>
            </w:r>
          </w:p>
        </w:tc>
      </w:tr>
    </w:tbl>
    <w:p w:rsidR="008609BF" w:rsidRPr="008609BF" w:rsidRDefault="008609BF" w:rsidP="008609BF">
      <w:pPr>
        <w:spacing w:line="360" w:lineRule="auto"/>
        <w:rPr>
          <w:b/>
          <w:sz w:val="24"/>
          <w:szCs w:val="24"/>
        </w:rPr>
      </w:pPr>
      <w:r w:rsidRPr="008609BF">
        <w:rPr>
          <w:rFonts w:hint="eastAsia"/>
          <w:b/>
          <w:sz w:val="24"/>
          <w:szCs w:val="24"/>
        </w:rPr>
        <w:t>举例：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rFonts w:hint="eastAsia"/>
          <w:sz w:val="24"/>
          <w:szCs w:val="24"/>
        </w:rPr>
        <w:lastRenderedPageBreak/>
        <w:t>请求数据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proofErr w:type="gramStart"/>
      <w:r w:rsidRPr="008609BF">
        <w:rPr>
          <w:sz w:val="24"/>
          <w:szCs w:val="24"/>
        </w:rPr>
        <w:t>&lt;?xml</w:t>
      </w:r>
      <w:proofErr w:type="gramEnd"/>
      <w:r w:rsidRPr="008609BF">
        <w:rPr>
          <w:sz w:val="24"/>
          <w:szCs w:val="24"/>
        </w:rPr>
        <w:t xml:space="preserve"> version="1.0" encoding="utf-8"?&gt;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&lt;request website="http://</w:t>
      </w:r>
      <w:r w:rsidRPr="008609BF">
        <w:rPr>
          <w:rFonts w:hint="eastAsia"/>
          <w:sz w:val="24"/>
          <w:szCs w:val="24"/>
        </w:rPr>
        <w:t>iptv</w:t>
      </w:r>
      <w:r w:rsidRPr="008609BF">
        <w:rPr>
          <w:sz w:val="24"/>
          <w:szCs w:val="24"/>
        </w:rPr>
        <w:t>.cedock.com"&gt;</w:t>
      </w:r>
    </w:p>
    <w:p w:rsidR="008609BF" w:rsidRPr="008609BF" w:rsidRDefault="00A070AA" w:rsidP="008609B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&lt;parameter type="</w:t>
      </w:r>
      <w:proofErr w:type="gramStart"/>
      <w:r w:rsidR="008609BF" w:rsidRPr="008609BF">
        <w:rPr>
          <w:rFonts w:hint="eastAsia"/>
          <w:sz w:val="24"/>
          <w:szCs w:val="24"/>
        </w:rPr>
        <w:t>Get</w:t>
      </w:r>
      <w:r w:rsidR="008609BF" w:rsidRPr="008609BF">
        <w:rPr>
          <w:sz w:val="24"/>
          <w:szCs w:val="24"/>
        </w:rPr>
        <w:t>Channel</w:t>
      </w:r>
      <w:r>
        <w:rPr>
          <w:rFonts w:hint="eastAsia"/>
          <w:sz w:val="24"/>
          <w:szCs w:val="24"/>
        </w:rPr>
        <w:t>Lis</w:t>
      </w:r>
      <w:r w:rsidR="008609BF" w:rsidRPr="008609BF">
        <w:rPr>
          <w:sz w:val="24"/>
          <w:szCs w:val="24"/>
        </w:rPr>
        <w:t xml:space="preserve"> "</w:t>
      </w:r>
      <w:proofErr w:type="gramEnd"/>
      <w:r w:rsidR="008609BF" w:rsidRPr="008609BF">
        <w:rPr>
          <w:sz w:val="24"/>
          <w:szCs w:val="24"/>
        </w:rPr>
        <w:t xml:space="preserve"> language="zh-CN"&gt;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</w:t>
      </w:r>
      <w:r w:rsidRPr="008609BF">
        <w:rPr>
          <w:rFonts w:hint="eastAsia"/>
          <w:sz w:val="24"/>
          <w:szCs w:val="24"/>
        </w:rPr>
        <w:t>device</w:t>
      </w:r>
      <w:r w:rsidRPr="008609BF">
        <w:rPr>
          <w:sz w:val="24"/>
          <w:szCs w:val="24"/>
        </w:rPr>
        <w:t xml:space="preserve"> </w:t>
      </w:r>
      <w:r w:rsidRPr="008609BF">
        <w:rPr>
          <w:rFonts w:hint="eastAsia"/>
          <w:sz w:val="24"/>
          <w:szCs w:val="24"/>
        </w:rPr>
        <w:t>devmodel</w:t>
      </w:r>
      <w:r w:rsidRPr="008609BF">
        <w:rPr>
          <w:sz w:val="24"/>
          <w:szCs w:val="24"/>
        </w:rPr>
        <w:t>="</w:t>
      </w:r>
      <w:r w:rsidRPr="008609BF">
        <w:rPr>
          <w:rFonts w:hint="eastAsia"/>
          <w:sz w:val="24"/>
          <w:szCs w:val="24"/>
        </w:rPr>
        <w:t>hs16</w:t>
      </w:r>
      <w:r w:rsidRPr="008609BF">
        <w:rPr>
          <w:sz w:val="24"/>
          <w:szCs w:val="24"/>
        </w:rPr>
        <w:t xml:space="preserve">" </w:t>
      </w:r>
      <w:r w:rsidRPr="008609BF">
        <w:rPr>
          <w:rFonts w:hint="eastAsia"/>
          <w:sz w:val="24"/>
          <w:szCs w:val="24"/>
        </w:rPr>
        <w:t>dnum</w:t>
      </w:r>
      <w:r w:rsidRPr="008609BF">
        <w:rPr>
          <w:sz w:val="24"/>
          <w:szCs w:val="24"/>
        </w:rPr>
        <w:t>="</w:t>
      </w:r>
      <w:r w:rsidRPr="008609BF">
        <w:rPr>
          <w:rFonts w:hint="eastAsia"/>
          <w:sz w:val="24"/>
          <w:szCs w:val="24"/>
        </w:rPr>
        <w:t>1234</w:t>
      </w:r>
      <w:r w:rsidRPr="008609BF">
        <w:rPr>
          <w:sz w:val="24"/>
          <w:szCs w:val="24"/>
        </w:rPr>
        <w:t xml:space="preserve">" </w:t>
      </w:r>
      <w:r w:rsidRPr="008609BF">
        <w:rPr>
          <w:rFonts w:hint="eastAsia"/>
          <w:sz w:val="24"/>
          <w:szCs w:val="24"/>
        </w:rPr>
        <w:t>did</w:t>
      </w:r>
      <w:r w:rsidRPr="008609BF">
        <w:rPr>
          <w:sz w:val="24"/>
          <w:szCs w:val="24"/>
        </w:rPr>
        <w:t>token="x" ver="</w:t>
      </w:r>
      <w:r w:rsidRPr="008609BF">
        <w:rPr>
          <w:rFonts w:hint="eastAsia"/>
          <w:sz w:val="24"/>
          <w:szCs w:val="24"/>
        </w:rPr>
        <w:t>12.3.4</w:t>
      </w:r>
      <w:r w:rsidRPr="008609BF">
        <w:rPr>
          <w:sz w:val="24"/>
          <w:szCs w:val="24"/>
        </w:rPr>
        <w:t>"</w:t>
      </w:r>
      <w:r w:rsidRPr="008609BF">
        <w:rPr>
          <w:rFonts w:hint="eastAsia"/>
          <w:sz w:val="24"/>
          <w:szCs w:val="24"/>
        </w:rPr>
        <w:t xml:space="preserve"> </w:t>
      </w:r>
      <w:r w:rsidRPr="008609BF">
        <w:rPr>
          <w:sz w:val="24"/>
          <w:szCs w:val="24"/>
        </w:rPr>
        <w:t>/&gt;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 xml:space="preserve">&lt;user </w:t>
      </w:r>
      <w:r w:rsidRPr="008609BF">
        <w:rPr>
          <w:rFonts w:hint="eastAsia"/>
          <w:sz w:val="24"/>
          <w:szCs w:val="24"/>
        </w:rPr>
        <w:t>huan</w:t>
      </w:r>
      <w:r w:rsidRPr="008609BF">
        <w:rPr>
          <w:sz w:val="24"/>
          <w:szCs w:val="24"/>
        </w:rPr>
        <w:t>id="</w:t>
      </w:r>
      <w:r w:rsidRPr="008609BF">
        <w:rPr>
          <w:rFonts w:hint="eastAsia"/>
          <w:sz w:val="24"/>
          <w:szCs w:val="24"/>
        </w:rPr>
        <w:t>1234</w:t>
      </w:r>
      <w:r w:rsidRPr="008609BF">
        <w:rPr>
          <w:sz w:val="24"/>
          <w:szCs w:val="24"/>
        </w:rPr>
        <w:t>" token="</w:t>
      </w:r>
      <w:r w:rsidRPr="008609BF">
        <w:rPr>
          <w:rFonts w:hint="eastAsia"/>
          <w:sz w:val="24"/>
          <w:szCs w:val="24"/>
        </w:rPr>
        <w:t>x</w:t>
      </w:r>
      <w:r w:rsidRPr="008609BF">
        <w:rPr>
          <w:sz w:val="24"/>
          <w:szCs w:val="24"/>
        </w:rPr>
        <w:t xml:space="preserve">" </w:t>
      </w:r>
      <w:r w:rsidRPr="008609BF">
        <w:rPr>
          <w:rFonts w:hint="eastAsia"/>
          <w:sz w:val="24"/>
          <w:szCs w:val="24"/>
        </w:rPr>
        <w:t>ver</w:t>
      </w:r>
      <w:r w:rsidRPr="008609BF">
        <w:rPr>
          <w:sz w:val="24"/>
          <w:szCs w:val="24"/>
        </w:rPr>
        <w:t>="</w:t>
      </w:r>
      <w:r w:rsidRPr="008609BF">
        <w:rPr>
          <w:rFonts w:hint="eastAsia"/>
          <w:sz w:val="24"/>
          <w:szCs w:val="24"/>
        </w:rPr>
        <w:t>2</w:t>
      </w:r>
      <w:r w:rsidRPr="008609BF">
        <w:rPr>
          <w:sz w:val="24"/>
          <w:szCs w:val="24"/>
        </w:rPr>
        <w:t>" /&gt;</w:t>
      </w:r>
    </w:p>
    <w:p w:rsidR="008609BF" w:rsidRPr="008609BF" w:rsidRDefault="008609BF" w:rsidP="008609BF">
      <w:pPr>
        <w:spacing w:line="360" w:lineRule="auto"/>
        <w:rPr>
          <w:color w:val="C00000"/>
          <w:sz w:val="24"/>
          <w:szCs w:val="24"/>
        </w:rPr>
      </w:pPr>
      <w:r w:rsidRPr="008609BF">
        <w:rPr>
          <w:color w:val="C00000"/>
          <w:sz w:val="24"/>
          <w:szCs w:val="24"/>
        </w:rPr>
        <w:t>&lt;</w:t>
      </w:r>
      <w:r w:rsidRPr="008609BF">
        <w:rPr>
          <w:rFonts w:hint="eastAsia"/>
          <w:color w:val="C00000"/>
          <w:sz w:val="24"/>
          <w:szCs w:val="24"/>
        </w:rPr>
        <w:t>data</w:t>
      </w:r>
      <w:r w:rsidRPr="008609BF">
        <w:rPr>
          <w:color w:val="C00000"/>
          <w:sz w:val="24"/>
          <w:szCs w:val="24"/>
        </w:rPr>
        <w:t xml:space="preserve"> </w:t>
      </w:r>
      <w:bookmarkStart w:id="100" w:name="OLE_LINK45"/>
      <w:bookmarkStart w:id="101" w:name="OLE_LINK46"/>
      <w:r w:rsidRPr="008609BF">
        <w:rPr>
          <w:rFonts w:hint="eastAsia"/>
          <w:color w:val="C00000"/>
          <w:sz w:val="24"/>
          <w:szCs w:val="24"/>
        </w:rPr>
        <w:t>channel</w:t>
      </w:r>
      <w:bookmarkEnd w:id="100"/>
      <w:bookmarkEnd w:id="101"/>
      <w:r w:rsidR="000F04E8">
        <w:rPr>
          <w:rFonts w:hint="eastAsia"/>
          <w:color w:val="C00000"/>
          <w:sz w:val="24"/>
          <w:szCs w:val="24"/>
        </w:rPr>
        <w:t>code</w:t>
      </w:r>
      <w:r w:rsidRPr="008609BF">
        <w:rPr>
          <w:color w:val="C00000"/>
          <w:sz w:val="24"/>
          <w:szCs w:val="24"/>
        </w:rPr>
        <w:t>="</w:t>
      </w:r>
      <w:r w:rsidRPr="008609BF">
        <w:rPr>
          <w:rFonts w:hint="eastAsia"/>
          <w:color w:val="C00000"/>
          <w:sz w:val="24"/>
          <w:szCs w:val="24"/>
        </w:rPr>
        <w:t>123</w:t>
      </w:r>
      <w:r w:rsidRPr="008609BF">
        <w:rPr>
          <w:color w:val="C00000"/>
          <w:sz w:val="24"/>
          <w:szCs w:val="24"/>
        </w:rPr>
        <w:t>"/&gt;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&lt;/parameter&gt;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&lt;/request&gt;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rFonts w:hint="eastAsia"/>
          <w:sz w:val="24"/>
          <w:szCs w:val="24"/>
        </w:rPr>
        <w:t>响应数据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proofErr w:type="gramStart"/>
      <w:r w:rsidRPr="008609BF">
        <w:rPr>
          <w:sz w:val="24"/>
          <w:szCs w:val="24"/>
        </w:rPr>
        <w:t>&lt;?xml</w:t>
      </w:r>
      <w:proofErr w:type="gramEnd"/>
      <w:r w:rsidRPr="008609BF">
        <w:rPr>
          <w:sz w:val="24"/>
          <w:szCs w:val="24"/>
        </w:rPr>
        <w:t xml:space="preserve"> version="1.0" encoding="utf-8"?&gt;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&lt;response website="http://iptv.cedock.com/tpsv/Service.asmx/IPTV2"&gt;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&lt;error type="false" note="" servertime="2009-12-25 10:10:38" /&gt;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&lt;data language="zh-CN" total="10"&gt;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&lt;media id="123" title="</w:t>
      </w:r>
      <w:r w:rsidRPr="008609BF">
        <w:rPr>
          <w:rFonts w:hAnsiTheme="minorEastAsia"/>
          <w:sz w:val="24"/>
          <w:szCs w:val="24"/>
        </w:rPr>
        <w:t>新少林寺</w:t>
      </w:r>
      <w:r w:rsidRPr="008609BF">
        <w:rPr>
          <w:sz w:val="24"/>
          <w:szCs w:val="24"/>
        </w:rPr>
        <w:t>"&gt;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&lt;info director="</w:t>
      </w:r>
      <w:r w:rsidRPr="008609BF">
        <w:rPr>
          <w:rFonts w:hAnsiTheme="minorEastAsia"/>
          <w:sz w:val="24"/>
          <w:szCs w:val="24"/>
        </w:rPr>
        <w:t>刘德华</w:t>
      </w:r>
      <w:r w:rsidRPr="008609BF">
        <w:rPr>
          <w:sz w:val="24"/>
          <w:szCs w:val="24"/>
        </w:rPr>
        <w:t>" actors="</w:t>
      </w:r>
      <w:r w:rsidRPr="008609BF">
        <w:rPr>
          <w:rFonts w:hAnsiTheme="minorEastAsia"/>
          <w:sz w:val="24"/>
          <w:szCs w:val="24"/>
        </w:rPr>
        <w:t>刘德华</w:t>
      </w:r>
      <w:r w:rsidRPr="008609BF">
        <w:rPr>
          <w:sz w:val="24"/>
          <w:szCs w:val="24"/>
        </w:rPr>
        <w:t>" type="</w:t>
      </w:r>
      <w:r w:rsidRPr="008609BF">
        <w:rPr>
          <w:rFonts w:hAnsiTheme="minorEastAsia"/>
          <w:sz w:val="24"/>
          <w:szCs w:val="24"/>
        </w:rPr>
        <w:t>武侠</w:t>
      </w:r>
      <w:r w:rsidRPr="008609BF">
        <w:rPr>
          <w:sz w:val="24"/>
          <w:szCs w:val="24"/>
        </w:rPr>
        <w:t>" area="</w:t>
      </w:r>
      <w:r w:rsidRPr="008609BF">
        <w:rPr>
          <w:rFonts w:hAnsiTheme="minorEastAsia"/>
          <w:sz w:val="24"/>
          <w:szCs w:val="24"/>
        </w:rPr>
        <w:t>香港</w:t>
      </w:r>
      <w:r w:rsidRPr="008609BF">
        <w:rPr>
          <w:sz w:val="24"/>
          <w:szCs w:val="24"/>
        </w:rPr>
        <w:t>" language="</w:t>
      </w:r>
      <w:r w:rsidRPr="008609BF">
        <w:rPr>
          <w:rFonts w:hAnsiTheme="minorEastAsia"/>
          <w:sz w:val="24"/>
          <w:szCs w:val="24"/>
        </w:rPr>
        <w:t>国语</w:t>
      </w:r>
      <w:r w:rsidRPr="008609BF">
        <w:rPr>
          <w:sz w:val="24"/>
          <w:szCs w:val="24"/>
        </w:rPr>
        <w:t>" score="100" playdate="2010-08-15" praise="20" dispraise="5" source="</w:t>
      </w:r>
      <w:r w:rsidRPr="008609BF">
        <w:rPr>
          <w:rFonts w:hAnsiTheme="minorEastAsia"/>
          <w:sz w:val="24"/>
          <w:szCs w:val="24"/>
        </w:rPr>
        <w:t>优酷</w:t>
      </w:r>
      <w:r w:rsidRPr="008609BF">
        <w:rPr>
          <w:sz w:val="24"/>
          <w:szCs w:val="24"/>
        </w:rPr>
        <w:t>;</w:t>
      </w:r>
      <w:r w:rsidRPr="008609BF">
        <w:rPr>
          <w:rFonts w:hAnsiTheme="minorEastAsia"/>
          <w:sz w:val="24"/>
          <w:szCs w:val="24"/>
        </w:rPr>
        <w:t>奇异</w:t>
      </w:r>
      <w:r w:rsidRPr="008609BF">
        <w:rPr>
          <w:sz w:val="24"/>
          <w:szCs w:val="24"/>
        </w:rPr>
        <w:t>" prefer="</w:t>
      </w:r>
      <w:r w:rsidRPr="008609BF">
        <w:rPr>
          <w:rFonts w:hAnsiTheme="minorEastAsia"/>
          <w:sz w:val="24"/>
          <w:szCs w:val="24"/>
        </w:rPr>
        <w:t>优酷</w:t>
      </w:r>
      <w:r w:rsidRPr="008609BF">
        <w:rPr>
          <w:sz w:val="24"/>
          <w:szCs w:val="24"/>
        </w:rPr>
        <w:t>"/&gt;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</w:t>
      </w:r>
      <w:proofErr w:type="gramStart"/>
      <w:r w:rsidRPr="008609BF">
        <w:rPr>
          <w:sz w:val="24"/>
          <w:szCs w:val="24"/>
        </w:rPr>
        <w:t>description</w:t>
      </w:r>
      <w:proofErr w:type="gramEnd"/>
      <w:r w:rsidRPr="008609BF">
        <w:rPr>
          <w:sz w:val="24"/>
          <w:szCs w:val="24"/>
        </w:rPr>
        <w:t>&gt;&lt;![CDATA[</w:t>
      </w:r>
      <w:r w:rsidRPr="008609BF">
        <w:rPr>
          <w:rFonts w:hAnsiTheme="minorEastAsia"/>
          <w:sz w:val="24"/>
          <w:szCs w:val="24"/>
        </w:rPr>
        <w:t>少林寺新版</w:t>
      </w:r>
      <w:r w:rsidRPr="008609BF">
        <w:rPr>
          <w:sz w:val="24"/>
          <w:szCs w:val="24"/>
        </w:rPr>
        <w:t>……]]&gt;&lt;/description&gt;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&lt;posters num="2"&gt;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&lt;poster type="small" size="100*120" url="http://S_1234.jpg" /&gt;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&lt;poster type="big" size="600*720" url="http://B_1234.jpg" /&gt;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&lt;/posters&gt;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&lt;episodes source="</w:t>
      </w:r>
      <w:r w:rsidRPr="008609BF">
        <w:rPr>
          <w:rFonts w:hAnsiTheme="minorEastAsia"/>
          <w:sz w:val="24"/>
          <w:szCs w:val="24"/>
        </w:rPr>
        <w:t>优酷</w:t>
      </w:r>
      <w:r w:rsidRPr="008609BF">
        <w:rPr>
          <w:sz w:val="24"/>
          <w:szCs w:val="24"/>
        </w:rPr>
        <w:t>" num="1"&gt;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 xml:space="preserve">&lt;episode id="207" index="1" size="423" length="93" format="ts" rate="700" </w:t>
      </w:r>
      <w:proofErr w:type="gramStart"/>
      <w:r w:rsidRPr="008609BF">
        <w:rPr>
          <w:sz w:val="24"/>
          <w:szCs w:val="24"/>
        </w:rPr>
        <w:t>vip</w:t>
      </w:r>
      <w:proofErr w:type="gramEnd"/>
      <w:r w:rsidRPr="008609BF">
        <w:rPr>
          <w:sz w:val="24"/>
          <w:szCs w:val="24"/>
        </w:rPr>
        <w:t>="0" url="http://a0e12d4b05fc0300424500004094ea00.ts" live="0" /&gt;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&lt;/episodes&gt;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&lt;episodes source="</w:t>
      </w:r>
      <w:r w:rsidRPr="008609BF">
        <w:rPr>
          <w:rFonts w:hAnsiTheme="minorEastAsia"/>
          <w:sz w:val="24"/>
          <w:szCs w:val="24"/>
        </w:rPr>
        <w:t>奇异</w:t>
      </w:r>
      <w:r w:rsidRPr="008609BF">
        <w:rPr>
          <w:sz w:val="24"/>
          <w:szCs w:val="24"/>
        </w:rPr>
        <w:t>" num="2"&gt;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 xml:space="preserve">&lt;episode id="208" index="1" size="423" length="45" format="ts" rate="700" </w:t>
      </w:r>
      <w:proofErr w:type="gramStart"/>
      <w:r w:rsidRPr="008609BF">
        <w:rPr>
          <w:sz w:val="24"/>
          <w:szCs w:val="24"/>
        </w:rPr>
        <w:t>vip</w:t>
      </w:r>
      <w:proofErr w:type="gramEnd"/>
      <w:r w:rsidRPr="008609BF">
        <w:rPr>
          <w:sz w:val="24"/>
          <w:szCs w:val="24"/>
        </w:rPr>
        <w:t>="0" url="http://a0e12d4b05fc0300424500004094ea02.ts" live="0" /&gt;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lastRenderedPageBreak/>
        <w:t xml:space="preserve">&lt;episode id="209" index="2" size="423" length="48" format="ts" rate="700" </w:t>
      </w:r>
      <w:proofErr w:type="gramStart"/>
      <w:r w:rsidRPr="008609BF">
        <w:rPr>
          <w:sz w:val="24"/>
          <w:szCs w:val="24"/>
        </w:rPr>
        <w:t>vip</w:t>
      </w:r>
      <w:proofErr w:type="gramEnd"/>
      <w:r w:rsidRPr="008609BF">
        <w:rPr>
          <w:sz w:val="24"/>
          <w:szCs w:val="24"/>
        </w:rPr>
        <w:t>="0" url="http://a0e12d4b05fc0300424500004094ea03.ts" live="0" /&gt;</w:t>
      </w:r>
    </w:p>
    <w:p w:rsidR="008609BF" w:rsidRPr="008609BF" w:rsidRDefault="008609BF" w:rsidP="008609BF">
      <w:pPr>
        <w:spacing w:line="360" w:lineRule="auto"/>
        <w:rPr>
          <w:sz w:val="24"/>
          <w:szCs w:val="24"/>
        </w:rPr>
      </w:pPr>
      <w:r w:rsidRPr="008609BF">
        <w:rPr>
          <w:sz w:val="24"/>
          <w:szCs w:val="24"/>
        </w:rPr>
        <w:t>&lt;/episodes&gt;</w:t>
      </w:r>
    </w:p>
    <w:p w:rsidR="008609BF" w:rsidRDefault="008609BF" w:rsidP="008609BF">
      <w:pPr>
        <w:spacing w:line="360" w:lineRule="auto"/>
        <w:rPr>
          <w:sz w:val="30"/>
          <w:szCs w:val="30"/>
        </w:rPr>
      </w:pPr>
      <w:r w:rsidRPr="008609BF">
        <w:rPr>
          <w:sz w:val="24"/>
          <w:szCs w:val="24"/>
        </w:rPr>
        <w:t>&lt;/media&gt;</w:t>
      </w:r>
    </w:p>
    <w:p w:rsidR="003421FC" w:rsidRDefault="00206680" w:rsidP="008609BF">
      <w:pPr>
        <w:pStyle w:val="a4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sz w:val="30"/>
          <w:szCs w:val="30"/>
        </w:rPr>
      </w:pPr>
      <w:bookmarkStart w:id="102" w:name="OLE_LINK27"/>
      <w:bookmarkStart w:id="103" w:name="OLE_LINK28"/>
      <w:bookmarkStart w:id="104" w:name="_Toc308456562"/>
      <w:bookmarkStart w:id="105" w:name="OLE_LINK57"/>
      <w:bookmarkStart w:id="106" w:name="OLE_LINK58"/>
      <w:r w:rsidRPr="00206680">
        <w:rPr>
          <w:rFonts w:hint="eastAsia"/>
          <w:sz w:val="30"/>
          <w:szCs w:val="30"/>
        </w:rPr>
        <w:t>按照分类的直播列表</w:t>
      </w:r>
      <w:bookmarkEnd w:id="102"/>
      <w:bookmarkEnd w:id="103"/>
      <w:r w:rsidRPr="00206680">
        <w:rPr>
          <w:rFonts w:hint="eastAsia"/>
          <w:sz w:val="30"/>
          <w:szCs w:val="30"/>
        </w:rPr>
        <w:t xml:space="preserve"> </w:t>
      </w:r>
      <w:bookmarkStart w:id="107" w:name="OLE_LINK29"/>
      <w:bookmarkStart w:id="108" w:name="OLE_LINK30"/>
      <w:r w:rsidRPr="00206680">
        <w:rPr>
          <w:rFonts w:hint="eastAsia"/>
          <w:sz w:val="30"/>
          <w:szCs w:val="30"/>
        </w:rPr>
        <w:t>GetLivePrograme</w:t>
      </w:r>
      <w:bookmarkEnd w:id="104"/>
      <w:bookmarkEnd w:id="107"/>
      <w:bookmarkEnd w:id="108"/>
    </w:p>
    <w:bookmarkEnd w:id="105"/>
    <w:bookmarkEnd w:id="106"/>
    <w:p w:rsidR="003421FC" w:rsidRPr="003421FC" w:rsidRDefault="003421FC" w:rsidP="003421FC">
      <w:pPr>
        <w:spacing w:line="360" w:lineRule="auto"/>
        <w:rPr>
          <w:b/>
          <w:sz w:val="24"/>
          <w:szCs w:val="24"/>
        </w:rPr>
      </w:pPr>
      <w:r w:rsidRPr="003421FC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63"/>
        <w:gridCol w:w="1678"/>
        <w:gridCol w:w="1262"/>
        <w:gridCol w:w="1118"/>
        <w:gridCol w:w="3201"/>
      </w:tblGrid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sz w:val="24"/>
                <w:szCs w:val="24"/>
              </w:rPr>
              <w:t>zh</w:t>
            </w:r>
            <w:r w:rsidRPr="003421FC"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用户系统的</w:t>
            </w:r>
            <w:r w:rsidRPr="003421FC"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用户系统的</w:t>
            </w:r>
            <w:r w:rsidRPr="003421FC"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用户系统的</w:t>
            </w:r>
            <w:r w:rsidRPr="003421FC"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用户系统的</w:t>
            </w:r>
            <w:r w:rsidRPr="003421FC"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用户系统版本，当前为</w:t>
            </w:r>
            <w:r w:rsidRPr="003421FC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b/>
                <w:sz w:val="24"/>
                <w:szCs w:val="24"/>
              </w:rPr>
              <w:t>province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城市</w:t>
            </w:r>
          </w:p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如果为空</w:t>
            </w:r>
            <w:r w:rsidRPr="003421FC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3421FC">
              <w:rPr>
                <w:rFonts w:hint="eastAsia"/>
                <w:b/>
                <w:sz w:val="24"/>
                <w:szCs w:val="24"/>
              </w:rPr>
              <w:t>只返回卫视</w:t>
            </w:r>
          </w:p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如果不为空</w:t>
            </w:r>
            <w:r w:rsidRPr="003421FC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3421FC">
              <w:rPr>
                <w:rFonts w:hint="eastAsia"/>
                <w:b/>
                <w:sz w:val="24"/>
                <w:szCs w:val="24"/>
              </w:rPr>
              <w:t>卫视</w:t>
            </w:r>
            <w:r w:rsidRPr="003421FC">
              <w:rPr>
                <w:rFonts w:hint="eastAsia"/>
                <w:b/>
                <w:sz w:val="24"/>
                <w:szCs w:val="24"/>
              </w:rPr>
              <w:t>+</w:t>
            </w:r>
            <w:r w:rsidRPr="003421FC">
              <w:rPr>
                <w:rFonts w:hint="eastAsia"/>
                <w:b/>
                <w:sz w:val="24"/>
                <w:szCs w:val="24"/>
              </w:rPr>
              <w:t>本地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tag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分类的关键字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asciiTheme="minorEastAsia" w:hAnsiTheme="minorEastAsia" w:hint="eastAsia"/>
                <w:b/>
                <w:sz w:val="24"/>
                <w:szCs w:val="24"/>
              </w:rPr>
              <w:t>starttime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开始时间</w:t>
            </w:r>
          </w:p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如果为空默认当前时间</w:t>
            </w:r>
          </w:p>
        </w:tc>
      </w:tr>
      <w:tr w:rsidR="003421FC" w:rsidTr="00F02B5D"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endtime</w:t>
            </w:r>
          </w:p>
        </w:tc>
        <w:tc>
          <w:tcPr>
            <w:tcW w:w="126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结束时间</w:t>
            </w:r>
          </w:p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lastRenderedPageBreak/>
              <w:t>如果为空默认今天</w:t>
            </w:r>
            <w:r w:rsidRPr="003421FC">
              <w:rPr>
                <w:rFonts w:hint="eastAsia"/>
                <w:b/>
                <w:sz w:val="24"/>
                <w:szCs w:val="24"/>
              </w:rPr>
              <w:t>23</w:t>
            </w:r>
            <w:r w:rsidRPr="003421FC">
              <w:rPr>
                <w:rFonts w:hint="eastAsia"/>
                <w:b/>
                <w:sz w:val="24"/>
                <w:szCs w:val="24"/>
              </w:rPr>
              <w:t>：</w:t>
            </w:r>
            <w:r w:rsidRPr="003421FC">
              <w:rPr>
                <w:rFonts w:hint="eastAsia"/>
                <w:b/>
                <w:sz w:val="24"/>
                <w:szCs w:val="24"/>
              </w:rPr>
              <w:t>59</w:t>
            </w:r>
          </w:p>
        </w:tc>
      </w:tr>
    </w:tbl>
    <w:p w:rsidR="003421FC" w:rsidRPr="003421FC" w:rsidRDefault="003421FC" w:rsidP="003421FC">
      <w:pPr>
        <w:spacing w:line="360" w:lineRule="auto"/>
        <w:rPr>
          <w:b/>
          <w:sz w:val="24"/>
          <w:szCs w:val="24"/>
        </w:rPr>
      </w:pPr>
      <w:r w:rsidRPr="003421FC">
        <w:rPr>
          <w:rFonts w:hint="eastAsia"/>
          <w:b/>
          <w:sz w:val="24"/>
          <w:szCs w:val="24"/>
        </w:rPr>
        <w:lastRenderedPageBreak/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true</w:t>
            </w:r>
            <w:r w:rsidRPr="003421FC">
              <w:rPr>
                <w:rFonts w:hint="eastAsia"/>
                <w:sz w:val="24"/>
                <w:szCs w:val="24"/>
              </w:rPr>
              <w:t>为有错误，</w:t>
            </w:r>
            <w:r w:rsidRPr="003421FC">
              <w:rPr>
                <w:rFonts w:hint="eastAsia"/>
                <w:sz w:val="24"/>
                <w:szCs w:val="24"/>
              </w:rPr>
              <w:t>false</w:t>
            </w:r>
            <w:r w:rsidRPr="003421FC"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时间，格式</w:t>
            </w:r>
            <w:r w:rsidRPr="003421FC"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sz w:val="24"/>
                <w:szCs w:val="24"/>
              </w:rPr>
            </w:pPr>
            <w:r w:rsidRPr="003421FC"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75D1E" w:rsidTr="00F02B5D">
        <w:tc>
          <w:tcPr>
            <w:tcW w:w="1242" w:type="dxa"/>
          </w:tcPr>
          <w:p w:rsidR="00075D1E" w:rsidRPr="003421FC" w:rsidRDefault="00075D1E" w:rsidP="003421F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075D1E" w:rsidRPr="003421FC" w:rsidRDefault="00075D1E" w:rsidP="003421F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075D1E" w:rsidRPr="003421FC" w:rsidRDefault="00075D1E" w:rsidP="003421F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75D1E" w:rsidRPr="003421FC" w:rsidRDefault="00075D1E" w:rsidP="003421F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响应数据语言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专题</w:t>
            </w:r>
            <w:r w:rsidRPr="003421FC">
              <w:rPr>
                <w:rFonts w:hint="eastAsia"/>
                <w:b/>
                <w:sz w:val="24"/>
                <w:szCs w:val="24"/>
              </w:rPr>
              <w:t>media</w:t>
            </w:r>
            <w:r w:rsidRPr="003421FC">
              <w:rPr>
                <w:rFonts w:hint="eastAsia"/>
                <w:b/>
                <w:sz w:val="24"/>
                <w:szCs w:val="24"/>
              </w:rPr>
              <w:t>的总数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0</w:t>
            </w:r>
            <w:r w:rsidRPr="003421FC">
              <w:rPr>
                <w:rFonts w:hint="eastAsia"/>
                <w:b/>
                <w:sz w:val="24"/>
                <w:szCs w:val="24"/>
              </w:rPr>
              <w:t>个或多个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影视</w:t>
            </w:r>
            <w:r w:rsidRPr="003421FC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影视名称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导演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演员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类型，如武侠、警匪等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地区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配音语言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得分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上映日期，格式</w:t>
            </w:r>
            <w:r w:rsidRPr="003421FC">
              <w:rPr>
                <w:rFonts w:hint="eastAsia"/>
                <w:b/>
                <w:sz w:val="24"/>
                <w:szCs w:val="24"/>
              </w:rPr>
              <w:t>yyyy-MM-dd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顶的得票数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踩的得票数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优选片源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海报数量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一个或多个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海报类型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海报尺寸，格式：宽</w:t>
            </w:r>
            <w:r w:rsidRPr="003421FC">
              <w:rPr>
                <w:rFonts w:hint="eastAsia"/>
                <w:b/>
                <w:sz w:val="24"/>
                <w:szCs w:val="24"/>
              </w:rPr>
              <w:t>*</w:t>
            </w:r>
            <w:r w:rsidRPr="003421FC">
              <w:rPr>
                <w:rFonts w:hint="eastAsia"/>
                <w:b/>
                <w:sz w:val="24"/>
                <w:szCs w:val="24"/>
              </w:rPr>
              <w:t>高，单位：像素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海报图片</w:t>
            </w:r>
            <w:r w:rsidRPr="003421FC">
              <w:rPr>
                <w:rFonts w:hint="eastAsia"/>
                <w:b/>
                <w:sz w:val="24"/>
                <w:szCs w:val="24"/>
              </w:rPr>
              <w:t>url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0</w:t>
            </w:r>
            <w:r w:rsidRPr="003421FC">
              <w:rPr>
                <w:rFonts w:hint="eastAsia"/>
                <w:b/>
                <w:sz w:val="24"/>
                <w:szCs w:val="24"/>
              </w:rPr>
              <w:t>个或多个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片源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分集数量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一个或多个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分集</w:t>
            </w:r>
            <w:r w:rsidRPr="003421FC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分集序号，即第几集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分集大小，单位：</w:t>
            </w:r>
            <w:r w:rsidRPr="003421FC">
              <w:rPr>
                <w:rFonts w:hint="eastAsia"/>
                <w:b/>
                <w:sz w:val="24"/>
                <w:szCs w:val="24"/>
              </w:rPr>
              <w:t>KB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分集长度，单位：秒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分集格式，如</w:t>
            </w:r>
            <w:r w:rsidRPr="003421FC">
              <w:rPr>
                <w:rFonts w:hint="eastAsia"/>
                <w:b/>
                <w:sz w:val="24"/>
                <w:szCs w:val="24"/>
              </w:rPr>
              <w:t>avi</w:t>
            </w:r>
            <w:r w:rsidRPr="003421FC">
              <w:rPr>
                <w:rFonts w:hint="eastAsia"/>
                <w:b/>
                <w:sz w:val="24"/>
                <w:szCs w:val="24"/>
              </w:rPr>
              <w:t>等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分集码率，单位：</w:t>
            </w:r>
            <w:r w:rsidRPr="003421FC">
              <w:rPr>
                <w:rFonts w:hint="eastAsia"/>
                <w:b/>
                <w:sz w:val="24"/>
                <w:szCs w:val="24"/>
              </w:rPr>
              <w:t>kbps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0</w:t>
            </w:r>
            <w:r w:rsidRPr="003421FC">
              <w:rPr>
                <w:rFonts w:hint="eastAsia"/>
                <w:b/>
                <w:sz w:val="24"/>
                <w:szCs w:val="24"/>
              </w:rPr>
              <w:t>为普通影片，</w:t>
            </w:r>
            <w:r w:rsidRPr="003421FC">
              <w:rPr>
                <w:rFonts w:hint="eastAsia"/>
                <w:b/>
                <w:sz w:val="24"/>
                <w:szCs w:val="24"/>
              </w:rPr>
              <w:t>1</w:t>
            </w:r>
            <w:r w:rsidRPr="003421FC">
              <w:rPr>
                <w:rFonts w:hint="eastAsia"/>
                <w:b/>
                <w:sz w:val="24"/>
                <w:szCs w:val="24"/>
              </w:rPr>
              <w:t>为</w:t>
            </w:r>
            <w:r w:rsidRPr="003421FC">
              <w:rPr>
                <w:rFonts w:hint="eastAsia"/>
                <w:b/>
                <w:sz w:val="24"/>
                <w:szCs w:val="24"/>
              </w:rPr>
              <w:t>VIP</w:t>
            </w:r>
            <w:r w:rsidRPr="003421FC">
              <w:rPr>
                <w:rFonts w:hint="eastAsia"/>
                <w:b/>
                <w:sz w:val="24"/>
                <w:szCs w:val="24"/>
              </w:rPr>
              <w:t>影片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分集播放</w:t>
            </w:r>
            <w:r w:rsidRPr="003421FC">
              <w:rPr>
                <w:rFonts w:hint="eastAsia"/>
                <w:b/>
                <w:sz w:val="24"/>
                <w:szCs w:val="24"/>
              </w:rPr>
              <w:t>url</w:t>
            </w:r>
          </w:p>
        </w:tc>
      </w:tr>
      <w:tr w:rsidR="003421FC" w:rsidTr="00F02B5D">
        <w:tc>
          <w:tcPr>
            <w:tcW w:w="1242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421FC" w:rsidRPr="003421FC" w:rsidRDefault="003421FC" w:rsidP="003421FC">
            <w:pPr>
              <w:spacing w:line="360" w:lineRule="auto"/>
              <w:rPr>
                <w:b/>
                <w:sz w:val="24"/>
                <w:szCs w:val="24"/>
              </w:rPr>
            </w:pPr>
            <w:r w:rsidRPr="003421FC">
              <w:rPr>
                <w:rFonts w:hint="eastAsia"/>
                <w:b/>
                <w:sz w:val="24"/>
                <w:szCs w:val="24"/>
              </w:rPr>
              <w:t>0</w:t>
            </w:r>
            <w:r w:rsidRPr="003421FC">
              <w:rPr>
                <w:rFonts w:hint="eastAsia"/>
                <w:b/>
                <w:sz w:val="24"/>
                <w:szCs w:val="24"/>
              </w:rPr>
              <w:t>为点播，</w:t>
            </w:r>
            <w:r w:rsidRPr="003421FC">
              <w:rPr>
                <w:rFonts w:hint="eastAsia"/>
                <w:b/>
                <w:sz w:val="24"/>
                <w:szCs w:val="24"/>
              </w:rPr>
              <w:t>1</w:t>
            </w:r>
            <w:r w:rsidRPr="003421FC">
              <w:rPr>
                <w:rFonts w:hint="eastAsia"/>
                <w:b/>
                <w:sz w:val="24"/>
                <w:szCs w:val="24"/>
              </w:rPr>
              <w:t>为直播</w:t>
            </w:r>
          </w:p>
        </w:tc>
      </w:tr>
    </w:tbl>
    <w:p w:rsidR="003421FC" w:rsidRPr="003421FC" w:rsidRDefault="003421FC" w:rsidP="003421FC">
      <w:pPr>
        <w:spacing w:line="360" w:lineRule="auto"/>
        <w:rPr>
          <w:b/>
          <w:sz w:val="24"/>
          <w:szCs w:val="24"/>
        </w:rPr>
      </w:pPr>
      <w:r w:rsidRPr="003421FC">
        <w:rPr>
          <w:rFonts w:hint="eastAsia"/>
          <w:b/>
          <w:sz w:val="24"/>
          <w:szCs w:val="24"/>
        </w:rPr>
        <w:t>举例：</w:t>
      </w:r>
    </w:p>
    <w:p w:rsidR="003421FC" w:rsidRPr="003421FC" w:rsidRDefault="003421FC" w:rsidP="003421FC">
      <w:pPr>
        <w:spacing w:line="360" w:lineRule="auto"/>
        <w:rPr>
          <w:sz w:val="24"/>
          <w:szCs w:val="24"/>
        </w:rPr>
      </w:pPr>
      <w:r w:rsidRPr="003421FC">
        <w:rPr>
          <w:rFonts w:hint="eastAsia"/>
          <w:sz w:val="24"/>
          <w:szCs w:val="24"/>
        </w:rPr>
        <w:t>请求数据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3421FC">
        <w:rPr>
          <w:rFonts w:asciiTheme="minorEastAsia" w:hAnsiTheme="minorEastAsia"/>
          <w:sz w:val="24"/>
          <w:szCs w:val="24"/>
        </w:rPr>
        <w:t>&lt;?xml</w:t>
      </w:r>
      <w:proofErr w:type="gramEnd"/>
      <w:r w:rsidRPr="003421FC">
        <w:rPr>
          <w:rFonts w:asciiTheme="minorEastAsia" w:hAnsiTheme="minorEastAsia"/>
          <w:sz w:val="24"/>
          <w:szCs w:val="24"/>
        </w:rPr>
        <w:t xml:space="preserve"> version="1.0" encoding="utf-8"?&gt;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&lt;request website="http://</w:t>
      </w:r>
      <w:r w:rsidRPr="003421FC">
        <w:rPr>
          <w:rFonts w:asciiTheme="minorEastAsia" w:hAnsiTheme="minorEastAsia" w:hint="eastAsia"/>
          <w:sz w:val="24"/>
          <w:szCs w:val="24"/>
        </w:rPr>
        <w:t>iptv</w:t>
      </w:r>
      <w:r w:rsidRPr="003421FC">
        <w:rPr>
          <w:rFonts w:asciiTheme="minorEastAsia" w:hAnsiTheme="minorEastAsia"/>
          <w:sz w:val="24"/>
          <w:szCs w:val="24"/>
        </w:rPr>
        <w:t>.cedock.com"&gt;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&lt;parameter type="</w:t>
      </w:r>
      <w:r w:rsidRPr="003421FC">
        <w:rPr>
          <w:rFonts w:asciiTheme="minorEastAsia" w:hAnsiTheme="minorEastAsia" w:hint="eastAsia"/>
          <w:sz w:val="24"/>
          <w:szCs w:val="24"/>
        </w:rPr>
        <w:t>Get</w:t>
      </w:r>
      <w:r w:rsidRPr="003421FC">
        <w:rPr>
          <w:rFonts w:asciiTheme="minorEastAsia" w:hAnsiTheme="minorEastAsia"/>
          <w:sz w:val="24"/>
          <w:szCs w:val="24"/>
        </w:rPr>
        <w:t>Channel</w:t>
      </w:r>
      <w:r w:rsidRPr="003421FC">
        <w:rPr>
          <w:rFonts w:asciiTheme="minorEastAsia" w:hAnsiTheme="minorEastAsia" w:hint="eastAsia"/>
          <w:sz w:val="24"/>
          <w:szCs w:val="24"/>
        </w:rPr>
        <w:t>List</w:t>
      </w:r>
      <w:r w:rsidRPr="003421FC">
        <w:rPr>
          <w:rFonts w:asciiTheme="minorEastAsia" w:hAnsiTheme="minorEastAsia"/>
          <w:sz w:val="24"/>
          <w:szCs w:val="24"/>
        </w:rPr>
        <w:t>" language="zh-CN"&gt;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</w:t>
      </w:r>
      <w:r w:rsidRPr="003421FC">
        <w:rPr>
          <w:rFonts w:asciiTheme="minorEastAsia" w:hAnsiTheme="minorEastAsia" w:hint="eastAsia"/>
          <w:sz w:val="24"/>
          <w:szCs w:val="24"/>
        </w:rPr>
        <w:t>device</w:t>
      </w:r>
      <w:r w:rsidRPr="003421FC">
        <w:rPr>
          <w:rFonts w:asciiTheme="minorEastAsia" w:hAnsiTheme="minorEastAsia"/>
          <w:sz w:val="24"/>
          <w:szCs w:val="24"/>
        </w:rPr>
        <w:t xml:space="preserve"> </w:t>
      </w:r>
      <w:r w:rsidRPr="003421FC">
        <w:rPr>
          <w:rFonts w:asciiTheme="minorEastAsia" w:hAnsiTheme="minorEastAsia" w:hint="eastAsia"/>
          <w:sz w:val="24"/>
          <w:szCs w:val="24"/>
        </w:rPr>
        <w:t>devmodel</w:t>
      </w:r>
      <w:r w:rsidRPr="003421FC">
        <w:rPr>
          <w:rFonts w:asciiTheme="minorEastAsia" w:hAnsiTheme="minorEastAsia"/>
          <w:sz w:val="24"/>
          <w:szCs w:val="24"/>
        </w:rPr>
        <w:t>="</w:t>
      </w:r>
      <w:r w:rsidRPr="003421FC">
        <w:rPr>
          <w:rFonts w:asciiTheme="minorEastAsia" w:hAnsiTheme="minorEastAsia" w:hint="eastAsia"/>
          <w:sz w:val="24"/>
          <w:szCs w:val="24"/>
        </w:rPr>
        <w:t>hs16</w:t>
      </w:r>
      <w:r w:rsidRPr="003421FC">
        <w:rPr>
          <w:rFonts w:asciiTheme="minorEastAsia" w:hAnsiTheme="minorEastAsia"/>
          <w:sz w:val="24"/>
          <w:szCs w:val="24"/>
        </w:rPr>
        <w:t xml:space="preserve">" </w:t>
      </w:r>
      <w:r w:rsidRPr="003421FC">
        <w:rPr>
          <w:rFonts w:asciiTheme="minorEastAsia" w:hAnsiTheme="minorEastAsia" w:hint="eastAsia"/>
          <w:sz w:val="24"/>
          <w:szCs w:val="24"/>
        </w:rPr>
        <w:t>dnum</w:t>
      </w:r>
      <w:r w:rsidRPr="003421FC">
        <w:rPr>
          <w:rFonts w:asciiTheme="minorEastAsia" w:hAnsiTheme="minorEastAsia"/>
          <w:sz w:val="24"/>
          <w:szCs w:val="24"/>
        </w:rPr>
        <w:t>="</w:t>
      </w:r>
      <w:r w:rsidRPr="003421FC">
        <w:rPr>
          <w:rFonts w:asciiTheme="minorEastAsia" w:hAnsiTheme="minorEastAsia" w:hint="eastAsia"/>
          <w:sz w:val="24"/>
          <w:szCs w:val="24"/>
        </w:rPr>
        <w:t>1234</w:t>
      </w:r>
      <w:r w:rsidRPr="003421FC">
        <w:rPr>
          <w:rFonts w:asciiTheme="minorEastAsia" w:hAnsiTheme="minorEastAsia"/>
          <w:sz w:val="24"/>
          <w:szCs w:val="24"/>
        </w:rPr>
        <w:t xml:space="preserve">" </w:t>
      </w:r>
      <w:r w:rsidRPr="003421FC">
        <w:rPr>
          <w:rFonts w:asciiTheme="minorEastAsia" w:hAnsiTheme="minorEastAsia" w:hint="eastAsia"/>
          <w:sz w:val="24"/>
          <w:szCs w:val="24"/>
        </w:rPr>
        <w:t>did</w:t>
      </w:r>
      <w:r w:rsidRPr="003421FC">
        <w:rPr>
          <w:rFonts w:asciiTheme="minorEastAsia" w:hAnsiTheme="minorEastAsia"/>
          <w:sz w:val="24"/>
          <w:szCs w:val="24"/>
        </w:rPr>
        <w:t>token="x" ver="</w:t>
      </w:r>
      <w:r w:rsidRPr="003421FC">
        <w:rPr>
          <w:rFonts w:asciiTheme="minorEastAsia" w:hAnsiTheme="minorEastAsia" w:hint="eastAsia"/>
          <w:sz w:val="24"/>
          <w:szCs w:val="24"/>
        </w:rPr>
        <w:t>12.3.4</w:t>
      </w:r>
      <w:r w:rsidRPr="003421FC">
        <w:rPr>
          <w:rFonts w:asciiTheme="minorEastAsia" w:hAnsiTheme="minorEastAsia"/>
          <w:sz w:val="24"/>
          <w:szCs w:val="24"/>
        </w:rPr>
        <w:t>"</w:t>
      </w:r>
      <w:r w:rsidRPr="003421FC">
        <w:rPr>
          <w:rFonts w:asciiTheme="minorEastAsia" w:hAnsiTheme="minorEastAsia" w:hint="eastAsia"/>
          <w:sz w:val="24"/>
          <w:szCs w:val="24"/>
        </w:rPr>
        <w:t xml:space="preserve"> </w:t>
      </w:r>
      <w:r w:rsidRPr="003421FC">
        <w:rPr>
          <w:rFonts w:asciiTheme="minorEastAsia" w:hAnsiTheme="minorEastAsia"/>
          <w:sz w:val="24"/>
          <w:szCs w:val="24"/>
        </w:rPr>
        <w:t>/&gt;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 xml:space="preserve">&lt;user </w:t>
      </w:r>
      <w:r w:rsidRPr="003421FC">
        <w:rPr>
          <w:rFonts w:asciiTheme="minorEastAsia" w:hAnsiTheme="minorEastAsia" w:hint="eastAsia"/>
          <w:sz w:val="24"/>
          <w:szCs w:val="24"/>
        </w:rPr>
        <w:t>huan</w:t>
      </w:r>
      <w:r w:rsidRPr="003421FC">
        <w:rPr>
          <w:rFonts w:asciiTheme="minorEastAsia" w:hAnsiTheme="minorEastAsia"/>
          <w:sz w:val="24"/>
          <w:szCs w:val="24"/>
        </w:rPr>
        <w:t>id="</w:t>
      </w:r>
      <w:r w:rsidRPr="003421FC">
        <w:rPr>
          <w:rFonts w:asciiTheme="minorEastAsia" w:hAnsiTheme="minorEastAsia" w:hint="eastAsia"/>
          <w:sz w:val="24"/>
          <w:szCs w:val="24"/>
        </w:rPr>
        <w:t>1234</w:t>
      </w:r>
      <w:r w:rsidRPr="003421FC">
        <w:rPr>
          <w:rFonts w:asciiTheme="minorEastAsia" w:hAnsiTheme="minorEastAsia"/>
          <w:sz w:val="24"/>
          <w:szCs w:val="24"/>
        </w:rPr>
        <w:t>" token="</w:t>
      </w:r>
      <w:r w:rsidRPr="003421FC">
        <w:rPr>
          <w:rFonts w:asciiTheme="minorEastAsia" w:hAnsiTheme="minorEastAsia" w:hint="eastAsia"/>
          <w:sz w:val="24"/>
          <w:szCs w:val="24"/>
        </w:rPr>
        <w:t>x</w:t>
      </w:r>
      <w:r w:rsidRPr="003421FC">
        <w:rPr>
          <w:rFonts w:asciiTheme="minorEastAsia" w:hAnsiTheme="minorEastAsia"/>
          <w:sz w:val="24"/>
          <w:szCs w:val="24"/>
        </w:rPr>
        <w:t xml:space="preserve">" </w:t>
      </w:r>
      <w:r w:rsidRPr="003421FC">
        <w:rPr>
          <w:rFonts w:asciiTheme="minorEastAsia" w:hAnsiTheme="minorEastAsia" w:hint="eastAsia"/>
          <w:sz w:val="24"/>
          <w:szCs w:val="24"/>
        </w:rPr>
        <w:t>ver</w:t>
      </w:r>
      <w:r w:rsidRPr="003421FC">
        <w:rPr>
          <w:rFonts w:asciiTheme="minorEastAsia" w:hAnsiTheme="minorEastAsia"/>
          <w:sz w:val="24"/>
          <w:szCs w:val="24"/>
        </w:rPr>
        <w:t>="</w:t>
      </w:r>
      <w:r w:rsidRPr="003421FC">
        <w:rPr>
          <w:rFonts w:asciiTheme="minorEastAsia" w:hAnsiTheme="minorEastAsia" w:hint="eastAsia"/>
          <w:sz w:val="24"/>
          <w:szCs w:val="24"/>
        </w:rPr>
        <w:t>2</w:t>
      </w:r>
      <w:r w:rsidRPr="003421FC">
        <w:rPr>
          <w:rFonts w:asciiTheme="minorEastAsia" w:hAnsiTheme="minorEastAsia"/>
          <w:sz w:val="24"/>
          <w:szCs w:val="24"/>
        </w:rPr>
        <w:t>" /&gt;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bookmarkStart w:id="109" w:name="OLE_LINK39"/>
      <w:bookmarkStart w:id="110" w:name="OLE_LINK40"/>
      <w:r w:rsidRPr="003421FC">
        <w:rPr>
          <w:rFonts w:asciiTheme="minorEastAsia" w:hAnsiTheme="minorEastAsia"/>
          <w:b/>
          <w:sz w:val="24"/>
          <w:szCs w:val="24"/>
        </w:rPr>
        <w:t>&lt;</w:t>
      </w:r>
      <w:r w:rsidRPr="003421FC">
        <w:rPr>
          <w:rFonts w:asciiTheme="minorEastAsia" w:hAnsiTheme="minorEastAsia" w:hint="eastAsia"/>
          <w:b/>
          <w:sz w:val="24"/>
          <w:szCs w:val="24"/>
        </w:rPr>
        <w:t xml:space="preserve">data </w:t>
      </w:r>
      <w:bookmarkStart w:id="111" w:name="OLE_LINK31"/>
      <w:bookmarkStart w:id="112" w:name="OLE_LINK32"/>
      <w:r w:rsidRPr="003421FC">
        <w:rPr>
          <w:rFonts w:asciiTheme="minorEastAsia" w:hAnsiTheme="minorEastAsia"/>
          <w:b/>
          <w:sz w:val="24"/>
          <w:szCs w:val="24"/>
        </w:rPr>
        <w:t>province</w:t>
      </w:r>
      <w:bookmarkEnd w:id="111"/>
      <w:bookmarkEnd w:id="112"/>
      <w:r w:rsidRPr="003421FC">
        <w:rPr>
          <w:rFonts w:asciiTheme="minorEastAsia" w:hAnsiTheme="minorEastAsia" w:hint="eastAsia"/>
          <w:b/>
          <w:sz w:val="24"/>
          <w:szCs w:val="24"/>
        </w:rPr>
        <w:t>=</w:t>
      </w:r>
      <w:proofErr w:type="gramStart"/>
      <w:r w:rsidRPr="003421FC">
        <w:rPr>
          <w:rFonts w:asciiTheme="minorEastAsia" w:hAnsiTheme="minorEastAsia"/>
          <w:b/>
          <w:sz w:val="24"/>
          <w:szCs w:val="24"/>
        </w:rPr>
        <w:t>”</w:t>
      </w:r>
      <w:proofErr w:type="gramEnd"/>
      <w:r w:rsidRPr="003421FC">
        <w:rPr>
          <w:rFonts w:asciiTheme="minorEastAsia" w:hAnsiTheme="minorEastAsia" w:hint="eastAsia"/>
          <w:b/>
          <w:sz w:val="24"/>
          <w:szCs w:val="24"/>
        </w:rPr>
        <w:t>四川</w:t>
      </w:r>
      <w:proofErr w:type="gramStart"/>
      <w:r w:rsidRPr="003421FC">
        <w:rPr>
          <w:rFonts w:asciiTheme="minorEastAsia" w:hAnsiTheme="minorEastAsia"/>
          <w:b/>
          <w:sz w:val="24"/>
          <w:szCs w:val="24"/>
        </w:rPr>
        <w:t>”</w:t>
      </w:r>
      <w:proofErr w:type="gramEnd"/>
      <w:r w:rsidRPr="003421FC">
        <w:rPr>
          <w:rFonts w:asciiTheme="minorEastAsia" w:hAnsiTheme="minorEastAsia" w:hint="eastAsia"/>
          <w:b/>
          <w:sz w:val="24"/>
          <w:szCs w:val="24"/>
        </w:rPr>
        <w:t xml:space="preserve"> </w:t>
      </w:r>
      <w:bookmarkStart w:id="113" w:name="OLE_LINK33"/>
      <w:bookmarkStart w:id="114" w:name="OLE_LINK34"/>
      <w:r w:rsidRPr="003421FC">
        <w:rPr>
          <w:rFonts w:asciiTheme="minorEastAsia" w:hAnsiTheme="minorEastAsia" w:hint="eastAsia"/>
          <w:b/>
          <w:sz w:val="24"/>
          <w:szCs w:val="24"/>
        </w:rPr>
        <w:t>tag</w:t>
      </w:r>
      <w:bookmarkEnd w:id="113"/>
      <w:bookmarkEnd w:id="114"/>
      <w:r w:rsidRPr="003421FC">
        <w:rPr>
          <w:rFonts w:asciiTheme="minorEastAsia" w:hAnsiTheme="minorEastAsia" w:hint="eastAsia"/>
          <w:b/>
          <w:sz w:val="24"/>
          <w:szCs w:val="24"/>
        </w:rPr>
        <w:t>=</w:t>
      </w:r>
      <w:proofErr w:type="gramStart"/>
      <w:r w:rsidRPr="003421FC">
        <w:rPr>
          <w:rFonts w:asciiTheme="minorEastAsia" w:hAnsiTheme="minorEastAsia"/>
          <w:b/>
          <w:sz w:val="24"/>
          <w:szCs w:val="24"/>
        </w:rPr>
        <w:t>”</w:t>
      </w:r>
      <w:proofErr w:type="gramEnd"/>
      <w:r w:rsidRPr="003421FC">
        <w:rPr>
          <w:rFonts w:asciiTheme="minorEastAsia" w:hAnsiTheme="minorEastAsia" w:hint="eastAsia"/>
          <w:b/>
          <w:sz w:val="24"/>
          <w:szCs w:val="24"/>
        </w:rPr>
        <w:t>电视剧</w:t>
      </w:r>
      <w:proofErr w:type="gramStart"/>
      <w:r w:rsidRPr="003421FC">
        <w:rPr>
          <w:rFonts w:asciiTheme="minorEastAsia" w:hAnsiTheme="minorEastAsia"/>
          <w:b/>
          <w:sz w:val="24"/>
          <w:szCs w:val="24"/>
        </w:rPr>
        <w:t>”</w:t>
      </w:r>
      <w:proofErr w:type="gramEnd"/>
      <w:r w:rsidRPr="003421FC">
        <w:rPr>
          <w:rFonts w:asciiTheme="minorEastAsia" w:hAnsiTheme="minorEastAsia" w:hint="eastAsia"/>
          <w:b/>
          <w:sz w:val="24"/>
          <w:szCs w:val="24"/>
        </w:rPr>
        <w:t xml:space="preserve"> </w:t>
      </w:r>
      <w:bookmarkStart w:id="115" w:name="OLE_LINK35"/>
      <w:bookmarkStart w:id="116" w:name="OLE_LINK36"/>
      <w:r w:rsidRPr="003421FC">
        <w:rPr>
          <w:rFonts w:asciiTheme="minorEastAsia" w:hAnsiTheme="minorEastAsia" w:hint="eastAsia"/>
          <w:b/>
          <w:sz w:val="24"/>
          <w:szCs w:val="24"/>
        </w:rPr>
        <w:t>starttime</w:t>
      </w:r>
      <w:bookmarkEnd w:id="115"/>
      <w:bookmarkEnd w:id="116"/>
      <w:r w:rsidRPr="003421FC">
        <w:rPr>
          <w:rFonts w:asciiTheme="minorEastAsia" w:hAnsiTheme="minorEastAsia" w:hint="eastAsia"/>
          <w:b/>
          <w:sz w:val="24"/>
          <w:szCs w:val="24"/>
        </w:rPr>
        <w:t>=</w:t>
      </w:r>
      <w:proofErr w:type="gramStart"/>
      <w:r w:rsidRPr="003421FC">
        <w:rPr>
          <w:rFonts w:asciiTheme="minorEastAsia" w:hAnsiTheme="minorEastAsia"/>
          <w:b/>
          <w:sz w:val="24"/>
          <w:szCs w:val="24"/>
        </w:rPr>
        <w:t>”</w:t>
      </w:r>
      <w:proofErr w:type="gramEnd"/>
      <w:r w:rsidRPr="003421FC">
        <w:rPr>
          <w:rFonts w:asciiTheme="minorEastAsia" w:hAnsiTheme="minorEastAsia"/>
          <w:b/>
          <w:sz w:val="24"/>
          <w:szCs w:val="24"/>
        </w:rPr>
        <w:t>2011-11-7</w:t>
      </w:r>
      <w:r w:rsidRPr="003421FC">
        <w:rPr>
          <w:rFonts w:asciiTheme="minorEastAsia" w:hAnsiTheme="minorEastAsia" w:hint="eastAsia"/>
          <w:b/>
          <w:sz w:val="24"/>
          <w:szCs w:val="24"/>
        </w:rPr>
        <w:t xml:space="preserve"> 08:00</w:t>
      </w:r>
      <w:r w:rsidRPr="003421FC">
        <w:rPr>
          <w:rFonts w:asciiTheme="minorEastAsia" w:hAnsiTheme="minorEastAsia"/>
          <w:b/>
          <w:sz w:val="24"/>
          <w:szCs w:val="24"/>
        </w:rPr>
        <w:t xml:space="preserve">” </w:t>
      </w:r>
      <w:bookmarkStart w:id="117" w:name="OLE_LINK37"/>
      <w:bookmarkStart w:id="118" w:name="OLE_LINK38"/>
      <w:r w:rsidRPr="003421FC">
        <w:rPr>
          <w:rFonts w:asciiTheme="minorEastAsia" w:hAnsiTheme="minorEastAsia" w:hint="eastAsia"/>
          <w:b/>
          <w:sz w:val="24"/>
          <w:szCs w:val="24"/>
        </w:rPr>
        <w:t>endtime</w:t>
      </w:r>
      <w:bookmarkEnd w:id="117"/>
      <w:bookmarkEnd w:id="118"/>
      <w:r w:rsidRPr="003421FC">
        <w:rPr>
          <w:rFonts w:asciiTheme="minorEastAsia" w:hAnsiTheme="minorEastAsia" w:hint="eastAsia"/>
          <w:b/>
          <w:sz w:val="24"/>
          <w:szCs w:val="24"/>
        </w:rPr>
        <w:t>=</w:t>
      </w:r>
      <w:r w:rsidRPr="003421FC">
        <w:rPr>
          <w:rFonts w:asciiTheme="minorEastAsia" w:hAnsiTheme="minorEastAsia"/>
          <w:b/>
          <w:sz w:val="24"/>
          <w:szCs w:val="24"/>
        </w:rPr>
        <w:t>” 2011-11-7</w:t>
      </w:r>
      <w:r w:rsidRPr="003421FC">
        <w:rPr>
          <w:rFonts w:asciiTheme="minorEastAsia" w:hAnsiTheme="minorEastAsia" w:hint="eastAsia"/>
          <w:b/>
          <w:sz w:val="24"/>
          <w:szCs w:val="24"/>
        </w:rPr>
        <w:t xml:space="preserve"> 10:00</w:t>
      </w:r>
      <w:r w:rsidRPr="003421FC">
        <w:rPr>
          <w:rFonts w:asciiTheme="minorEastAsia" w:hAnsiTheme="minorEastAsia"/>
          <w:b/>
          <w:sz w:val="24"/>
          <w:szCs w:val="24"/>
        </w:rPr>
        <w:t>” /&gt;</w:t>
      </w:r>
    </w:p>
    <w:bookmarkEnd w:id="109"/>
    <w:bookmarkEnd w:id="110"/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&lt;/parameter&gt;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lastRenderedPageBreak/>
        <w:t>&lt;/request&gt;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 w:hint="eastAsia"/>
          <w:sz w:val="24"/>
          <w:szCs w:val="24"/>
        </w:rPr>
        <w:t>响应数据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3421FC">
        <w:rPr>
          <w:rFonts w:asciiTheme="minorEastAsia" w:hAnsiTheme="minorEastAsia"/>
          <w:sz w:val="24"/>
          <w:szCs w:val="24"/>
        </w:rPr>
        <w:t>&lt;?xml</w:t>
      </w:r>
      <w:proofErr w:type="gramEnd"/>
      <w:r w:rsidRPr="003421FC">
        <w:rPr>
          <w:rFonts w:asciiTheme="minorEastAsia" w:hAnsiTheme="minorEastAsia"/>
          <w:sz w:val="24"/>
          <w:szCs w:val="24"/>
        </w:rPr>
        <w:t xml:space="preserve"> version="1.0" encoding="utf-8"?&gt;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&lt;response website="http://iptv.cedock.com/tpsv/Service.asmx/IPTV2"&gt;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&lt;error type="false" note="" servertime="2009-12-25 10:10:38" /&gt;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&lt;data language="zh-CN"</w:t>
      </w:r>
      <w:r w:rsidRPr="003421FC">
        <w:rPr>
          <w:rFonts w:asciiTheme="minorEastAsia" w:hAnsiTheme="minorEastAsia" w:hint="eastAsia"/>
          <w:sz w:val="24"/>
          <w:szCs w:val="24"/>
        </w:rPr>
        <w:t xml:space="preserve"> total="10"</w:t>
      </w:r>
      <w:r w:rsidRPr="003421FC">
        <w:rPr>
          <w:rFonts w:asciiTheme="minorEastAsia" w:hAnsiTheme="minorEastAsia"/>
          <w:sz w:val="24"/>
          <w:szCs w:val="24"/>
        </w:rPr>
        <w:t>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 w:hint="eastAsia"/>
          <w:sz w:val="24"/>
          <w:szCs w:val="24"/>
        </w:rPr>
        <w:t>&lt;media id="123" title="新少林寺"&gt;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 w:hint="eastAsia"/>
          <w:sz w:val="24"/>
          <w:szCs w:val="24"/>
        </w:rPr>
        <w:t>&lt;info director="刘德华" actors="刘德华" type="武侠" area="香港" language="国语" score="100" playdate="2010-08-15" praise="20" dispraise="5" source="优酷;奇异" prefer="优酷"/&gt;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 w:hint="eastAsia"/>
          <w:sz w:val="24"/>
          <w:szCs w:val="24"/>
        </w:rPr>
        <w:t>&lt;</w:t>
      </w:r>
      <w:proofErr w:type="gramStart"/>
      <w:r w:rsidRPr="003421FC">
        <w:rPr>
          <w:rFonts w:asciiTheme="minorEastAsia" w:hAnsiTheme="minorEastAsia" w:hint="eastAsia"/>
          <w:sz w:val="24"/>
          <w:szCs w:val="24"/>
        </w:rPr>
        <w:t>description</w:t>
      </w:r>
      <w:proofErr w:type="gramEnd"/>
      <w:r w:rsidRPr="003421FC">
        <w:rPr>
          <w:rFonts w:asciiTheme="minorEastAsia" w:hAnsiTheme="minorEastAsia" w:hint="eastAsia"/>
          <w:sz w:val="24"/>
          <w:szCs w:val="24"/>
        </w:rPr>
        <w:t>&gt;&lt;![CDATA[少林寺新版……]]&gt;&lt;/description&gt;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&lt;posters</w:t>
      </w:r>
      <w:r w:rsidRPr="003421FC">
        <w:rPr>
          <w:rFonts w:asciiTheme="minorEastAsia" w:hAnsiTheme="minorEastAsia" w:hint="eastAsia"/>
          <w:sz w:val="24"/>
          <w:szCs w:val="24"/>
        </w:rPr>
        <w:t xml:space="preserve"> num="2"</w:t>
      </w:r>
      <w:r w:rsidRPr="003421FC">
        <w:rPr>
          <w:rFonts w:asciiTheme="minorEastAsia" w:hAnsiTheme="minorEastAsia"/>
          <w:sz w:val="24"/>
          <w:szCs w:val="24"/>
        </w:rPr>
        <w:t>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&lt;poster type="small" size="100*120" url="http://S_</w:t>
      </w:r>
      <w:r w:rsidRPr="003421FC">
        <w:rPr>
          <w:rFonts w:asciiTheme="minorEastAsia" w:hAnsiTheme="minorEastAsia" w:hint="eastAsia"/>
          <w:sz w:val="24"/>
          <w:szCs w:val="24"/>
        </w:rPr>
        <w:t>1234</w:t>
      </w:r>
      <w:r w:rsidRPr="003421FC">
        <w:rPr>
          <w:rFonts w:asciiTheme="minorEastAsia" w:hAnsiTheme="minorEastAsia"/>
          <w:sz w:val="24"/>
          <w:szCs w:val="24"/>
        </w:rPr>
        <w:t>.jpg" /&gt;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&lt;poster type="big" size="600*720" url="http://B_</w:t>
      </w:r>
      <w:r w:rsidRPr="003421FC">
        <w:rPr>
          <w:rFonts w:asciiTheme="minorEastAsia" w:hAnsiTheme="minorEastAsia" w:hint="eastAsia"/>
          <w:sz w:val="24"/>
          <w:szCs w:val="24"/>
        </w:rPr>
        <w:t>1234</w:t>
      </w:r>
      <w:r w:rsidRPr="003421FC">
        <w:rPr>
          <w:rFonts w:asciiTheme="minorEastAsia" w:hAnsiTheme="minorEastAsia"/>
          <w:sz w:val="24"/>
          <w:szCs w:val="24"/>
        </w:rPr>
        <w:t>.jpg" /&gt;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&lt;/posters&gt;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 w:hint="eastAsia"/>
          <w:sz w:val="24"/>
          <w:szCs w:val="24"/>
        </w:rPr>
        <w:t>&lt;episodes source="优酷" num="1"&gt;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 xml:space="preserve">&lt;episode id="207" index="1" size="423" length="93" format="ts" rate="700" </w:t>
      </w:r>
      <w:proofErr w:type="gramStart"/>
      <w:r w:rsidRPr="003421FC">
        <w:rPr>
          <w:rFonts w:asciiTheme="minorEastAsia" w:hAnsiTheme="minorEastAsia"/>
          <w:sz w:val="24"/>
          <w:szCs w:val="24"/>
        </w:rPr>
        <w:t>vip</w:t>
      </w:r>
      <w:proofErr w:type="gramEnd"/>
      <w:r w:rsidRPr="003421FC">
        <w:rPr>
          <w:rFonts w:asciiTheme="minorEastAsia" w:hAnsiTheme="minorEastAsia"/>
          <w:sz w:val="24"/>
          <w:szCs w:val="24"/>
        </w:rPr>
        <w:t>="0" url="http://a0e12d4b05fc0300424500004094ea00.ts" live="0" /&gt;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&lt;/episodes&gt;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 w:hint="eastAsia"/>
          <w:sz w:val="24"/>
          <w:szCs w:val="24"/>
        </w:rPr>
        <w:t>&lt;episodes source="奇异" num="2"&gt;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 xml:space="preserve">&lt;episode id="208" index="1" size="423" length="45" format="ts" rate="700" </w:t>
      </w:r>
      <w:proofErr w:type="gramStart"/>
      <w:r w:rsidRPr="003421FC">
        <w:rPr>
          <w:rFonts w:asciiTheme="minorEastAsia" w:hAnsiTheme="minorEastAsia"/>
          <w:sz w:val="24"/>
          <w:szCs w:val="24"/>
        </w:rPr>
        <w:t>vip</w:t>
      </w:r>
      <w:proofErr w:type="gramEnd"/>
      <w:r w:rsidRPr="003421FC">
        <w:rPr>
          <w:rFonts w:asciiTheme="minorEastAsia" w:hAnsiTheme="minorEastAsia"/>
          <w:sz w:val="24"/>
          <w:szCs w:val="24"/>
        </w:rPr>
        <w:t>="0" url="http://a0e12d4b05fc0300424500004094ea02.ts" live="0" /&gt;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 xml:space="preserve">&lt;episode id="209" index="2" size="423" length="48" format="ts" rate="700" </w:t>
      </w:r>
      <w:proofErr w:type="gramStart"/>
      <w:r w:rsidRPr="003421FC">
        <w:rPr>
          <w:rFonts w:asciiTheme="minorEastAsia" w:hAnsiTheme="minorEastAsia"/>
          <w:sz w:val="24"/>
          <w:szCs w:val="24"/>
        </w:rPr>
        <w:t>vip</w:t>
      </w:r>
      <w:proofErr w:type="gramEnd"/>
      <w:r w:rsidRPr="003421FC">
        <w:rPr>
          <w:rFonts w:asciiTheme="minorEastAsia" w:hAnsiTheme="minorEastAsia"/>
          <w:sz w:val="24"/>
          <w:szCs w:val="24"/>
        </w:rPr>
        <w:t>="0" url="http://a0e12d4b05fc0300424500004094ea03.ts" live="0" /&gt;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&lt;/episodes&gt;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/>
          <w:sz w:val="24"/>
          <w:szCs w:val="24"/>
        </w:rPr>
        <w:t>&lt;/media&gt;</w:t>
      </w:r>
    </w:p>
    <w:p w:rsidR="003421FC" w:rsidRPr="003421FC" w:rsidRDefault="003421FC" w:rsidP="003421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21FC">
        <w:rPr>
          <w:rFonts w:asciiTheme="minorEastAsia" w:hAnsiTheme="minorEastAsia" w:hint="eastAsia"/>
          <w:sz w:val="24"/>
          <w:szCs w:val="24"/>
        </w:rPr>
        <w:lastRenderedPageBreak/>
        <w:t xml:space="preserve">  &lt;/data&gt;</w:t>
      </w:r>
    </w:p>
    <w:p w:rsidR="003421FC" w:rsidRDefault="003421FC" w:rsidP="003421FC">
      <w:pPr>
        <w:spacing w:line="360" w:lineRule="auto"/>
        <w:rPr>
          <w:sz w:val="30"/>
          <w:szCs w:val="30"/>
        </w:rPr>
      </w:pPr>
      <w:r w:rsidRPr="003421FC">
        <w:rPr>
          <w:rFonts w:asciiTheme="minorEastAsia" w:hAnsiTheme="minorEastAsia" w:hint="eastAsia"/>
          <w:sz w:val="30"/>
          <w:szCs w:val="30"/>
        </w:rPr>
        <w:t>&lt;/</w:t>
      </w:r>
      <w:r w:rsidRPr="003421FC">
        <w:rPr>
          <w:rFonts w:asciiTheme="minorEastAsia" w:hAnsiTheme="minorEastAsia"/>
          <w:sz w:val="24"/>
          <w:szCs w:val="24"/>
        </w:rPr>
        <w:t>response</w:t>
      </w:r>
      <w:r w:rsidRPr="003421FC">
        <w:rPr>
          <w:rFonts w:asciiTheme="minorEastAsia" w:hAnsiTheme="minorEastAsia" w:hint="eastAsia"/>
          <w:sz w:val="24"/>
          <w:szCs w:val="24"/>
        </w:rPr>
        <w:t>&gt;</w:t>
      </w:r>
    </w:p>
    <w:p w:rsidR="002A2544" w:rsidRPr="008609BF" w:rsidRDefault="003421FC" w:rsidP="008609BF">
      <w:pPr>
        <w:pStyle w:val="a4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sz w:val="30"/>
          <w:szCs w:val="30"/>
        </w:rPr>
      </w:pPr>
      <w:bookmarkStart w:id="119" w:name="OLE_LINK26"/>
      <w:bookmarkStart w:id="120" w:name="_Toc308456563"/>
      <w:bookmarkStart w:id="121" w:name="OLE_LINK59"/>
      <w:r w:rsidRPr="008609BF">
        <w:rPr>
          <w:rFonts w:hint="eastAsia"/>
          <w:sz w:val="30"/>
          <w:szCs w:val="30"/>
        </w:rPr>
        <w:t>按照</w:t>
      </w:r>
      <w:r w:rsidR="00400EEF">
        <w:rPr>
          <w:rFonts w:hint="eastAsia"/>
          <w:sz w:val="30"/>
          <w:szCs w:val="30"/>
        </w:rPr>
        <w:t>wiki_id</w:t>
      </w:r>
      <w:r w:rsidR="00400EEF">
        <w:rPr>
          <w:rFonts w:hint="eastAsia"/>
          <w:sz w:val="30"/>
          <w:szCs w:val="30"/>
        </w:rPr>
        <w:t>获取</w:t>
      </w:r>
      <w:r w:rsidR="00400EEF">
        <w:rPr>
          <w:rFonts w:hint="eastAsia"/>
          <w:sz w:val="30"/>
          <w:szCs w:val="30"/>
        </w:rPr>
        <w:t>wiki</w:t>
      </w:r>
      <w:r w:rsidR="00400EEF">
        <w:rPr>
          <w:rFonts w:hint="eastAsia"/>
          <w:sz w:val="30"/>
          <w:szCs w:val="30"/>
        </w:rPr>
        <w:t>详细信息</w:t>
      </w:r>
      <w:bookmarkEnd w:id="119"/>
      <w:r w:rsidRPr="008609BF">
        <w:rPr>
          <w:rFonts w:hint="eastAsia"/>
          <w:sz w:val="30"/>
          <w:szCs w:val="30"/>
        </w:rPr>
        <w:t xml:space="preserve"> Get</w:t>
      </w:r>
      <w:r w:rsidR="00400EEF">
        <w:rPr>
          <w:rFonts w:hint="eastAsia"/>
          <w:sz w:val="30"/>
          <w:szCs w:val="30"/>
        </w:rPr>
        <w:t>WikiInfo</w:t>
      </w:r>
      <w:bookmarkEnd w:id="120"/>
      <w:bookmarkEnd w:id="121"/>
    </w:p>
    <w:p w:rsidR="002A2544" w:rsidRPr="00916714" w:rsidRDefault="002A2544" w:rsidP="002A2544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916714">
        <w:rPr>
          <w:rFonts w:hint="eastAsia"/>
          <w:b/>
          <w:sz w:val="24"/>
          <w:szCs w:val="24"/>
        </w:rPr>
        <w:t>请求数据说明：</w:t>
      </w:r>
    </w:p>
    <w:tbl>
      <w:tblPr>
        <w:tblStyle w:val="a3"/>
        <w:tblW w:w="0" w:type="auto"/>
        <w:tblLook w:val="04A0"/>
      </w:tblPr>
      <w:tblGrid>
        <w:gridCol w:w="1263"/>
        <w:gridCol w:w="1678"/>
        <w:gridCol w:w="1262"/>
        <w:gridCol w:w="1118"/>
        <w:gridCol w:w="3201"/>
      </w:tblGrid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接口名称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</w:t>
            </w:r>
            <w:r>
              <w:rPr>
                <w:rFonts w:hint="eastAsia"/>
                <w:sz w:val="24"/>
                <w:szCs w:val="24"/>
              </w:rPr>
              <w:t>-CN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要求的响应数据语言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终端型号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dnum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didtoken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终端软件版本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huanid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2A2544" w:rsidTr="00F02B5D"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用户系统版本，当前为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A2544" w:rsidTr="00F02B5D">
        <w:tc>
          <w:tcPr>
            <w:tcW w:w="1263" w:type="dxa"/>
          </w:tcPr>
          <w:p w:rsidR="002A2544" w:rsidRPr="00584D9A" w:rsidRDefault="002A2544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584D9A">
              <w:rPr>
                <w:rFonts w:hint="eastAsia"/>
                <w:b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2A2544" w:rsidRPr="00584D9A" w:rsidRDefault="002A2544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584D9A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2A2544" w:rsidRPr="00584D9A" w:rsidRDefault="002A2544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584D9A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2A2544" w:rsidRPr="00584D9A" w:rsidRDefault="002A2544" w:rsidP="00F02B5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01" w:type="dxa"/>
          </w:tcPr>
          <w:p w:rsidR="002A2544" w:rsidRPr="00584D9A" w:rsidRDefault="002A2544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584D9A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2A2544" w:rsidTr="00F02B5D">
        <w:tc>
          <w:tcPr>
            <w:tcW w:w="1263" w:type="dxa"/>
          </w:tcPr>
          <w:p w:rsidR="002A2544" w:rsidRPr="00584D9A" w:rsidRDefault="002A2544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584D9A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2A2544" w:rsidRPr="00584D9A" w:rsidRDefault="00B306E1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2A2544" w:rsidRPr="00584D9A" w:rsidRDefault="00B306E1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2A2544" w:rsidRPr="00584D9A" w:rsidRDefault="00F35766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ED3DD6" w:rsidRPr="00584D9A" w:rsidRDefault="00F35766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wiki_id</w:t>
            </w:r>
          </w:p>
        </w:tc>
      </w:tr>
    </w:tbl>
    <w:p w:rsidR="002A2544" w:rsidRPr="00916714" w:rsidRDefault="002A2544" w:rsidP="002A2544">
      <w:pPr>
        <w:pStyle w:val="a4"/>
        <w:spacing w:line="360" w:lineRule="auto"/>
        <w:ind w:left="360" w:firstLineChars="0" w:firstLine="0"/>
        <w:rPr>
          <w:b/>
          <w:sz w:val="24"/>
          <w:szCs w:val="24"/>
        </w:rPr>
      </w:pPr>
      <w:r w:rsidRPr="00916714">
        <w:rPr>
          <w:rFonts w:hint="eastAsia"/>
          <w:b/>
          <w:sz w:val="24"/>
          <w:szCs w:val="24"/>
        </w:rPr>
        <w:t>响应数据说明：</w:t>
      </w:r>
    </w:p>
    <w:tbl>
      <w:tblPr>
        <w:tblStyle w:val="a3"/>
        <w:tblW w:w="8521" w:type="dxa"/>
        <w:tblLook w:val="04A0"/>
      </w:tblPr>
      <w:tblGrid>
        <w:gridCol w:w="1242"/>
        <w:gridCol w:w="1683"/>
        <w:gridCol w:w="1263"/>
        <w:gridCol w:w="4333"/>
      </w:tblGrid>
      <w:tr w:rsidR="002A2544" w:rsidTr="00F02B5D">
        <w:tc>
          <w:tcPr>
            <w:tcW w:w="1242" w:type="dxa"/>
          </w:tcPr>
          <w:p w:rsidR="002A2544" w:rsidRDefault="002A2544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2A2544" w:rsidRDefault="002A2544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2A2544" w:rsidRDefault="002A2544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2A2544" w:rsidRDefault="002A2544" w:rsidP="00F02B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2A2544" w:rsidTr="00F02B5D">
        <w:tc>
          <w:tcPr>
            <w:tcW w:w="124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A2544" w:rsidTr="00F02B5D">
        <w:tc>
          <w:tcPr>
            <w:tcW w:w="124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</w:tr>
      <w:tr w:rsidR="002A2544" w:rsidTr="00F02B5D">
        <w:tc>
          <w:tcPr>
            <w:tcW w:w="124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2A2544" w:rsidTr="00F02B5D">
        <w:tc>
          <w:tcPr>
            <w:tcW w:w="124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为有错误，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为无错误</w:t>
            </w:r>
          </w:p>
        </w:tc>
      </w:tr>
      <w:tr w:rsidR="002A2544" w:rsidTr="00F02B5D">
        <w:tc>
          <w:tcPr>
            <w:tcW w:w="124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有错误时为错误码，无错误时为空</w:t>
            </w:r>
          </w:p>
        </w:tc>
      </w:tr>
      <w:tr w:rsidR="002A2544" w:rsidTr="00F02B5D">
        <w:tc>
          <w:tcPr>
            <w:tcW w:w="124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时间，格式</w:t>
            </w:r>
            <w:r>
              <w:rPr>
                <w:rFonts w:hint="eastAsia"/>
                <w:sz w:val="24"/>
                <w:szCs w:val="24"/>
              </w:rPr>
              <w:t>yyyy-MM-dd HH:mm:ss</w:t>
            </w:r>
          </w:p>
        </w:tc>
      </w:tr>
      <w:tr w:rsidR="002A2544" w:rsidTr="00F02B5D">
        <w:tc>
          <w:tcPr>
            <w:tcW w:w="1242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 w:rsidRPr="00156214">
              <w:rPr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A2544" w:rsidRDefault="00584D9A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A2544" w:rsidRDefault="002A2544" w:rsidP="00F02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075D1E" w:rsidRPr="003421FC" w:rsidTr="0002635B">
        <w:tc>
          <w:tcPr>
            <w:tcW w:w="1242" w:type="dxa"/>
          </w:tcPr>
          <w:p w:rsidR="00075D1E" w:rsidRPr="003421FC" w:rsidRDefault="00075D1E" w:rsidP="0002635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075D1E" w:rsidRPr="003421FC" w:rsidRDefault="00075D1E" w:rsidP="0002635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075D1E" w:rsidRPr="003421FC" w:rsidRDefault="00075D1E" w:rsidP="0002635B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75D1E" w:rsidRPr="003421FC" w:rsidRDefault="00075D1E" w:rsidP="0002635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响应数据语言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专题</w:t>
            </w: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  <w:r w:rsidRPr="00B63EBD">
              <w:rPr>
                <w:rFonts w:hint="eastAsia"/>
                <w:b/>
                <w:sz w:val="24"/>
                <w:szCs w:val="24"/>
              </w:rPr>
              <w:t>的总数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17CAE" w:rsidRPr="00B63EBD" w:rsidRDefault="00322D5E" w:rsidP="00F02B5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一个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影视</w:t>
            </w: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bookmarkStart w:id="122" w:name="OLE_LINK62"/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  <w:bookmarkEnd w:id="122"/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影视名称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导演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演员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类型，如武侠、警匪等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地区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配音语言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得分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上映日期，格式</w:t>
            </w:r>
            <w:r w:rsidRPr="00B63EBD">
              <w:rPr>
                <w:rFonts w:hint="eastAsia"/>
                <w:b/>
                <w:sz w:val="24"/>
                <w:szCs w:val="24"/>
              </w:rPr>
              <w:t>yyyy-MM-dd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顶的得票数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踩的得票数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优选片源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唯一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海报数量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一个或多个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海报类型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海报尺寸，格式：宽</w:t>
            </w:r>
            <w:r w:rsidRPr="00B63EBD">
              <w:rPr>
                <w:rFonts w:hint="eastAsia"/>
                <w:b/>
                <w:sz w:val="24"/>
                <w:szCs w:val="24"/>
              </w:rPr>
              <w:t>*</w:t>
            </w:r>
            <w:r w:rsidRPr="00B63EBD">
              <w:rPr>
                <w:rFonts w:hint="eastAsia"/>
                <w:b/>
                <w:sz w:val="24"/>
                <w:szCs w:val="24"/>
              </w:rPr>
              <w:t>高，单位：像素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海报图片</w:t>
            </w: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个或多个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片源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分集数量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一个或多个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</w:t>
            </w:r>
            <w:r w:rsidRPr="00B63EBD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分集序号，即第几集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分集大小，单位：</w:t>
            </w:r>
            <w:r w:rsidRPr="00B63EBD">
              <w:rPr>
                <w:rFonts w:hint="eastAsia"/>
                <w:b/>
                <w:sz w:val="24"/>
                <w:szCs w:val="24"/>
              </w:rPr>
              <w:t>KB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分集长度，单位：秒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分集格式，如</w:t>
            </w:r>
            <w:r w:rsidRPr="00B63EBD">
              <w:rPr>
                <w:rFonts w:hint="eastAsia"/>
                <w:b/>
                <w:sz w:val="24"/>
                <w:szCs w:val="24"/>
              </w:rPr>
              <w:t>avi</w:t>
            </w:r>
            <w:r w:rsidRPr="00B63EBD">
              <w:rPr>
                <w:rFonts w:hint="eastAsia"/>
                <w:b/>
                <w:sz w:val="24"/>
                <w:szCs w:val="24"/>
              </w:rPr>
              <w:t>等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分集码率，单位：</w:t>
            </w:r>
            <w:r w:rsidRPr="00B63EBD">
              <w:rPr>
                <w:rFonts w:hint="eastAsia"/>
                <w:b/>
                <w:sz w:val="24"/>
                <w:szCs w:val="24"/>
              </w:rPr>
              <w:t>kbps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为普通影片，</w:t>
            </w:r>
            <w:r w:rsidRPr="00B63EBD">
              <w:rPr>
                <w:rFonts w:hint="eastAsia"/>
                <w:b/>
                <w:sz w:val="24"/>
                <w:szCs w:val="24"/>
              </w:rPr>
              <w:t>1</w:t>
            </w:r>
            <w:r w:rsidRPr="00B63EBD">
              <w:rPr>
                <w:rFonts w:hint="eastAsia"/>
                <w:b/>
                <w:sz w:val="24"/>
                <w:szCs w:val="24"/>
              </w:rPr>
              <w:t>为</w:t>
            </w:r>
            <w:r w:rsidRPr="00B63EBD">
              <w:rPr>
                <w:rFonts w:hint="eastAsia"/>
                <w:b/>
                <w:sz w:val="24"/>
                <w:szCs w:val="24"/>
              </w:rPr>
              <w:t>VIP</w:t>
            </w:r>
            <w:r w:rsidRPr="00B63EBD">
              <w:rPr>
                <w:rFonts w:hint="eastAsia"/>
                <w:b/>
                <w:sz w:val="24"/>
                <w:szCs w:val="24"/>
              </w:rPr>
              <w:t>影片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分集播放</w:t>
            </w:r>
            <w:r w:rsidRPr="00B63EBD">
              <w:rPr>
                <w:rFonts w:hint="eastAsia"/>
                <w:b/>
                <w:sz w:val="24"/>
                <w:szCs w:val="24"/>
              </w:rPr>
              <w:t>url</w:t>
            </w:r>
          </w:p>
        </w:tc>
      </w:tr>
      <w:tr w:rsidR="00717CAE" w:rsidTr="00F02B5D">
        <w:tc>
          <w:tcPr>
            <w:tcW w:w="1242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17CAE" w:rsidRPr="00B63EBD" w:rsidRDefault="00717CAE" w:rsidP="00F02B5D">
            <w:pPr>
              <w:spacing w:line="360" w:lineRule="auto"/>
              <w:rPr>
                <w:b/>
                <w:sz w:val="24"/>
                <w:szCs w:val="24"/>
              </w:rPr>
            </w:pPr>
            <w:r w:rsidRPr="00B63EBD">
              <w:rPr>
                <w:rFonts w:hint="eastAsia"/>
                <w:b/>
                <w:sz w:val="24"/>
                <w:szCs w:val="24"/>
              </w:rPr>
              <w:t>0</w:t>
            </w:r>
            <w:r w:rsidRPr="00B63EBD">
              <w:rPr>
                <w:rFonts w:hint="eastAsia"/>
                <w:b/>
                <w:sz w:val="24"/>
                <w:szCs w:val="24"/>
              </w:rPr>
              <w:t>为点播，</w:t>
            </w:r>
            <w:r w:rsidRPr="00B63EBD">
              <w:rPr>
                <w:rFonts w:hint="eastAsia"/>
                <w:b/>
                <w:sz w:val="24"/>
                <w:szCs w:val="24"/>
              </w:rPr>
              <w:t>1</w:t>
            </w:r>
            <w:r w:rsidRPr="00B63EBD">
              <w:rPr>
                <w:rFonts w:hint="eastAsia"/>
                <w:b/>
                <w:sz w:val="24"/>
                <w:szCs w:val="24"/>
              </w:rPr>
              <w:t>为直播</w:t>
            </w:r>
          </w:p>
        </w:tc>
      </w:tr>
      <w:tr w:rsidR="00B90A73" w:rsidTr="00F02B5D">
        <w:tc>
          <w:tcPr>
            <w:tcW w:w="1242" w:type="dxa"/>
          </w:tcPr>
          <w:p w:rsidR="00B90A73" w:rsidRPr="00B90A73" w:rsidRDefault="00B90A73" w:rsidP="00F02B5D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B90A73" w:rsidRPr="00B90A73" w:rsidRDefault="00B90A73" w:rsidP="00F02B5D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action</w:t>
            </w:r>
          </w:p>
        </w:tc>
        <w:tc>
          <w:tcPr>
            <w:tcW w:w="1263" w:type="dxa"/>
          </w:tcPr>
          <w:p w:rsidR="00B90A73" w:rsidRPr="00B90A73" w:rsidRDefault="00B90A73" w:rsidP="00533CE9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90A73" w:rsidRPr="00B90A73" w:rsidRDefault="00B90A73" w:rsidP="00533CE9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一个或多个</w:t>
            </w:r>
          </w:p>
        </w:tc>
      </w:tr>
      <w:tr w:rsidR="00B90A73" w:rsidTr="00F02B5D">
        <w:tc>
          <w:tcPr>
            <w:tcW w:w="1242" w:type="dxa"/>
          </w:tcPr>
          <w:p w:rsidR="00B90A73" w:rsidRPr="00B90A73" w:rsidRDefault="00B90A73" w:rsidP="00F02B5D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B90A73" w:rsidRPr="00B90A73" w:rsidRDefault="00B90A73" w:rsidP="00F02B5D">
            <w:pPr>
              <w:spacing w:line="360" w:lineRule="auto"/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B90A73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B90A73" w:rsidRPr="00B90A73" w:rsidRDefault="00B90A73" w:rsidP="00533CE9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90A73" w:rsidRPr="00B90A73" w:rsidRDefault="00B90A73" w:rsidP="00533CE9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类型</w:t>
            </w: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 xml:space="preserve"> </w:t>
            </w: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动作类型如：收藏为</w:t>
            </w:r>
            <w:r w:rsidRPr="00B90A73">
              <w:rPr>
                <w:b/>
                <w:color w:val="FF0000"/>
                <w:sz w:val="24"/>
                <w:szCs w:val="24"/>
              </w:rPr>
              <w:t>favorite</w:t>
            </w:r>
          </w:p>
        </w:tc>
      </w:tr>
      <w:tr w:rsidR="00B90A73" w:rsidTr="00F02B5D">
        <w:tc>
          <w:tcPr>
            <w:tcW w:w="1242" w:type="dxa"/>
          </w:tcPr>
          <w:p w:rsidR="00B90A73" w:rsidRPr="00B90A73" w:rsidRDefault="00B90A73" w:rsidP="00F02B5D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B90A73" w:rsidRPr="00B90A73" w:rsidRDefault="00B90A73" w:rsidP="00F02B5D">
            <w:pPr>
              <w:spacing w:line="360" w:lineRule="auto"/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B90A73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var</w:t>
            </w:r>
          </w:p>
        </w:tc>
        <w:tc>
          <w:tcPr>
            <w:tcW w:w="1263" w:type="dxa"/>
          </w:tcPr>
          <w:p w:rsidR="00B90A73" w:rsidRPr="00B90A73" w:rsidRDefault="00B90A73" w:rsidP="00533CE9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B90A73" w:rsidRPr="00B90A73" w:rsidRDefault="00B90A73" w:rsidP="00533CE9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值</w:t>
            </w: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代表以及收藏</w:t>
            </w:r>
          </w:p>
        </w:tc>
      </w:tr>
      <w:tr w:rsidR="00B90A73" w:rsidTr="00F02B5D">
        <w:tc>
          <w:tcPr>
            <w:tcW w:w="1242" w:type="dxa"/>
          </w:tcPr>
          <w:p w:rsidR="00B90A73" w:rsidRPr="00B90A73" w:rsidRDefault="00B90A73" w:rsidP="00F02B5D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B90A73" w:rsidRPr="00B90A73" w:rsidRDefault="00B90A73" w:rsidP="00F02B5D">
            <w:pPr>
              <w:spacing w:line="360" w:lineRule="auto"/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B90A73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datetime</w:t>
            </w:r>
          </w:p>
        </w:tc>
        <w:tc>
          <w:tcPr>
            <w:tcW w:w="1263" w:type="dxa"/>
          </w:tcPr>
          <w:p w:rsidR="00B90A73" w:rsidRPr="00B90A73" w:rsidRDefault="00B90A73" w:rsidP="00533CE9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90A73" w:rsidRPr="00B90A73" w:rsidRDefault="00B90A73" w:rsidP="00533CE9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B90A73">
              <w:rPr>
                <w:rFonts w:hint="eastAsia"/>
                <w:b/>
                <w:color w:val="FF0000"/>
                <w:sz w:val="24"/>
                <w:szCs w:val="24"/>
              </w:rPr>
              <w:t>操作的时间</w:t>
            </w:r>
          </w:p>
        </w:tc>
      </w:tr>
    </w:tbl>
    <w:p w:rsidR="002A2544" w:rsidRPr="00AD2044" w:rsidRDefault="002A2544" w:rsidP="002A2544">
      <w:pPr>
        <w:spacing w:line="360" w:lineRule="auto"/>
        <w:rPr>
          <w:b/>
          <w:sz w:val="24"/>
          <w:szCs w:val="24"/>
        </w:rPr>
      </w:pPr>
      <w:r w:rsidRPr="00AD2044">
        <w:rPr>
          <w:rFonts w:hint="eastAsia"/>
          <w:b/>
          <w:sz w:val="24"/>
          <w:szCs w:val="24"/>
        </w:rPr>
        <w:t>举例：</w:t>
      </w:r>
    </w:p>
    <w:p w:rsidR="002A2544" w:rsidRPr="00AD2044" w:rsidRDefault="002A2544" w:rsidP="002A2544">
      <w:pPr>
        <w:spacing w:line="360" w:lineRule="auto"/>
        <w:rPr>
          <w:sz w:val="24"/>
          <w:szCs w:val="24"/>
        </w:rPr>
      </w:pPr>
      <w:r w:rsidRPr="00AD2044">
        <w:rPr>
          <w:rFonts w:hint="eastAsia"/>
          <w:sz w:val="24"/>
          <w:szCs w:val="24"/>
        </w:rPr>
        <w:t>请求数据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E718E1">
        <w:rPr>
          <w:rFonts w:asciiTheme="minorEastAsia" w:hAnsiTheme="minorEastAsia"/>
          <w:sz w:val="24"/>
          <w:szCs w:val="24"/>
        </w:rPr>
        <w:t>&lt;?xml</w:t>
      </w:r>
      <w:proofErr w:type="gramEnd"/>
      <w:r w:rsidRPr="00E718E1">
        <w:rPr>
          <w:rFonts w:asciiTheme="minorEastAsia" w:hAnsiTheme="minorEastAsia"/>
          <w:sz w:val="24"/>
          <w:szCs w:val="24"/>
        </w:rPr>
        <w:t xml:space="preserve"> version="1.0" encoding="utf-8"?&gt;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&lt;request website="http://</w:t>
      </w:r>
      <w:r w:rsidRPr="00E718E1">
        <w:rPr>
          <w:rFonts w:asciiTheme="minorEastAsia" w:hAnsiTheme="minorEastAsia" w:hint="eastAsia"/>
          <w:sz w:val="24"/>
          <w:szCs w:val="24"/>
        </w:rPr>
        <w:t>iptv</w:t>
      </w:r>
      <w:r w:rsidRPr="00E718E1">
        <w:rPr>
          <w:rFonts w:asciiTheme="minorEastAsia" w:hAnsiTheme="minorEastAsia"/>
          <w:sz w:val="24"/>
          <w:szCs w:val="24"/>
        </w:rPr>
        <w:t>.cedock.com"&gt;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&lt;parameter type="</w:t>
      </w:r>
      <w:r w:rsidR="004A6034" w:rsidRPr="004A6034">
        <w:rPr>
          <w:rFonts w:asciiTheme="minorEastAsia" w:hAnsiTheme="minorEastAsia"/>
          <w:sz w:val="24"/>
          <w:szCs w:val="24"/>
        </w:rPr>
        <w:t>GetWikiInfo</w:t>
      </w:r>
      <w:r w:rsidRPr="00E718E1">
        <w:rPr>
          <w:rFonts w:asciiTheme="minorEastAsia" w:hAnsiTheme="minorEastAsia"/>
          <w:sz w:val="24"/>
          <w:szCs w:val="24"/>
        </w:rPr>
        <w:t>" language="zh-CN"&gt;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</w:t>
      </w:r>
      <w:r w:rsidRPr="00E718E1">
        <w:rPr>
          <w:rFonts w:asciiTheme="minorEastAsia" w:hAnsiTheme="minorEastAsia" w:hint="eastAsia"/>
          <w:sz w:val="24"/>
          <w:szCs w:val="24"/>
        </w:rPr>
        <w:t>device</w:t>
      </w:r>
      <w:r w:rsidRPr="00E718E1">
        <w:rPr>
          <w:rFonts w:asciiTheme="minorEastAsia" w:hAnsiTheme="minorEastAsia"/>
          <w:sz w:val="24"/>
          <w:szCs w:val="24"/>
        </w:rPr>
        <w:t xml:space="preserve"> </w:t>
      </w:r>
      <w:r w:rsidRPr="00E718E1">
        <w:rPr>
          <w:rFonts w:asciiTheme="minorEastAsia" w:hAnsiTheme="minorEastAsia" w:hint="eastAsia"/>
          <w:sz w:val="24"/>
          <w:szCs w:val="24"/>
        </w:rPr>
        <w:t>devmodel</w:t>
      </w:r>
      <w:r w:rsidRPr="00E718E1">
        <w:rPr>
          <w:rFonts w:asciiTheme="minorEastAsia" w:hAnsiTheme="minorEastAsia"/>
          <w:sz w:val="24"/>
          <w:szCs w:val="24"/>
        </w:rPr>
        <w:t>="</w:t>
      </w:r>
      <w:r w:rsidRPr="00E718E1">
        <w:rPr>
          <w:rFonts w:asciiTheme="minorEastAsia" w:hAnsiTheme="minorEastAsia" w:hint="eastAsia"/>
          <w:sz w:val="24"/>
          <w:szCs w:val="24"/>
        </w:rPr>
        <w:t>hs16</w:t>
      </w:r>
      <w:r w:rsidRPr="00E718E1">
        <w:rPr>
          <w:rFonts w:asciiTheme="minorEastAsia" w:hAnsiTheme="minorEastAsia"/>
          <w:sz w:val="24"/>
          <w:szCs w:val="24"/>
        </w:rPr>
        <w:t xml:space="preserve">" </w:t>
      </w:r>
      <w:r w:rsidRPr="00E718E1">
        <w:rPr>
          <w:rFonts w:asciiTheme="minorEastAsia" w:hAnsiTheme="minorEastAsia" w:hint="eastAsia"/>
          <w:sz w:val="24"/>
          <w:szCs w:val="24"/>
        </w:rPr>
        <w:t>dnum</w:t>
      </w:r>
      <w:r w:rsidRPr="00E718E1">
        <w:rPr>
          <w:rFonts w:asciiTheme="minorEastAsia" w:hAnsiTheme="minorEastAsia"/>
          <w:sz w:val="24"/>
          <w:szCs w:val="24"/>
        </w:rPr>
        <w:t>="</w:t>
      </w:r>
      <w:r w:rsidRPr="00E718E1">
        <w:rPr>
          <w:rFonts w:asciiTheme="minorEastAsia" w:hAnsiTheme="minorEastAsia" w:hint="eastAsia"/>
          <w:sz w:val="24"/>
          <w:szCs w:val="24"/>
        </w:rPr>
        <w:t>1234</w:t>
      </w:r>
      <w:r w:rsidRPr="00E718E1">
        <w:rPr>
          <w:rFonts w:asciiTheme="minorEastAsia" w:hAnsiTheme="minorEastAsia"/>
          <w:sz w:val="24"/>
          <w:szCs w:val="24"/>
        </w:rPr>
        <w:t xml:space="preserve">" </w:t>
      </w:r>
      <w:r w:rsidRPr="00E718E1">
        <w:rPr>
          <w:rFonts w:asciiTheme="minorEastAsia" w:hAnsiTheme="minorEastAsia" w:hint="eastAsia"/>
          <w:sz w:val="24"/>
          <w:szCs w:val="24"/>
        </w:rPr>
        <w:t>did</w:t>
      </w:r>
      <w:r w:rsidRPr="00E718E1">
        <w:rPr>
          <w:rFonts w:asciiTheme="minorEastAsia" w:hAnsiTheme="minorEastAsia"/>
          <w:sz w:val="24"/>
          <w:szCs w:val="24"/>
        </w:rPr>
        <w:t>token="x" ver="</w:t>
      </w:r>
      <w:r w:rsidRPr="00E718E1">
        <w:rPr>
          <w:rFonts w:asciiTheme="minorEastAsia" w:hAnsiTheme="minorEastAsia" w:hint="eastAsia"/>
          <w:sz w:val="24"/>
          <w:szCs w:val="24"/>
        </w:rPr>
        <w:t>12.3.4</w:t>
      </w:r>
      <w:r w:rsidRPr="00E718E1">
        <w:rPr>
          <w:rFonts w:asciiTheme="minorEastAsia" w:hAnsiTheme="minorEastAsia"/>
          <w:sz w:val="24"/>
          <w:szCs w:val="24"/>
        </w:rPr>
        <w:t>"</w:t>
      </w:r>
      <w:r w:rsidRPr="00E718E1">
        <w:rPr>
          <w:rFonts w:asciiTheme="minorEastAsia" w:hAnsiTheme="minorEastAsia" w:hint="eastAsia"/>
          <w:sz w:val="24"/>
          <w:szCs w:val="24"/>
        </w:rPr>
        <w:t xml:space="preserve"> </w:t>
      </w:r>
      <w:r w:rsidRPr="00E718E1">
        <w:rPr>
          <w:rFonts w:asciiTheme="minorEastAsia" w:hAnsiTheme="minorEastAsia"/>
          <w:sz w:val="24"/>
          <w:szCs w:val="24"/>
        </w:rPr>
        <w:t>/&gt;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 xml:space="preserve">&lt;user </w:t>
      </w:r>
      <w:r w:rsidRPr="00E718E1">
        <w:rPr>
          <w:rFonts w:asciiTheme="minorEastAsia" w:hAnsiTheme="minorEastAsia" w:hint="eastAsia"/>
          <w:sz w:val="24"/>
          <w:szCs w:val="24"/>
        </w:rPr>
        <w:t>huan</w:t>
      </w:r>
      <w:r w:rsidRPr="00E718E1">
        <w:rPr>
          <w:rFonts w:asciiTheme="minorEastAsia" w:hAnsiTheme="minorEastAsia"/>
          <w:sz w:val="24"/>
          <w:szCs w:val="24"/>
        </w:rPr>
        <w:t>id="</w:t>
      </w:r>
      <w:r w:rsidRPr="00E718E1">
        <w:rPr>
          <w:rFonts w:asciiTheme="minorEastAsia" w:hAnsiTheme="minorEastAsia" w:hint="eastAsia"/>
          <w:sz w:val="24"/>
          <w:szCs w:val="24"/>
        </w:rPr>
        <w:t>1234</w:t>
      </w:r>
      <w:r w:rsidRPr="00E718E1">
        <w:rPr>
          <w:rFonts w:asciiTheme="minorEastAsia" w:hAnsiTheme="minorEastAsia"/>
          <w:sz w:val="24"/>
          <w:szCs w:val="24"/>
        </w:rPr>
        <w:t>" token="</w:t>
      </w:r>
      <w:r w:rsidRPr="00E718E1">
        <w:rPr>
          <w:rFonts w:asciiTheme="minorEastAsia" w:hAnsiTheme="minorEastAsia" w:hint="eastAsia"/>
          <w:sz w:val="24"/>
          <w:szCs w:val="24"/>
        </w:rPr>
        <w:t>x</w:t>
      </w:r>
      <w:r w:rsidRPr="00E718E1">
        <w:rPr>
          <w:rFonts w:asciiTheme="minorEastAsia" w:hAnsiTheme="minorEastAsia"/>
          <w:sz w:val="24"/>
          <w:szCs w:val="24"/>
        </w:rPr>
        <w:t xml:space="preserve">" </w:t>
      </w:r>
      <w:r w:rsidRPr="00E718E1">
        <w:rPr>
          <w:rFonts w:asciiTheme="minorEastAsia" w:hAnsiTheme="minorEastAsia" w:hint="eastAsia"/>
          <w:sz w:val="24"/>
          <w:szCs w:val="24"/>
        </w:rPr>
        <w:t>ver</w:t>
      </w:r>
      <w:r w:rsidRPr="00E718E1">
        <w:rPr>
          <w:rFonts w:asciiTheme="minorEastAsia" w:hAnsiTheme="minorEastAsia"/>
          <w:sz w:val="24"/>
          <w:szCs w:val="24"/>
        </w:rPr>
        <w:t>="</w:t>
      </w:r>
      <w:r w:rsidRPr="00E718E1">
        <w:rPr>
          <w:rFonts w:asciiTheme="minorEastAsia" w:hAnsiTheme="minorEastAsia" w:hint="eastAsia"/>
          <w:sz w:val="24"/>
          <w:szCs w:val="24"/>
        </w:rPr>
        <w:t>2</w:t>
      </w:r>
      <w:r w:rsidRPr="00E718E1">
        <w:rPr>
          <w:rFonts w:asciiTheme="minorEastAsia" w:hAnsiTheme="minorEastAsia"/>
          <w:sz w:val="24"/>
          <w:szCs w:val="24"/>
        </w:rPr>
        <w:t>" /&gt;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718E1">
        <w:rPr>
          <w:rFonts w:asciiTheme="minorEastAsia" w:hAnsiTheme="minorEastAsia"/>
          <w:b/>
          <w:sz w:val="24"/>
          <w:szCs w:val="24"/>
        </w:rPr>
        <w:t>&lt;</w:t>
      </w:r>
      <w:r w:rsidRPr="00E718E1">
        <w:rPr>
          <w:rFonts w:asciiTheme="minorEastAsia" w:hAnsiTheme="minorEastAsia" w:hint="eastAsia"/>
          <w:b/>
          <w:sz w:val="24"/>
          <w:szCs w:val="24"/>
        </w:rPr>
        <w:t>data</w:t>
      </w:r>
      <w:r w:rsidR="00801969" w:rsidRPr="00E718E1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42672">
        <w:rPr>
          <w:rFonts w:asciiTheme="minorEastAsia" w:hAnsiTheme="minorEastAsia" w:hint="eastAsia"/>
          <w:b/>
          <w:sz w:val="24"/>
          <w:szCs w:val="24"/>
        </w:rPr>
        <w:t>wiki_id=</w:t>
      </w:r>
      <w:r w:rsidR="00342672" w:rsidRPr="00E718E1">
        <w:rPr>
          <w:rFonts w:asciiTheme="minorEastAsia" w:hAnsiTheme="minorEastAsia"/>
          <w:sz w:val="24"/>
          <w:szCs w:val="24"/>
        </w:rPr>
        <w:t>"</w:t>
      </w:r>
      <w:r w:rsidR="00342672" w:rsidRPr="00E718E1">
        <w:rPr>
          <w:rFonts w:asciiTheme="minorEastAsia" w:hAnsiTheme="minorEastAsia" w:hint="eastAsia"/>
          <w:sz w:val="24"/>
          <w:szCs w:val="24"/>
        </w:rPr>
        <w:t>1234</w:t>
      </w:r>
      <w:r w:rsidR="00342672" w:rsidRPr="00E718E1">
        <w:rPr>
          <w:rFonts w:asciiTheme="minorEastAsia" w:hAnsiTheme="minorEastAsia"/>
          <w:sz w:val="24"/>
          <w:szCs w:val="24"/>
        </w:rPr>
        <w:t>"</w:t>
      </w:r>
      <w:r w:rsidRPr="00E718E1">
        <w:rPr>
          <w:rFonts w:asciiTheme="minorEastAsia" w:hAnsiTheme="minorEastAsia"/>
          <w:b/>
          <w:sz w:val="24"/>
          <w:szCs w:val="24"/>
        </w:rPr>
        <w:t>/&gt;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&lt;/parameter&gt;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&lt;/request&gt;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 w:hint="eastAsia"/>
          <w:sz w:val="24"/>
          <w:szCs w:val="24"/>
        </w:rPr>
        <w:t>响应数据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E718E1">
        <w:rPr>
          <w:rFonts w:asciiTheme="minorEastAsia" w:hAnsiTheme="minorEastAsia"/>
          <w:sz w:val="24"/>
          <w:szCs w:val="24"/>
        </w:rPr>
        <w:t>&lt;?xml</w:t>
      </w:r>
      <w:proofErr w:type="gramEnd"/>
      <w:r w:rsidRPr="00E718E1">
        <w:rPr>
          <w:rFonts w:asciiTheme="minorEastAsia" w:hAnsiTheme="minorEastAsia"/>
          <w:sz w:val="24"/>
          <w:szCs w:val="24"/>
        </w:rPr>
        <w:t xml:space="preserve"> version="1.0" encoding="utf-8"?&gt;</w:t>
      </w:r>
    </w:p>
    <w:p w:rsidR="002A2544" w:rsidRPr="00E718E1" w:rsidRDefault="002A2544" w:rsidP="002A254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&lt;response website="http://iptv.cedock.com/tpsv/Service.asmx/IPTV2"&gt;</w:t>
      </w:r>
    </w:p>
    <w:p w:rsidR="002A2544" w:rsidRPr="00E718E1" w:rsidRDefault="002A2544" w:rsidP="002A2544">
      <w:pPr>
        <w:spacing w:line="360" w:lineRule="auto"/>
        <w:ind w:firstLine="21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&lt;error type="false" note="" servertime="2009-12-25 10:10:38" /&gt;</w:t>
      </w:r>
    </w:p>
    <w:p w:rsidR="002A2544" w:rsidRPr="00E718E1" w:rsidRDefault="002A2544" w:rsidP="002A2544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lastRenderedPageBreak/>
        <w:t xml:space="preserve">&lt;data language="zh-CN" </w:t>
      </w:r>
      <w:r w:rsidRPr="00E718E1">
        <w:rPr>
          <w:rFonts w:asciiTheme="minorEastAsia" w:hAnsiTheme="minorEastAsia" w:hint="eastAsia"/>
          <w:sz w:val="24"/>
          <w:szCs w:val="24"/>
        </w:rPr>
        <w:t>total="10"</w:t>
      </w:r>
      <w:r w:rsidRPr="00E718E1">
        <w:rPr>
          <w:rFonts w:asciiTheme="minorEastAsia" w:hAnsiTheme="minorEastAsia"/>
          <w:sz w:val="24"/>
          <w:szCs w:val="24"/>
        </w:rPr>
        <w:t>&gt;</w:t>
      </w:r>
    </w:p>
    <w:p w:rsidR="002A2544" w:rsidRPr="00E718E1" w:rsidRDefault="002A2544" w:rsidP="002A2544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 w:hint="eastAsia"/>
          <w:sz w:val="24"/>
          <w:szCs w:val="24"/>
        </w:rPr>
        <w:t>&lt;media id="123" title="新少林寺"&gt;</w:t>
      </w:r>
    </w:p>
    <w:p w:rsidR="002A2544" w:rsidRPr="00E718E1" w:rsidRDefault="002A2544" w:rsidP="002A2544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 w:hint="eastAsia"/>
          <w:sz w:val="24"/>
          <w:szCs w:val="24"/>
        </w:rPr>
        <w:t>&lt;info director="刘德华" actors="刘德华" type="武侠" area="香港" language="国语" score="100" playdate="2010-08-15" praise="20" dispraise="5" source="优酷;奇异" prefer="优酷"/&gt;</w:t>
      </w:r>
    </w:p>
    <w:p w:rsidR="002A2544" w:rsidRPr="00E718E1" w:rsidRDefault="002A2544" w:rsidP="002A2544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 w:hint="eastAsia"/>
          <w:sz w:val="24"/>
          <w:szCs w:val="24"/>
        </w:rPr>
        <w:t>&lt;</w:t>
      </w:r>
      <w:proofErr w:type="gramStart"/>
      <w:r w:rsidRPr="00E718E1">
        <w:rPr>
          <w:rFonts w:asciiTheme="minorEastAsia" w:hAnsiTheme="minorEastAsia" w:hint="eastAsia"/>
          <w:sz w:val="24"/>
          <w:szCs w:val="24"/>
        </w:rPr>
        <w:t>description</w:t>
      </w:r>
      <w:proofErr w:type="gramEnd"/>
      <w:r w:rsidRPr="00E718E1">
        <w:rPr>
          <w:rFonts w:asciiTheme="minorEastAsia" w:hAnsiTheme="minorEastAsia" w:hint="eastAsia"/>
          <w:sz w:val="24"/>
          <w:szCs w:val="24"/>
        </w:rPr>
        <w:t>&gt;&lt;![CDATA[少林寺新版……]]&gt;&lt;/description&gt;</w:t>
      </w:r>
    </w:p>
    <w:p w:rsidR="002A2544" w:rsidRPr="00E718E1" w:rsidRDefault="002A2544" w:rsidP="002A2544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&lt;posters</w:t>
      </w:r>
      <w:r w:rsidRPr="00E718E1">
        <w:rPr>
          <w:rFonts w:asciiTheme="minorEastAsia" w:hAnsiTheme="minorEastAsia" w:hint="eastAsia"/>
          <w:sz w:val="24"/>
          <w:szCs w:val="24"/>
        </w:rPr>
        <w:t xml:space="preserve"> num="2"</w:t>
      </w:r>
      <w:r w:rsidRPr="00E718E1">
        <w:rPr>
          <w:rFonts w:asciiTheme="minorEastAsia" w:hAnsiTheme="minorEastAsia"/>
          <w:sz w:val="24"/>
          <w:szCs w:val="24"/>
        </w:rPr>
        <w:t>&gt;</w:t>
      </w:r>
    </w:p>
    <w:p w:rsidR="002A2544" w:rsidRPr="00E718E1" w:rsidRDefault="002A2544" w:rsidP="002A2544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&lt;poster type="small" size="100*120" url="http://S_</w:t>
      </w:r>
      <w:r w:rsidRPr="00E718E1">
        <w:rPr>
          <w:rFonts w:asciiTheme="minorEastAsia" w:hAnsiTheme="minorEastAsia" w:hint="eastAsia"/>
          <w:sz w:val="24"/>
          <w:szCs w:val="24"/>
        </w:rPr>
        <w:t>1234</w:t>
      </w:r>
      <w:r w:rsidRPr="00E718E1">
        <w:rPr>
          <w:rFonts w:asciiTheme="minorEastAsia" w:hAnsiTheme="minorEastAsia"/>
          <w:sz w:val="24"/>
          <w:szCs w:val="24"/>
        </w:rPr>
        <w:t>.jpg" /&gt;</w:t>
      </w:r>
    </w:p>
    <w:p w:rsidR="002A2544" w:rsidRPr="00E718E1" w:rsidRDefault="002A2544" w:rsidP="002A2544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&lt;poster type="big" size="600*720" url="http://B_</w:t>
      </w:r>
      <w:r w:rsidRPr="00E718E1">
        <w:rPr>
          <w:rFonts w:asciiTheme="minorEastAsia" w:hAnsiTheme="minorEastAsia" w:hint="eastAsia"/>
          <w:sz w:val="24"/>
          <w:szCs w:val="24"/>
        </w:rPr>
        <w:t>1234</w:t>
      </w:r>
      <w:r w:rsidRPr="00E718E1">
        <w:rPr>
          <w:rFonts w:asciiTheme="minorEastAsia" w:hAnsiTheme="minorEastAsia"/>
          <w:sz w:val="24"/>
          <w:szCs w:val="24"/>
        </w:rPr>
        <w:t>.jpg" /&gt;</w:t>
      </w:r>
    </w:p>
    <w:p w:rsidR="002A2544" w:rsidRPr="00E718E1" w:rsidRDefault="002A2544" w:rsidP="002A2544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&lt;/posters&gt;</w:t>
      </w:r>
    </w:p>
    <w:p w:rsidR="002A2544" w:rsidRPr="00E718E1" w:rsidRDefault="002A2544" w:rsidP="002A2544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 w:hint="eastAsia"/>
          <w:sz w:val="24"/>
          <w:szCs w:val="24"/>
        </w:rPr>
        <w:t>&lt;episodes source="优酷" num="1"&gt;</w:t>
      </w:r>
    </w:p>
    <w:p w:rsidR="002A2544" w:rsidRPr="00E718E1" w:rsidRDefault="002A2544" w:rsidP="002A2544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 xml:space="preserve">&lt;episode id="207" index="1" size="423" length="93" format="ts" rate="700" </w:t>
      </w:r>
      <w:proofErr w:type="gramStart"/>
      <w:r w:rsidRPr="00E718E1">
        <w:rPr>
          <w:rFonts w:asciiTheme="minorEastAsia" w:hAnsiTheme="minorEastAsia"/>
          <w:sz w:val="24"/>
          <w:szCs w:val="24"/>
        </w:rPr>
        <w:t>vip</w:t>
      </w:r>
      <w:proofErr w:type="gramEnd"/>
      <w:r w:rsidRPr="00E718E1">
        <w:rPr>
          <w:rFonts w:asciiTheme="minorEastAsia" w:hAnsiTheme="minorEastAsia"/>
          <w:sz w:val="24"/>
          <w:szCs w:val="24"/>
        </w:rPr>
        <w:t>="0" url="http://a0e12d4b05fc0300424500004094ea00.ts" live="0" /&gt;</w:t>
      </w:r>
    </w:p>
    <w:p w:rsidR="002A2544" w:rsidRPr="00E718E1" w:rsidRDefault="002A2544" w:rsidP="002A2544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&lt;/episodes&gt;</w:t>
      </w:r>
    </w:p>
    <w:p w:rsidR="002A2544" w:rsidRPr="00E718E1" w:rsidRDefault="002A2544" w:rsidP="002A2544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 w:hint="eastAsia"/>
          <w:sz w:val="24"/>
          <w:szCs w:val="24"/>
        </w:rPr>
        <w:t>&lt;episodes source="奇异" num="2"&gt;</w:t>
      </w:r>
    </w:p>
    <w:p w:rsidR="002A2544" w:rsidRPr="00E718E1" w:rsidRDefault="002A2544" w:rsidP="002A2544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 xml:space="preserve">&lt;episode id="208" index="1" size="423" length="45" format="ts" rate="700" </w:t>
      </w:r>
      <w:proofErr w:type="gramStart"/>
      <w:r w:rsidRPr="00E718E1">
        <w:rPr>
          <w:rFonts w:asciiTheme="minorEastAsia" w:hAnsiTheme="minorEastAsia"/>
          <w:sz w:val="24"/>
          <w:szCs w:val="24"/>
        </w:rPr>
        <w:t>vip</w:t>
      </w:r>
      <w:proofErr w:type="gramEnd"/>
      <w:r w:rsidRPr="00E718E1">
        <w:rPr>
          <w:rFonts w:asciiTheme="minorEastAsia" w:hAnsiTheme="minorEastAsia"/>
          <w:sz w:val="24"/>
          <w:szCs w:val="24"/>
        </w:rPr>
        <w:t>="0" url="http://a0e12d4b05fc0300424500004094ea02.ts" live="0" /&gt;</w:t>
      </w:r>
    </w:p>
    <w:p w:rsidR="002A2544" w:rsidRPr="00E718E1" w:rsidRDefault="002A2544" w:rsidP="002A2544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 xml:space="preserve">&lt;episode id="209" index="2" size="423" length="48" format="ts" rate="700" </w:t>
      </w:r>
      <w:proofErr w:type="gramStart"/>
      <w:r w:rsidRPr="00E718E1">
        <w:rPr>
          <w:rFonts w:asciiTheme="minorEastAsia" w:hAnsiTheme="minorEastAsia"/>
          <w:sz w:val="24"/>
          <w:szCs w:val="24"/>
        </w:rPr>
        <w:t>vip</w:t>
      </w:r>
      <w:proofErr w:type="gramEnd"/>
      <w:r w:rsidRPr="00E718E1">
        <w:rPr>
          <w:rFonts w:asciiTheme="minorEastAsia" w:hAnsiTheme="minorEastAsia"/>
          <w:sz w:val="24"/>
          <w:szCs w:val="24"/>
        </w:rPr>
        <w:t>="0" url="http://a0e12d4b05fc0300424500004094ea03.ts" live="0" /&gt;</w:t>
      </w:r>
    </w:p>
    <w:p w:rsidR="002A2544" w:rsidRDefault="002A2544" w:rsidP="002A2544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&lt;/episodes&gt;</w:t>
      </w:r>
    </w:p>
    <w:p w:rsidR="00EA6C78" w:rsidRPr="00B90A73" w:rsidRDefault="00EA6C78" w:rsidP="002A2544">
      <w:pPr>
        <w:spacing w:line="360" w:lineRule="auto"/>
        <w:ind w:leftChars="300" w:left="630"/>
        <w:rPr>
          <w:rFonts w:asciiTheme="minorEastAsia" w:hAnsiTheme="minorEastAsia"/>
          <w:color w:val="FF0000"/>
          <w:sz w:val="24"/>
          <w:szCs w:val="24"/>
        </w:rPr>
      </w:pPr>
      <w:r w:rsidRPr="00B90A73">
        <w:rPr>
          <w:rFonts w:asciiTheme="minorEastAsia" w:hAnsiTheme="minorEastAsia" w:hint="eastAsia"/>
          <w:color w:val="FF0000"/>
          <w:sz w:val="24"/>
          <w:szCs w:val="24"/>
        </w:rPr>
        <w:t>&lt;action type=</w:t>
      </w:r>
      <w:r w:rsidRPr="00B90A73">
        <w:rPr>
          <w:rFonts w:asciiTheme="minorEastAsia" w:hAnsiTheme="minorEastAsia"/>
          <w:color w:val="FF0000"/>
          <w:sz w:val="24"/>
          <w:szCs w:val="24"/>
        </w:rPr>
        <w:t>"</w:t>
      </w:r>
      <w:r w:rsidR="0002635B" w:rsidRPr="00B90A73">
        <w:rPr>
          <w:rFonts w:asciiTheme="minorEastAsia" w:hAnsiTheme="minorEastAsia"/>
          <w:color w:val="FF0000"/>
          <w:sz w:val="24"/>
          <w:szCs w:val="24"/>
        </w:rPr>
        <w:t>favorite</w:t>
      </w:r>
      <w:r w:rsidRPr="00B90A73">
        <w:rPr>
          <w:rFonts w:asciiTheme="minorEastAsia" w:hAnsiTheme="minorEastAsia"/>
          <w:color w:val="FF0000"/>
          <w:sz w:val="24"/>
          <w:szCs w:val="24"/>
        </w:rPr>
        <w:t>"</w:t>
      </w:r>
      <w:r w:rsidR="0002635B" w:rsidRPr="00B90A73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9F6DDD" w:rsidRPr="00B90A73">
        <w:rPr>
          <w:rFonts w:asciiTheme="minorEastAsia" w:hAnsiTheme="minorEastAsia" w:hint="eastAsia"/>
          <w:color w:val="FF0000"/>
          <w:sz w:val="24"/>
          <w:szCs w:val="24"/>
        </w:rPr>
        <w:t>var=</w:t>
      </w:r>
      <w:r w:rsidR="009F6DDD" w:rsidRPr="00B90A73">
        <w:rPr>
          <w:rFonts w:asciiTheme="minorEastAsia" w:hAnsiTheme="minorEastAsia"/>
          <w:color w:val="FF0000"/>
          <w:sz w:val="24"/>
          <w:szCs w:val="24"/>
        </w:rPr>
        <w:t>"</w:t>
      </w:r>
      <w:r w:rsidR="009F6DDD" w:rsidRPr="00B90A73">
        <w:rPr>
          <w:rFonts w:asciiTheme="minorEastAsia" w:hAnsiTheme="minorEastAsia" w:hint="eastAsia"/>
          <w:color w:val="FF0000"/>
          <w:sz w:val="24"/>
          <w:szCs w:val="24"/>
        </w:rPr>
        <w:t>1</w:t>
      </w:r>
      <w:r w:rsidR="009F6DDD" w:rsidRPr="00B90A73">
        <w:rPr>
          <w:rFonts w:asciiTheme="minorEastAsia" w:hAnsiTheme="minorEastAsia"/>
          <w:color w:val="FF0000"/>
          <w:sz w:val="24"/>
          <w:szCs w:val="24"/>
        </w:rPr>
        <w:t>"</w:t>
      </w:r>
      <w:r w:rsidR="009F6DDD" w:rsidRPr="00B90A73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02635B" w:rsidRPr="00B90A73">
        <w:rPr>
          <w:rFonts w:asciiTheme="minorEastAsia" w:hAnsiTheme="minorEastAsia" w:hint="eastAsia"/>
          <w:color w:val="FF0000"/>
          <w:sz w:val="24"/>
          <w:szCs w:val="24"/>
        </w:rPr>
        <w:t>datetime=</w:t>
      </w:r>
      <w:r w:rsidR="009F6DDD" w:rsidRPr="00B90A73">
        <w:rPr>
          <w:rFonts w:asciiTheme="minorEastAsia" w:hAnsiTheme="minorEastAsia"/>
          <w:color w:val="FF0000"/>
          <w:sz w:val="24"/>
          <w:szCs w:val="24"/>
        </w:rPr>
        <w:t>"2012-1-4</w:t>
      </w:r>
      <w:r w:rsidR="009F6DDD" w:rsidRPr="00B90A73">
        <w:rPr>
          <w:rFonts w:asciiTheme="minorEastAsia" w:hAnsiTheme="minorEastAsia" w:hint="eastAsia"/>
          <w:color w:val="FF0000"/>
          <w:sz w:val="24"/>
          <w:szCs w:val="24"/>
        </w:rPr>
        <w:t xml:space="preserve"> 12:23:34</w:t>
      </w:r>
      <w:r w:rsidR="009F6DDD" w:rsidRPr="00B90A73">
        <w:rPr>
          <w:rFonts w:asciiTheme="minorEastAsia" w:hAnsiTheme="minorEastAsia"/>
          <w:color w:val="FF0000"/>
          <w:sz w:val="24"/>
          <w:szCs w:val="24"/>
        </w:rPr>
        <w:t>"</w:t>
      </w:r>
      <w:r w:rsidR="009F6DDD" w:rsidRPr="00B90A73">
        <w:rPr>
          <w:rFonts w:asciiTheme="minorEastAsia" w:hAnsiTheme="minorEastAsia" w:hint="eastAsia"/>
          <w:color w:val="FF0000"/>
          <w:sz w:val="24"/>
          <w:szCs w:val="24"/>
        </w:rPr>
        <w:t>&gt;</w:t>
      </w:r>
    </w:p>
    <w:p w:rsidR="001E5249" w:rsidRDefault="002A2544" w:rsidP="001E5249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E718E1">
        <w:rPr>
          <w:rFonts w:asciiTheme="minorEastAsia" w:hAnsiTheme="minorEastAsia"/>
          <w:sz w:val="24"/>
          <w:szCs w:val="24"/>
        </w:rPr>
        <w:t>&lt;/media&gt;</w:t>
      </w:r>
    </w:p>
    <w:p w:rsidR="001E5249" w:rsidRDefault="001E5249" w:rsidP="001E524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&lt;/data&gt;</w:t>
      </w:r>
    </w:p>
    <w:p w:rsidR="001E5249" w:rsidRPr="00E718E1" w:rsidRDefault="001E5249" w:rsidP="001E5249">
      <w:pPr>
        <w:spacing w:line="36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&lt;/</w:t>
      </w:r>
      <w:r w:rsidRPr="00E718E1">
        <w:rPr>
          <w:rFonts w:asciiTheme="minorEastAsia" w:hAnsiTheme="minorEastAsia"/>
          <w:sz w:val="24"/>
          <w:szCs w:val="24"/>
        </w:rPr>
        <w:t>response</w:t>
      </w:r>
      <w:r>
        <w:rPr>
          <w:rFonts w:asciiTheme="minorEastAsia" w:hAnsiTheme="minorEastAsia" w:hint="eastAsia"/>
          <w:sz w:val="24"/>
          <w:szCs w:val="24"/>
        </w:rPr>
        <w:t>&gt;</w:t>
      </w:r>
    </w:p>
    <w:p w:rsidR="00195A94" w:rsidRPr="00E718E1" w:rsidRDefault="00195A94" w:rsidP="001E5249">
      <w:pPr>
        <w:spacing w:line="360" w:lineRule="auto"/>
        <w:ind w:firstLineChars="100" w:firstLine="300"/>
        <w:outlineLvl w:val="1"/>
        <w:rPr>
          <w:rFonts w:asciiTheme="minorEastAsia" w:hAnsiTheme="minorEastAsia"/>
          <w:sz w:val="30"/>
          <w:szCs w:val="30"/>
        </w:rPr>
      </w:pPr>
    </w:p>
    <w:p w:rsidR="000F2A93" w:rsidRPr="00F272F6" w:rsidRDefault="000F2A93" w:rsidP="000F2A93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123" w:name="_Toc308456564"/>
      <w:r w:rsidRPr="00F272F6">
        <w:rPr>
          <w:rFonts w:ascii="微软雅黑" w:eastAsia="微软雅黑" w:hAnsi="微软雅黑" w:hint="eastAsia"/>
          <w:sz w:val="32"/>
          <w:szCs w:val="32"/>
        </w:rPr>
        <w:lastRenderedPageBreak/>
        <w:t>附A：</w:t>
      </w:r>
      <w:r>
        <w:rPr>
          <w:rFonts w:ascii="微软雅黑" w:eastAsia="微软雅黑" w:hAnsi="微软雅黑" w:hint="eastAsia"/>
          <w:sz w:val="32"/>
          <w:szCs w:val="32"/>
        </w:rPr>
        <w:t>特别说明</w:t>
      </w:r>
      <w:bookmarkEnd w:id="123"/>
    </w:p>
    <w:p w:rsidR="000F2A93" w:rsidRPr="000F2A93" w:rsidRDefault="000F2A93" w:rsidP="000F2A93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获取用户影视列表与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获取用户分集列表接口返回的数据</w:t>
      </w:r>
      <w:r w:rsidRPr="000F2A93">
        <w:rPr>
          <w:rFonts w:hint="eastAsia"/>
          <w:sz w:val="24"/>
          <w:szCs w:val="24"/>
        </w:rPr>
        <w:t>列表按用户行为（观看</w:t>
      </w:r>
      <w:r>
        <w:rPr>
          <w:rFonts w:hint="eastAsia"/>
          <w:sz w:val="24"/>
          <w:szCs w:val="24"/>
        </w:rPr>
        <w:t>、</w:t>
      </w:r>
      <w:r w:rsidRPr="000F2A93">
        <w:rPr>
          <w:rFonts w:hint="eastAsia"/>
          <w:sz w:val="24"/>
          <w:szCs w:val="24"/>
        </w:rPr>
        <w:t>标记</w:t>
      </w:r>
      <w:r>
        <w:rPr>
          <w:rFonts w:hint="eastAsia"/>
          <w:sz w:val="24"/>
          <w:szCs w:val="24"/>
        </w:rPr>
        <w:t>或收藏</w:t>
      </w:r>
      <w:r w:rsidRPr="000F2A93">
        <w:rPr>
          <w:rFonts w:hint="eastAsia"/>
          <w:sz w:val="24"/>
          <w:szCs w:val="24"/>
        </w:rPr>
        <w:t>）发生时间倒序排列。</w:t>
      </w:r>
      <w:r w:rsidR="007061B7">
        <w:rPr>
          <w:rFonts w:hint="eastAsia"/>
          <w:sz w:val="24"/>
          <w:szCs w:val="24"/>
        </w:rPr>
        <w:t>其中</w:t>
      </w:r>
      <w:r w:rsidR="007061B7">
        <w:rPr>
          <w:rFonts w:hint="eastAsia"/>
          <w:sz w:val="24"/>
          <w:szCs w:val="24"/>
        </w:rPr>
        <w:t>8</w:t>
      </w:r>
      <w:r w:rsidR="007061B7">
        <w:rPr>
          <w:rFonts w:hint="eastAsia"/>
          <w:sz w:val="24"/>
          <w:szCs w:val="24"/>
        </w:rPr>
        <w:t>接口不返回用户行为发生时间，</w:t>
      </w:r>
      <w:r w:rsidR="007061B7">
        <w:rPr>
          <w:rFonts w:hint="eastAsia"/>
          <w:sz w:val="24"/>
          <w:szCs w:val="24"/>
        </w:rPr>
        <w:t>9</w:t>
      </w:r>
      <w:r w:rsidR="007061B7">
        <w:rPr>
          <w:rFonts w:hint="eastAsia"/>
          <w:sz w:val="24"/>
          <w:szCs w:val="24"/>
        </w:rPr>
        <w:t>接口返回的数据中</w:t>
      </w:r>
      <w:r w:rsidR="007061B7">
        <w:rPr>
          <w:rFonts w:hint="eastAsia"/>
          <w:sz w:val="24"/>
          <w:szCs w:val="24"/>
        </w:rPr>
        <w:t>data-&gt;media-&gt;info-&gt;time</w:t>
      </w:r>
      <w:r w:rsidR="007061B7">
        <w:rPr>
          <w:rFonts w:hint="eastAsia"/>
          <w:sz w:val="24"/>
          <w:szCs w:val="24"/>
        </w:rPr>
        <w:t>项就是用户行为发生时间。</w:t>
      </w:r>
    </w:p>
    <w:p w:rsidR="000F2A93" w:rsidRPr="003D2C1F" w:rsidRDefault="000F2A93" w:rsidP="000F2A93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海报类型目前有以下三种：</w:t>
      </w:r>
      <w:r>
        <w:rPr>
          <w:rFonts w:hint="eastAsia"/>
          <w:sz w:val="24"/>
          <w:szCs w:val="24"/>
        </w:rPr>
        <w:t>small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big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max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small</w:t>
      </w:r>
      <w:r>
        <w:rPr>
          <w:rFonts w:hint="eastAsia"/>
          <w:sz w:val="24"/>
          <w:szCs w:val="24"/>
        </w:rPr>
        <w:t>默认尺寸为</w:t>
      </w:r>
      <w:r>
        <w:rPr>
          <w:rFonts w:hint="eastAsia"/>
          <w:sz w:val="24"/>
          <w:szCs w:val="24"/>
        </w:rPr>
        <w:t>120*160</w:t>
      </w:r>
      <w:r>
        <w:rPr>
          <w:rFonts w:hint="eastAsia"/>
          <w:sz w:val="24"/>
          <w:szCs w:val="24"/>
        </w:rPr>
        <w:t>，通常用于列表中；</w:t>
      </w:r>
      <w:r>
        <w:rPr>
          <w:rFonts w:hint="eastAsia"/>
          <w:sz w:val="24"/>
          <w:szCs w:val="24"/>
        </w:rPr>
        <w:t>big</w:t>
      </w:r>
      <w:r>
        <w:rPr>
          <w:rFonts w:hint="eastAsia"/>
          <w:sz w:val="24"/>
          <w:szCs w:val="24"/>
        </w:rPr>
        <w:t>默认尺寸为</w:t>
      </w:r>
      <w:r>
        <w:rPr>
          <w:rFonts w:hint="eastAsia"/>
          <w:sz w:val="24"/>
          <w:szCs w:val="24"/>
        </w:rPr>
        <w:t>240*320</w:t>
      </w:r>
      <w:r>
        <w:rPr>
          <w:rFonts w:hint="eastAsia"/>
          <w:sz w:val="24"/>
          <w:szCs w:val="24"/>
        </w:rPr>
        <w:t>，通常用于详细页面中；</w:t>
      </w:r>
      <w:r>
        <w:rPr>
          <w:rFonts w:hint="eastAsia"/>
          <w:sz w:val="24"/>
          <w:szCs w:val="24"/>
        </w:rPr>
        <w:t>max</w:t>
      </w:r>
      <w:r>
        <w:rPr>
          <w:rFonts w:hint="eastAsia"/>
          <w:sz w:val="24"/>
          <w:szCs w:val="24"/>
        </w:rPr>
        <w:t>默认尺寸为</w:t>
      </w:r>
      <w:r>
        <w:rPr>
          <w:rFonts w:hint="eastAsia"/>
          <w:sz w:val="24"/>
          <w:szCs w:val="24"/>
        </w:rPr>
        <w:t>1240*460</w:t>
      </w:r>
      <w:r>
        <w:rPr>
          <w:rFonts w:hint="eastAsia"/>
          <w:sz w:val="24"/>
          <w:szCs w:val="24"/>
        </w:rPr>
        <w:t>，通常用于首页推荐中。</w:t>
      </w:r>
    </w:p>
    <w:p w:rsidR="000F2A93" w:rsidRPr="000F2A93" w:rsidRDefault="00C247F2" w:rsidP="00C247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、专题的封面大小尺寸为固定大小：</w:t>
      </w:r>
      <w:r>
        <w:rPr>
          <w:rFonts w:hint="eastAsia"/>
          <w:sz w:val="24"/>
          <w:szCs w:val="24"/>
        </w:rPr>
        <w:t>240*240</w:t>
      </w:r>
      <w:r w:rsidR="003E64E2">
        <w:rPr>
          <w:rFonts w:hint="eastAsia"/>
          <w:sz w:val="24"/>
          <w:szCs w:val="24"/>
        </w:rPr>
        <w:t>。</w:t>
      </w:r>
    </w:p>
    <w:p w:rsidR="000A2A20" w:rsidRPr="00F272F6" w:rsidRDefault="004B22A5" w:rsidP="00F272F6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124" w:name="_Toc308456565"/>
      <w:r w:rsidRPr="00F272F6">
        <w:rPr>
          <w:rFonts w:ascii="微软雅黑" w:eastAsia="微软雅黑" w:hAnsi="微软雅黑" w:hint="eastAsia"/>
          <w:sz w:val="32"/>
          <w:szCs w:val="32"/>
        </w:rPr>
        <w:t>附</w:t>
      </w:r>
      <w:r w:rsidR="000F2A93">
        <w:rPr>
          <w:rFonts w:ascii="微软雅黑" w:eastAsia="微软雅黑" w:hAnsi="微软雅黑" w:hint="eastAsia"/>
          <w:sz w:val="32"/>
          <w:szCs w:val="32"/>
        </w:rPr>
        <w:t>B</w:t>
      </w:r>
      <w:r w:rsidRPr="00F272F6">
        <w:rPr>
          <w:rFonts w:ascii="微软雅黑" w:eastAsia="微软雅黑" w:hAnsi="微软雅黑" w:hint="eastAsia"/>
          <w:sz w:val="32"/>
          <w:szCs w:val="32"/>
        </w:rPr>
        <w:t>：参考文档</w:t>
      </w:r>
      <w:bookmarkEnd w:id="124"/>
    </w:p>
    <w:p w:rsidR="00D70E61" w:rsidRPr="003D2C1F" w:rsidRDefault="00D70E61" w:rsidP="000F2A93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极</w:t>
      </w:r>
      <w:proofErr w:type="gramStart"/>
      <w:r>
        <w:rPr>
          <w:rFonts w:hint="eastAsia"/>
          <w:sz w:val="24"/>
          <w:szCs w:val="24"/>
        </w:rPr>
        <w:t>简电视</w:t>
      </w:r>
      <w:proofErr w:type="gramEnd"/>
      <w:r>
        <w:rPr>
          <w:rFonts w:hint="eastAsia"/>
          <w:sz w:val="24"/>
          <w:szCs w:val="24"/>
        </w:rPr>
        <w:t>_UI Spec_</w:t>
      </w:r>
      <w:r>
        <w:rPr>
          <w:rFonts w:hint="eastAsia"/>
          <w:sz w:val="24"/>
          <w:szCs w:val="24"/>
        </w:rPr>
        <w:t>网络视频</w:t>
      </w:r>
    </w:p>
    <w:p w:rsidR="00F272F6" w:rsidRDefault="003D2C1F" w:rsidP="000F2A93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TCL </w:t>
      </w:r>
      <w:r w:rsidRPr="003D2C1F">
        <w:rPr>
          <w:rFonts w:hint="eastAsia"/>
          <w:sz w:val="24"/>
          <w:szCs w:val="24"/>
        </w:rPr>
        <w:t>Portal</w:t>
      </w:r>
      <w:r w:rsidRPr="003D2C1F">
        <w:rPr>
          <w:rFonts w:hint="eastAsia"/>
          <w:sz w:val="24"/>
          <w:szCs w:val="24"/>
        </w:rPr>
        <w:t>与终端接口文档</w:t>
      </w:r>
    </w:p>
    <w:p w:rsidR="003D2C1F" w:rsidRPr="003D2C1F" w:rsidRDefault="003D2C1F" w:rsidP="003D2C1F">
      <w:pPr>
        <w:spacing w:line="360" w:lineRule="auto"/>
        <w:ind w:left="480"/>
        <w:rPr>
          <w:sz w:val="24"/>
          <w:szCs w:val="24"/>
        </w:rPr>
      </w:pPr>
    </w:p>
    <w:p w:rsidR="004B22A5" w:rsidRPr="00F272F6" w:rsidRDefault="004B22A5" w:rsidP="00F272F6">
      <w:pPr>
        <w:outlineLvl w:val="0"/>
        <w:rPr>
          <w:rFonts w:ascii="微软雅黑" w:eastAsia="微软雅黑" w:hAnsi="微软雅黑"/>
          <w:sz w:val="32"/>
          <w:szCs w:val="32"/>
        </w:rPr>
      </w:pPr>
      <w:bookmarkStart w:id="125" w:name="_Toc308456566"/>
      <w:r w:rsidRPr="00F272F6">
        <w:rPr>
          <w:rFonts w:ascii="微软雅黑" w:eastAsia="微软雅黑" w:hAnsi="微软雅黑" w:hint="eastAsia"/>
          <w:sz w:val="32"/>
          <w:szCs w:val="32"/>
        </w:rPr>
        <w:t>附</w:t>
      </w:r>
      <w:r w:rsidR="000F2A93">
        <w:rPr>
          <w:rFonts w:ascii="微软雅黑" w:eastAsia="微软雅黑" w:hAnsi="微软雅黑" w:hint="eastAsia"/>
          <w:sz w:val="32"/>
          <w:szCs w:val="32"/>
        </w:rPr>
        <w:t>C</w:t>
      </w:r>
      <w:r w:rsidRPr="00F272F6">
        <w:rPr>
          <w:rFonts w:ascii="微软雅黑" w:eastAsia="微软雅黑" w:hAnsi="微软雅黑" w:hint="eastAsia"/>
          <w:sz w:val="32"/>
          <w:szCs w:val="32"/>
        </w:rPr>
        <w:t>：错误码参考</w:t>
      </w:r>
      <w:bookmarkEnd w:id="125"/>
    </w:p>
    <w:tbl>
      <w:tblPr>
        <w:tblStyle w:val="a3"/>
        <w:tblW w:w="0" w:type="auto"/>
        <w:tblLook w:val="04A0"/>
      </w:tblPr>
      <w:tblGrid>
        <w:gridCol w:w="2660"/>
        <w:gridCol w:w="5862"/>
      </w:tblGrid>
      <w:tr w:rsidR="00D55922" w:rsidTr="00D55922">
        <w:tc>
          <w:tcPr>
            <w:tcW w:w="2660" w:type="dxa"/>
          </w:tcPr>
          <w:p w:rsidR="00D55922" w:rsidRDefault="00D55922" w:rsidP="00D559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</w:p>
        </w:tc>
        <w:tc>
          <w:tcPr>
            <w:tcW w:w="5862" w:type="dxa"/>
          </w:tcPr>
          <w:p w:rsidR="00D55922" w:rsidRDefault="00D55922" w:rsidP="00D559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55922" w:rsidTr="00D55922">
        <w:tc>
          <w:tcPr>
            <w:tcW w:w="2660" w:type="dxa"/>
          </w:tcPr>
          <w:p w:rsidR="00D55922" w:rsidRDefault="003C2AB8" w:rsidP="00EB222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E96121">
              <w:rPr>
                <w:rFonts w:hint="eastAsia"/>
                <w:sz w:val="24"/>
                <w:szCs w:val="24"/>
              </w:rPr>
              <w:t>01001</w:t>
            </w:r>
          </w:p>
        </w:tc>
        <w:tc>
          <w:tcPr>
            <w:tcW w:w="5862" w:type="dxa"/>
          </w:tcPr>
          <w:p w:rsidR="00D55922" w:rsidRDefault="00E96121" w:rsidP="00EB222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XML</w:t>
            </w:r>
            <w:r>
              <w:rPr>
                <w:rFonts w:hint="eastAsia"/>
                <w:sz w:val="24"/>
                <w:szCs w:val="24"/>
              </w:rPr>
              <w:t>格式错误</w:t>
            </w:r>
          </w:p>
        </w:tc>
      </w:tr>
    </w:tbl>
    <w:p w:rsidR="003D2C1F" w:rsidRPr="00F272F6" w:rsidRDefault="003D2C1F" w:rsidP="00EB2223">
      <w:pPr>
        <w:spacing w:line="360" w:lineRule="auto"/>
        <w:ind w:firstLineChars="200" w:firstLine="480"/>
        <w:rPr>
          <w:sz w:val="24"/>
          <w:szCs w:val="24"/>
        </w:rPr>
      </w:pPr>
    </w:p>
    <w:sectPr w:rsidR="003D2C1F" w:rsidRPr="00F272F6" w:rsidSect="00E5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24E" w:rsidRDefault="0039424E" w:rsidP="00B87F34">
      <w:r>
        <w:separator/>
      </w:r>
    </w:p>
  </w:endnote>
  <w:endnote w:type="continuationSeparator" w:id="0">
    <w:p w:rsidR="0039424E" w:rsidRDefault="0039424E" w:rsidP="00B87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24E" w:rsidRDefault="0039424E" w:rsidP="00B87F34">
      <w:r>
        <w:separator/>
      </w:r>
    </w:p>
  </w:footnote>
  <w:footnote w:type="continuationSeparator" w:id="0">
    <w:p w:rsidR="0039424E" w:rsidRDefault="0039424E" w:rsidP="00B87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21A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87C18"/>
    <w:multiLevelType w:val="hybridMultilevel"/>
    <w:tmpl w:val="DB5E42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786961"/>
    <w:multiLevelType w:val="hybridMultilevel"/>
    <w:tmpl w:val="DD5C96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145E78"/>
    <w:multiLevelType w:val="hybridMultilevel"/>
    <w:tmpl w:val="DEF4CC7C"/>
    <w:lvl w:ilvl="0" w:tplc="539ACA4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A342AF9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D90724D"/>
    <w:multiLevelType w:val="hybridMultilevel"/>
    <w:tmpl w:val="AD460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97D66"/>
    <w:multiLevelType w:val="hybridMultilevel"/>
    <w:tmpl w:val="1F021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3AB3BAC"/>
    <w:multiLevelType w:val="hybridMultilevel"/>
    <w:tmpl w:val="E3584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AA2A79"/>
    <w:multiLevelType w:val="hybridMultilevel"/>
    <w:tmpl w:val="596AC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344F20"/>
    <w:multiLevelType w:val="hybridMultilevel"/>
    <w:tmpl w:val="221E3138"/>
    <w:lvl w:ilvl="0" w:tplc="7548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AA68C1"/>
    <w:multiLevelType w:val="hybridMultilevel"/>
    <w:tmpl w:val="FC668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715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5C5853"/>
    <w:multiLevelType w:val="hybridMultilevel"/>
    <w:tmpl w:val="AF2A75D8"/>
    <w:lvl w:ilvl="0" w:tplc="7E2272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4844AF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5830A1"/>
    <w:multiLevelType w:val="hybridMultilevel"/>
    <w:tmpl w:val="AA5054E4"/>
    <w:lvl w:ilvl="0" w:tplc="29B2F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BB6590"/>
    <w:multiLevelType w:val="hybridMultilevel"/>
    <w:tmpl w:val="3EA0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D37733D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4"/>
  </w:num>
  <w:num w:numId="5">
    <w:abstractNumId w:val="13"/>
  </w:num>
  <w:num w:numId="6">
    <w:abstractNumId w:val="4"/>
  </w:num>
  <w:num w:numId="7">
    <w:abstractNumId w:val="11"/>
  </w:num>
  <w:num w:numId="8">
    <w:abstractNumId w:val="0"/>
  </w:num>
  <w:num w:numId="9">
    <w:abstractNumId w:val="6"/>
  </w:num>
  <w:num w:numId="10">
    <w:abstractNumId w:val="7"/>
  </w:num>
  <w:num w:numId="11">
    <w:abstractNumId w:val="8"/>
  </w:num>
  <w:num w:numId="12">
    <w:abstractNumId w:val="15"/>
  </w:num>
  <w:num w:numId="13">
    <w:abstractNumId w:val="1"/>
  </w:num>
  <w:num w:numId="14">
    <w:abstractNumId w:val="2"/>
  </w:num>
  <w:num w:numId="15">
    <w:abstractNumId w:val="5"/>
  </w:num>
  <w:num w:numId="16">
    <w:abstractNumId w:val="1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A20"/>
    <w:rsid w:val="000075B1"/>
    <w:rsid w:val="00011E3B"/>
    <w:rsid w:val="0002635B"/>
    <w:rsid w:val="000311E2"/>
    <w:rsid w:val="00032FE8"/>
    <w:rsid w:val="00043118"/>
    <w:rsid w:val="00043AE5"/>
    <w:rsid w:val="000478D4"/>
    <w:rsid w:val="00052CE6"/>
    <w:rsid w:val="000544AA"/>
    <w:rsid w:val="0005618C"/>
    <w:rsid w:val="00061F55"/>
    <w:rsid w:val="00063164"/>
    <w:rsid w:val="00072505"/>
    <w:rsid w:val="00075D1E"/>
    <w:rsid w:val="000807C6"/>
    <w:rsid w:val="00094582"/>
    <w:rsid w:val="000A2A20"/>
    <w:rsid w:val="000B051C"/>
    <w:rsid w:val="000C3BC2"/>
    <w:rsid w:val="000C5726"/>
    <w:rsid w:val="000D5E99"/>
    <w:rsid w:val="000E1E81"/>
    <w:rsid w:val="000F04E8"/>
    <w:rsid w:val="000F18B7"/>
    <w:rsid w:val="000F2A93"/>
    <w:rsid w:val="000F36AA"/>
    <w:rsid w:val="00102367"/>
    <w:rsid w:val="00102E03"/>
    <w:rsid w:val="00103076"/>
    <w:rsid w:val="00103C79"/>
    <w:rsid w:val="00104996"/>
    <w:rsid w:val="00107C10"/>
    <w:rsid w:val="00116405"/>
    <w:rsid w:val="00127A90"/>
    <w:rsid w:val="001430E1"/>
    <w:rsid w:val="00151F59"/>
    <w:rsid w:val="00152F8D"/>
    <w:rsid w:val="00154A99"/>
    <w:rsid w:val="00156214"/>
    <w:rsid w:val="00162863"/>
    <w:rsid w:val="00167F45"/>
    <w:rsid w:val="00172CB8"/>
    <w:rsid w:val="00190456"/>
    <w:rsid w:val="0019245A"/>
    <w:rsid w:val="00194ACE"/>
    <w:rsid w:val="00195A94"/>
    <w:rsid w:val="001A628C"/>
    <w:rsid w:val="001A6FE4"/>
    <w:rsid w:val="001B0E78"/>
    <w:rsid w:val="001B2193"/>
    <w:rsid w:val="001B646B"/>
    <w:rsid w:val="001C44F2"/>
    <w:rsid w:val="001D59A2"/>
    <w:rsid w:val="001E1587"/>
    <w:rsid w:val="001E5249"/>
    <w:rsid w:val="001E76AA"/>
    <w:rsid w:val="00206680"/>
    <w:rsid w:val="00210F32"/>
    <w:rsid w:val="002123CC"/>
    <w:rsid w:val="002179B9"/>
    <w:rsid w:val="002304D9"/>
    <w:rsid w:val="00230593"/>
    <w:rsid w:val="00232E7B"/>
    <w:rsid w:val="002554E5"/>
    <w:rsid w:val="00295C2C"/>
    <w:rsid w:val="002A1E6E"/>
    <w:rsid w:val="002A2544"/>
    <w:rsid w:val="002A36CB"/>
    <w:rsid w:val="002A644B"/>
    <w:rsid w:val="002B16F4"/>
    <w:rsid w:val="002B5222"/>
    <w:rsid w:val="002B6AC3"/>
    <w:rsid w:val="002B7F57"/>
    <w:rsid w:val="002C7CBD"/>
    <w:rsid w:val="002D1383"/>
    <w:rsid w:val="002D27DD"/>
    <w:rsid w:val="002D6154"/>
    <w:rsid w:val="002E080C"/>
    <w:rsid w:val="00300349"/>
    <w:rsid w:val="00300424"/>
    <w:rsid w:val="003012FE"/>
    <w:rsid w:val="00311347"/>
    <w:rsid w:val="003217F5"/>
    <w:rsid w:val="00322D5E"/>
    <w:rsid w:val="003235A3"/>
    <w:rsid w:val="0032366C"/>
    <w:rsid w:val="00325F59"/>
    <w:rsid w:val="003342E3"/>
    <w:rsid w:val="003421FC"/>
    <w:rsid w:val="00342672"/>
    <w:rsid w:val="00343CB9"/>
    <w:rsid w:val="003573F2"/>
    <w:rsid w:val="00367F3F"/>
    <w:rsid w:val="00380E1F"/>
    <w:rsid w:val="00387483"/>
    <w:rsid w:val="0039424E"/>
    <w:rsid w:val="0039471C"/>
    <w:rsid w:val="003A450F"/>
    <w:rsid w:val="003B64F5"/>
    <w:rsid w:val="003C2AB8"/>
    <w:rsid w:val="003D2C1F"/>
    <w:rsid w:val="003D6E2D"/>
    <w:rsid w:val="003E0022"/>
    <w:rsid w:val="003E30C9"/>
    <w:rsid w:val="003E3B57"/>
    <w:rsid w:val="003E4DE7"/>
    <w:rsid w:val="003E51E3"/>
    <w:rsid w:val="003E64E2"/>
    <w:rsid w:val="003F0012"/>
    <w:rsid w:val="00400EEF"/>
    <w:rsid w:val="004043AF"/>
    <w:rsid w:val="00434A62"/>
    <w:rsid w:val="00456016"/>
    <w:rsid w:val="0045708D"/>
    <w:rsid w:val="00460DC4"/>
    <w:rsid w:val="00463D8E"/>
    <w:rsid w:val="00470C2D"/>
    <w:rsid w:val="00482035"/>
    <w:rsid w:val="00483849"/>
    <w:rsid w:val="00490F0E"/>
    <w:rsid w:val="0049109A"/>
    <w:rsid w:val="004A6034"/>
    <w:rsid w:val="004A7EED"/>
    <w:rsid w:val="004B042F"/>
    <w:rsid w:val="004B1E99"/>
    <w:rsid w:val="004B22A5"/>
    <w:rsid w:val="004C21DF"/>
    <w:rsid w:val="004C70E9"/>
    <w:rsid w:val="004D172E"/>
    <w:rsid w:val="004D4CE8"/>
    <w:rsid w:val="004D6582"/>
    <w:rsid w:val="004F4939"/>
    <w:rsid w:val="004F658C"/>
    <w:rsid w:val="00500F12"/>
    <w:rsid w:val="0050139A"/>
    <w:rsid w:val="00501AB8"/>
    <w:rsid w:val="00507C5C"/>
    <w:rsid w:val="0051029F"/>
    <w:rsid w:val="00510A21"/>
    <w:rsid w:val="00514394"/>
    <w:rsid w:val="005214F4"/>
    <w:rsid w:val="0052374A"/>
    <w:rsid w:val="00533CE9"/>
    <w:rsid w:val="005565CE"/>
    <w:rsid w:val="0056354C"/>
    <w:rsid w:val="00581D3B"/>
    <w:rsid w:val="00584D9A"/>
    <w:rsid w:val="0059682E"/>
    <w:rsid w:val="00597667"/>
    <w:rsid w:val="005A1735"/>
    <w:rsid w:val="005A1C41"/>
    <w:rsid w:val="005A4B8A"/>
    <w:rsid w:val="005A5B7C"/>
    <w:rsid w:val="005B7297"/>
    <w:rsid w:val="005C4044"/>
    <w:rsid w:val="005F4792"/>
    <w:rsid w:val="005F4EF1"/>
    <w:rsid w:val="005F578E"/>
    <w:rsid w:val="005F5FC3"/>
    <w:rsid w:val="006120F3"/>
    <w:rsid w:val="00625E07"/>
    <w:rsid w:val="00632BB9"/>
    <w:rsid w:val="00635E8A"/>
    <w:rsid w:val="00636D60"/>
    <w:rsid w:val="00641A04"/>
    <w:rsid w:val="00641A62"/>
    <w:rsid w:val="0065176C"/>
    <w:rsid w:val="00663F29"/>
    <w:rsid w:val="006716A0"/>
    <w:rsid w:val="00674932"/>
    <w:rsid w:val="0068290E"/>
    <w:rsid w:val="00686DC5"/>
    <w:rsid w:val="0069100F"/>
    <w:rsid w:val="00692FB9"/>
    <w:rsid w:val="006A18E7"/>
    <w:rsid w:val="006A5DC1"/>
    <w:rsid w:val="006C5994"/>
    <w:rsid w:val="006D5D53"/>
    <w:rsid w:val="006D7440"/>
    <w:rsid w:val="006E2875"/>
    <w:rsid w:val="006E6ACC"/>
    <w:rsid w:val="007061B7"/>
    <w:rsid w:val="0071218D"/>
    <w:rsid w:val="00712729"/>
    <w:rsid w:val="00717CAE"/>
    <w:rsid w:val="00722D7A"/>
    <w:rsid w:val="00727EE0"/>
    <w:rsid w:val="00732E5F"/>
    <w:rsid w:val="00733285"/>
    <w:rsid w:val="00740370"/>
    <w:rsid w:val="00743C66"/>
    <w:rsid w:val="0074648B"/>
    <w:rsid w:val="00750787"/>
    <w:rsid w:val="00755C92"/>
    <w:rsid w:val="00770200"/>
    <w:rsid w:val="00770F52"/>
    <w:rsid w:val="0078006B"/>
    <w:rsid w:val="00781084"/>
    <w:rsid w:val="007859D4"/>
    <w:rsid w:val="007B3AE2"/>
    <w:rsid w:val="007C5935"/>
    <w:rsid w:val="007C7F87"/>
    <w:rsid w:val="007E6A9D"/>
    <w:rsid w:val="007F0B1C"/>
    <w:rsid w:val="007F2533"/>
    <w:rsid w:val="007F2C3A"/>
    <w:rsid w:val="00801969"/>
    <w:rsid w:val="00802A04"/>
    <w:rsid w:val="008256AB"/>
    <w:rsid w:val="008306D6"/>
    <w:rsid w:val="008315F2"/>
    <w:rsid w:val="00837431"/>
    <w:rsid w:val="008429CE"/>
    <w:rsid w:val="00843446"/>
    <w:rsid w:val="00847DEB"/>
    <w:rsid w:val="008609BF"/>
    <w:rsid w:val="00865E90"/>
    <w:rsid w:val="00867C77"/>
    <w:rsid w:val="0088166D"/>
    <w:rsid w:val="008829E3"/>
    <w:rsid w:val="00890851"/>
    <w:rsid w:val="008A01A1"/>
    <w:rsid w:val="008A167A"/>
    <w:rsid w:val="008B23C5"/>
    <w:rsid w:val="008B3EC0"/>
    <w:rsid w:val="008B7E26"/>
    <w:rsid w:val="008C1731"/>
    <w:rsid w:val="008C2738"/>
    <w:rsid w:val="008D1387"/>
    <w:rsid w:val="008D1913"/>
    <w:rsid w:val="008D35B8"/>
    <w:rsid w:val="008E353A"/>
    <w:rsid w:val="008F71B5"/>
    <w:rsid w:val="00903AC0"/>
    <w:rsid w:val="009056C7"/>
    <w:rsid w:val="009164E1"/>
    <w:rsid w:val="00916714"/>
    <w:rsid w:val="0092311C"/>
    <w:rsid w:val="0092399A"/>
    <w:rsid w:val="009425EB"/>
    <w:rsid w:val="00950FAF"/>
    <w:rsid w:val="00951995"/>
    <w:rsid w:val="00964D56"/>
    <w:rsid w:val="009739FB"/>
    <w:rsid w:val="00993E6E"/>
    <w:rsid w:val="009A317B"/>
    <w:rsid w:val="009A525F"/>
    <w:rsid w:val="009A5FF7"/>
    <w:rsid w:val="009C23BC"/>
    <w:rsid w:val="009C5445"/>
    <w:rsid w:val="009E0B41"/>
    <w:rsid w:val="009E1247"/>
    <w:rsid w:val="009E6E68"/>
    <w:rsid w:val="009E7562"/>
    <w:rsid w:val="009E7963"/>
    <w:rsid w:val="009F0268"/>
    <w:rsid w:val="009F1F5B"/>
    <w:rsid w:val="009F6DDD"/>
    <w:rsid w:val="00A01026"/>
    <w:rsid w:val="00A070AA"/>
    <w:rsid w:val="00A124BC"/>
    <w:rsid w:val="00A20E54"/>
    <w:rsid w:val="00A21951"/>
    <w:rsid w:val="00A25112"/>
    <w:rsid w:val="00A50D3F"/>
    <w:rsid w:val="00A523F0"/>
    <w:rsid w:val="00A56F5C"/>
    <w:rsid w:val="00A703A0"/>
    <w:rsid w:val="00AB50E2"/>
    <w:rsid w:val="00AB5927"/>
    <w:rsid w:val="00AC24E8"/>
    <w:rsid w:val="00AC27F4"/>
    <w:rsid w:val="00AC798E"/>
    <w:rsid w:val="00AD0FEC"/>
    <w:rsid w:val="00AD2044"/>
    <w:rsid w:val="00AE6ACE"/>
    <w:rsid w:val="00AF52A2"/>
    <w:rsid w:val="00AF667E"/>
    <w:rsid w:val="00B00804"/>
    <w:rsid w:val="00B07FB9"/>
    <w:rsid w:val="00B24AAB"/>
    <w:rsid w:val="00B306E1"/>
    <w:rsid w:val="00B611F3"/>
    <w:rsid w:val="00B63EBD"/>
    <w:rsid w:val="00B674AC"/>
    <w:rsid w:val="00B72733"/>
    <w:rsid w:val="00B83213"/>
    <w:rsid w:val="00B867DD"/>
    <w:rsid w:val="00B87F34"/>
    <w:rsid w:val="00B90A73"/>
    <w:rsid w:val="00B91448"/>
    <w:rsid w:val="00B9203A"/>
    <w:rsid w:val="00BB2340"/>
    <w:rsid w:val="00BC1ECD"/>
    <w:rsid w:val="00BD2A0D"/>
    <w:rsid w:val="00BF31C4"/>
    <w:rsid w:val="00BF7604"/>
    <w:rsid w:val="00C0103A"/>
    <w:rsid w:val="00C02DE8"/>
    <w:rsid w:val="00C11BD6"/>
    <w:rsid w:val="00C122E4"/>
    <w:rsid w:val="00C14ED0"/>
    <w:rsid w:val="00C16D9C"/>
    <w:rsid w:val="00C2073E"/>
    <w:rsid w:val="00C247F2"/>
    <w:rsid w:val="00C250D6"/>
    <w:rsid w:val="00C37851"/>
    <w:rsid w:val="00C40E6D"/>
    <w:rsid w:val="00C5744A"/>
    <w:rsid w:val="00C64E3E"/>
    <w:rsid w:val="00C84EA2"/>
    <w:rsid w:val="00CB1328"/>
    <w:rsid w:val="00CB4092"/>
    <w:rsid w:val="00CB4657"/>
    <w:rsid w:val="00CB4BE6"/>
    <w:rsid w:val="00CB587A"/>
    <w:rsid w:val="00CD02EC"/>
    <w:rsid w:val="00CD74BF"/>
    <w:rsid w:val="00CE194F"/>
    <w:rsid w:val="00CF3FEA"/>
    <w:rsid w:val="00D161F1"/>
    <w:rsid w:val="00D165AD"/>
    <w:rsid w:val="00D23899"/>
    <w:rsid w:val="00D268E7"/>
    <w:rsid w:val="00D26D5F"/>
    <w:rsid w:val="00D3537A"/>
    <w:rsid w:val="00D55922"/>
    <w:rsid w:val="00D66D3B"/>
    <w:rsid w:val="00D70E61"/>
    <w:rsid w:val="00D710F0"/>
    <w:rsid w:val="00D7275C"/>
    <w:rsid w:val="00D84B12"/>
    <w:rsid w:val="00D84BDC"/>
    <w:rsid w:val="00DA181D"/>
    <w:rsid w:val="00DA2325"/>
    <w:rsid w:val="00DB404E"/>
    <w:rsid w:val="00DC47D9"/>
    <w:rsid w:val="00DC504F"/>
    <w:rsid w:val="00DE63E4"/>
    <w:rsid w:val="00DF3015"/>
    <w:rsid w:val="00E00571"/>
    <w:rsid w:val="00E009F7"/>
    <w:rsid w:val="00E100B9"/>
    <w:rsid w:val="00E25B97"/>
    <w:rsid w:val="00E2719B"/>
    <w:rsid w:val="00E335E7"/>
    <w:rsid w:val="00E36424"/>
    <w:rsid w:val="00E41818"/>
    <w:rsid w:val="00E465B3"/>
    <w:rsid w:val="00E51E21"/>
    <w:rsid w:val="00E561A0"/>
    <w:rsid w:val="00E6113F"/>
    <w:rsid w:val="00E61D61"/>
    <w:rsid w:val="00E718E1"/>
    <w:rsid w:val="00E73401"/>
    <w:rsid w:val="00E7403A"/>
    <w:rsid w:val="00E8269C"/>
    <w:rsid w:val="00E8330E"/>
    <w:rsid w:val="00E8462D"/>
    <w:rsid w:val="00E865E1"/>
    <w:rsid w:val="00E872B5"/>
    <w:rsid w:val="00E87C6A"/>
    <w:rsid w:val="00E96121"/>
    <w:rsid w:val="00EA13EC"/>
    <w:rsid w:val="00EA6C78"/>
    <w:rsid w:val="00EA736A"/>
    <w:rsid w:val="00EB2223"/>
    <w:rsid w:val="00EB6A7A"/>
    <w:rsid w:val="00EC6F2C"/>
    <w:rsid w:val="00ED3BF3"/>
    <w:rsid w:val="00ED3DD6"/>
    <w:rsid w:val="00ED78F4"/>
    <w:rsid w:val="00EE1CE5"/>
    <w:rsid w:val="00EE5686"/>
    <w:rsid w:val="00EF1779"/>
    <w:rsid w:val="00F02B5D"/>
    <w:rsid w:val="00F140FD"/>
    <w:rsid w:val="00F16161"/>
    <w:rsid w:val="00F26965"/>
    <w:rsid w:val="00F272F6"/>
    <w:rsid w:val="00F30110"/>
    <w:rsid w:val="00F33963"/>
    <w:rsid w:val="00F35766"/>
    <w:rsid w:val="00F37D6B"/>
    <w:rsid w:val="00F43C55"/>
    <w:rsid w:val="00F62B4C"/>
    <w:rsid w:val="00F766A9"/>
    <w:rsid w:val="00F8324D"/>
    <w:rsid w:val="00F9295B"/>
    <w:rsid w:val="00FA6AB9"/>
    <w:rsid w:val="00FB3A28"/>
    <w:rsid w:val="00FB4416"/>
    <w:rsid w:val="00FC4885"/>
    <w:rsid w:val="00FC50CC"/>
    <w:rsid w:val="00FD1DA4"/>
    <w:rsid w:val="00FD350C"/>
    <w:rsid w:val="00FE1111"/>
    <w:rsid w:val="00FF0335"/>
    <w:rsid w:val="00FF1020"/>
    <w:rsid w:val="00FF5FAF"/>
    <w:rsid w:val="00FF6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E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2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2A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72F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F272F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272F6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A6A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A6AB9"/>
  </w:style>
  <w:style w:type="character" w:styleId="a6">
    <w:name w:val="Hyperlink"/>
    <w:basedOn w:val="a0"/>
    <w:uiPriority w:val="99"/>
    <w:unhideWhenUsed/>
    <w:rsid w:val="00FA6AB9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FA6AB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A6AB9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A13EC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B8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87F3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8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87F34"/>
    <w:rPr>
      <w:sz w:val="18"/>
      <w:szCs w:val="18"/>
    </w:rPr>
  </w:style>
  <w:style w:type="character" w:customStyle="1" w:styleId="apple-style-span">
    <w:name w:val="apple-style-span"/>
    <w:basedOn w:val="a0"/>
    <w:rsid w:val="00C247F2"/>
  </w:style>
  <w:style w:type="character" w:styleId="aa">
    <w:name w:val="FollowedHyperlink"/>
    <w:basedOn w:val="a0"/>
    <w:uiPriority w:val="99"/>
    <w:semiHidden/>
    <w:unhideWhenUsed/>
    <w:rsid w:val="006A5D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1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B4AC0-E9B8-4D11-97E0-179179C5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61</Pages>
  <Words>7881</Words>
  <Characters>44922</Characters>
  <Application>Microsoft Office Word</Application>
  <DocSecurity>0</DocSecurity>
  <Lines>374</Lines>
  <Paragraphs>105</Paragraphs>
  <ScaleCrop>false</ScaleCrop>
  <Company>Hewlett-Packard</Company>
  <LinksUpToDate>false</LinksUpToDate>
  <CharactersWithSpaces>52698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superwen</cp:lastModifiedBy>
  <cp:revision>586</cp:revision>
  <cp:lastPrinted>2012-02-15T02:01:00Z</cp:lastPrinted>
  <dcterms:created xsi:type="dcterms:W3CDTF">2011-08-09T03:24:00Z</dcterms:created>
  <dcterms:modified xsi:type="dcterms:W3CDTF">2012-02-15T06:40:00Z</dcterms:modified>
</cp:coreProperties>
</file>