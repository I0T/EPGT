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0A2A20">
      <w:pPr>
        <w:jc w:val="center"/>
        <w:rPr>
          <w:rFonts w:ascii="宋体"/>
          <w:sz w:val="44"/>
          <w:szCs w:val="44"/>
        </w:rPr>
      </w:pPr>
      <w:r w:rsidRPr="00820AD0">
        <w:rPr>
          <w:rFonts w:ascii="宋体" w:hAnsi="宋体" w:hint="eastAsia"/>
          <w:sz w:val="44"/>
          <w:szCs w:val="44"/>
        </w:rPr>
        <w:t>广州欢网</w:t>
      </w:r>
    </w:p>
    <w:p w:rsidR="003B690D" w:rsidRPr="00820AD0" w:rsidRDefault="003B690D" w:rsidP="000A2A20">
      <w:pPr>
        <w:jc w:val="center"/>
        <w:rPr>
          <w:rFonts w:ascii="宋体"/>
          <w:sz w:val="44"/>
          <w:szCs w:val="44"/>
        </w:rPr>
      </w:pPr>
      <w:r w:rsidRPr="00820AD0">
        <w:rPr>
          <w:rFonts w:ascii="宋体" w:hAnsi="宋体" w:hint="eastAsia"/>
          <w:sz w:val="44"/>
          <w:szCs w:val="44"/>
        </w:rPr>
        <w:t>在线影视服务接口文档</w:t>
      </w:r>
    </w:p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2A36CB">
      <w:pPr>
        <w:spacing w:line="360" w:lineRule="auto"/>
        <w:rPr>
          <w:rFonts w:asci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1417"/>
        <w:gridCol w:w="993"/>
        <w:gridCol w:w="5153"/>
      </w:tblGrid>
      <w:tr w:rsidR="003B690D" w:rsidRPr="00452E3A" w:rsidTr="00452E3A">
        <w:tc>
          <w:tcPr>
            <w:tcW w:w="959" w:type="dxa"/>
          </w:tcPr>
          <w:p w:rsidR="003B690D" w:rsidRPr="00452E3A" w:rsidRDefault="003B690D" w:rsidP="00452E3A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版本</w:t>
            </w:r>
          </w:p>
        </w:tc>
        <w:tc>
          <w:tcPr>
            <w:tcW w:w="1417" w:type="dxa"/>
          </w:tcPr>
          <w:p w:rsidR="003B690D" w:rsidRPr="00452E3A" w:rsidRDefault="003B690D" w:rsidP="00452E3A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时间</w:t>
            </w:r>
          </w:p>
        </w:tc>
        <w:tc>
          <w:tcPr>
            <w:tcW w:w="993" w:type="dxa"/>
          </w:tcPr>
          <w:p w:rsidR="003B690D" w:rsidRPr="00452E3A" w:rsidRDefault="003B690D" w:rsidP="00452E3A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作者</w:t>
            </w:r>
          </w:p>
        </w:tc>
        <w:tc>
          <w:tcPr>
            <w:tcW w:w="5153" w:type="dxa"/>
          </w:tcPr>
          <w:p w:rsidR="003B690D" w:rsidRPr="00452E3A" w:rsidRDefault="003B690D" w:rsidP="00452E3A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备注</w:t>
            </w:r>
          </w:p>
        </w:tc>
      </w:tr>
      <w:tr w:rsidR="003B690D" w:rsidRPr="00452E3A" w:rsidTr="00452E3A">
        <w:tc>
          <w:tcPr>
            <w:tcW w:w="959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2.0.0</w:t>
            </w:r>
          </w:p>
        </w:tc>
        <w:tc>
          <w:tcPr>
            <w:tcW w:w="1417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2011-07-20</w:t>
            </w:r>
          </w:p>
        </w:tc>
        <w:tc>
          <w:tcPr>
            <w:tcW w:w="993" w:type="dxa"/>
          </w:tcPr>
          <w:p w:rsidR="003B690D" w:rsidRPr="00452E3A" w:rsidRDefault="003B690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3B690D" w:rsidRPr="00452E3A" w:rsidRDefault="003B690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建立</w:t>
            </w:r>
          </w:p>
        </w:tc>
      </w:tr>
      <w:tr w:rsidR="003B690D" w:rsidRPr="00452E3A" w:rsidTr="00452E3A">
        <w:tc>
          <w:tcPr>
            <w:tcW w:w="959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2.0.1</w:t>
            </w:r>
          </w:p>
        </w:tc>
        <w:tc>
          <w:tcPr>
            <w:tcW w:w="1417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2011-07-22</w:t>
            </w:r>
          </w:p>
        </w:tc>
        <w:tc>
          <w:tcPr>
            <w:tcW w:w="993" w:type="dxa"/>
          </w:tcPr>
          <w:p w:rsidR="003B690D" w:rsidRPr="00452E3A" w:rsidRDefault="003B690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3B690D" w:rsidRPr="00452E3A" w:rsidRDefault="003B690D" w:rsidP="00463D8E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3B690D" w:rsidRPr="00452E3A" w:rsidTr="00452E3A">
        <w:tc>
          <w:tcPr>
            <w:tcW w:w="959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2.1.0</w:t>
            </w:r>
          </w:p>
        </w:tc>
        <w:tc>
          <w:tcPr>
            <w:tcW w:w="1417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2011-07-25</w:t>
            </w:r>
          </w:p>
        </w:tc>
        <w:tc>
          <w:tcPr>
            <w:tcW w:w="993" w:type="dxa"/>
          </w:tcPr>
          <w:p w:rsidR="003B690D" w:rsidRPr="00452E3A" w:rsidRDefault="003B690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3B690D" w:rsidRPr="00452E3A" w:rsidRDefault="003B690D" w:rsidP="00452E3A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增加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13</w:t>
            </w:r>
            <w:r w:rsidRPr="00452E3A">
              <w:rPr>
                <w:rFonts w:ascii="宋体" w:hAnsi="宋体" w:hint="eastAsia"/>
              </w:rPr>
              <w:t>接口，附</w:t>
            </w:r>
            <w:r w:rsidRPr="00452E3A">
              <w:rPr>
                <w:rFonts w:ascii="宋体" w:hAnsi="宋体"/>
              </w:rPr>
              <w:t>A</w:t>
            </w:r>
            <w:r w:rsidRPr="00452E3A">
              <w:rPr>
                <w:rFonts w:ascii="宋体" w:hAnsi="宋体" w:hint="eastAsia"/>
              </w:rPr>
              <w:t>特别说明</w:t>
            </w:r>
          </w:p>
          <w:p w:rsidR="003B690D" w:rsidRPr="00452E3A" w:rsidRDefault="003B690D" w:rsidP="00452E3A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6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3B690D" w:rsidRPr="00452E3A" w:rsidTr="00452E3A">
        <w:tc>
          <w:tcPr>
            <w:tcW w:w="959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2.1.1</w:t>
            </w:r>
          </w:p>
        </w:tc>
        <w:tc>
          <w:tcPr>
            <w:tcW w:w="1417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2011-07-27</w:t>
            </w:r>
          </w:p>
        </w:tc>
        <w:tc>
          <w:tcPr>
            <w:tcW w:w="993" w:type="dxa"/>
          </w:tcPr>
          <w:p w:rsidR="003B690D" w:rsidRPr="00452E3A" w:rsidRDefault="003B690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3B690D" w:rsidRPr="00452E3A" w:rsidRDefault="003B690D" w:rsidP="00452E3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接口，附</w:t>
            </w:r>
            <w:r w:rsidRPr="00452E3A">
              <w:rPr>
                <w:rFonts w:ascii="宋体" w:hAnsi="宋体"/>
              </w:rPr>
              <w:t>A</w:t>
            </w:r>
            <w:r w:rsidRPr="00452E3A">
              <w:rPr>
                <w:rFonts w:ascii="宋体" w:hAnsi="宋体" w:hint="eastAsia"/>
              </w:rPr>
              <w:t>特别说明</w:t>
            </w:r>
          </w:p>
        </w:tc>
      </w:tr>
      <w:tr w:rsidR="003B690D" w:rsidRPr="00452E3A" w:rsidTr="00452E3A">
        <w:tc>
          <w:tcPr>
            <w:tcW w:w="959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2.1.2</w:t>
            </w:r>
          </w:p>
        </w:tc>
        <w:tc>
          <w:tcPr>
            <w:tcW w:w="1417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2011-08-09</w:t>
            </w:r>
          </w:p>
        </w:tc>
        <w:tc>
          <w:tcPr>
            <w:tcW w:w="993" w:type="dxa"/>
          </w:tcPr>
          <w:p w:rsidR="003B690D" w:rsidRPr="00452E3A" w:rsidRDefault="003B690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3B690D" w:rsidRPr="00452E3A" w:rsidRDefault="003B690D" w:rsidP="00452E3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3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7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12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13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3B690D" w:rsidRPr="00452E3A" w:rsidTr="00452E3A">
        <w:tc>
          <w:tcPr>
            <w:tcW w:w="959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2.1.3</w:t>
            </w:r>
          </w:p>
        </w:tc>
        <w:tc>
          <w:tcPr>
            <w:tcW w:w="1417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2011-11-07</w:t>
            </w:r>
          </w:p>
        </w:tc>
        <w:tc>
          <w:tcPr>
            <w:tcW w:w="993" w:type="dxa"/>
          </w:tcPr>
          <w:p w:rsidR="003B690D" w:rsidRPr="00452E3A" w:rsidRDefault="003B690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3B690D" w:rsidRPr="00452E3A" w:rsidRDefault="003B690D" w:rsidP="0069100F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、修改了</w:t>
            </w: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接口，添加了热门排</w:t>
            </w:r>
          </w:p>
          <w:p w:rsidR="003B690D" w:rsidRPr="00452E3A" w:rsidRDefault="003B690D" w:rsidP="00ED78F4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、新增了</w:t>
            </w:r>
            <w:r w:rsidRPr="00452E3A">
              <w:rPr>
                <w:rFonts w:ascii="宋体" w:hAnsi="宋体"/>
              </w:rPr>
              <w:t xml:space="preserve">14-20 </w:t>
            </w:r>
            <w:r w:rsidRPr="00452E3A">
              <w:rPr>
                <w:rFonts w:ascii="宋体" w:hAnsi="宋体" w:hint="eastAsia"/>
              </w:rPr>
              <w:t>共</w:t>
            </w:r>
            <w:r w:rsidRPr="00452E3A">
              <w:rPr>
                <w:rFonts w:ascii="宋体" w:hAnsi="宋体"/>
              </w:rPr>
              <w:t>7</w:t>
            </w:r>
            <w:r w:rsidRPr="00452E3A">
              <w:rPr>
                <w:rFonts w:ascii="宋体" w:hAnsi="宋体" w:hint="eastAsia"/>
              </w:rPr>
              <w:t>个接口定义</w:t>
            </w:r>
          </w:p>
          <w:p w:rsidR="003B690D" w:rsidRPr="00452E3A" w:rsidRDefault="003B690D" w:rsidP="00ED78F4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3</w:t>
            </w:r>
            <w:r w:rsidRPr="00452E3A">
              <w:rPr>
                <w:rFonts w:ascii="宋体" w:hAnsi="宋体" w:hint="eastAsia"/>
              </w:rPr>
              <w:t>、修改的测试地址</w:t>
            </w:r>
          </w:p>
        </w:tc>
      </w:tr>
      <w:tr w:rsidR="003B690D" w:rsidRPr="00452E3A" w:rsidTr="00452E3A">
        <w:tc>
          <w:tcPr>
            <w:tcW w:w="959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2.1.4</w:t>
            </w:r>
          </w:p>
        </w:tc>
        <w:tc>
          <w:tcPr>
            <w:tcW w:w="1417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2011-12-23</w:t>
            </w:r>
          </w:p>
        </w:tc>
        <w:tc>
          <w:tcPr>
            <w:tcW w:w="993" w:type="dxa"/>
          </w:tcPr>
          <w:p w:rsidR="003B690D" w:rsidRPr="00452E3A" w:rsidRDefault="003B690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3B690D" w:rsidRPr="00452E3A" w:rsidRDefault="003B690D" w:rsidP="0069100F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、修改了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接口。</w:t>
            </w:r>
          </w:p>
        </w:tc>
      </w:tr>
      <w:tr w:rsidR="003B690D" w:rsidRPr="00452E3A" w:rsidTr="00452E3A">
        <w:tc>
          <w:tcPr>
            <w:tcW w:w="959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2.1.5</w:t>
            </w:r>
          </w:p>
        </w:tc>
        <w:tc>
          <w:tcPr>
            <w:tcW w:w="1417" w:type="dxa"/>
          </w:tcPr>
          <w:p w:rsidR="003B690D" w:rsidRPr="00452E3A" w:rsidRDefault="003B690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2012/2/15</w:t>
            </w:r>
          </w:p>
        </w:tc>
        <w:tc>
          <w:tcPr>
            <w:tcW w:w="993" w:type="dxa"/>
          </w:tcPr>
          <w:p w:rsidR="003B690D" w:rsidRPr="00452E3A" w:rsidRDefault="003B690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3B690D" w:rsidRPr="00452E3A" w:rsidRDefault="003B690D" w:rsidP="00452E3A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452E3A">
              <w:rPr>
                <w:rFonts w:ascii="宋体" w:hAnsi="宋体" w:hint="eastAsia"/>
              </w:rPr>
              <w:t>修改了接口</w:t>
            </w:r>
            <w:r w:rsidRPr="00452E3A">
              <w:rPr>
                <w:rFonts w:ascii="宋体" w:hAnsi="宋体"/>
              </w:rPr>
              <w:t>12</w:t>
            </w:r>
            <w:r w:rsidRPr="00452E3A">
              <w:rPr>
                <w:rFonts w:ascii="宋体" w:hAnsi="宋体" w:hint="eastAsia"/>
              </w:rPr>
              <w:t>，增加了</w:t>
            </w:r>
            <w:r w:rsidRPr="00452E3A">
              <w:rPr>
                <w:rFonts w:ascii="宋体" w:hAnsi="宋体"/>
              </w:rPr>
              <w:t>field</w:t>
            </w:r>
          </w:p>
          <w:p w:rsidR="003B690D" w:rsidRPr="00452E3A" w:rsidRDefault="003B690D" w:rsidP="00452E3A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修改了接口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和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，增加了看过电影相关操作</w:t>
            </w:r>
          </w:p>
        </w:tc>
      </w:tr>
      <w:tr w:rsidR="003B690D" w:rsidRPr="00452E3A" w:rsidTr="00452E3A">
        <w:tc>
          <w:tcPr>
            <w:tcW w:w="959" w:type="dxa"/>
          </w:tcPr>
          <w:p w:rsidR="003B690D" w:rsidRPr="00452E3A" w:rsidRDefault="003B690D">
            <w:pPr>
              <w:rPr>
                <w:rFonts w:ascii="宋体" w:hAnsi="宋体"/>
                <w:color w:val="FF0000"/>
              </w:rPr>
            </w:pPr>
            <w:r w:rsidRPr="00452E3A">
              <w:rPr>
                <w:rFonts w:ascii="宋体" w:hAnsi="宋体"/>
                <w:color w:val="FF0000"/>
              </w:rPr>
              <w:t>2.1.6</w:t>
            </w:r>
          </w:p>
        </w:tc>
        <w:tc>
          <w:tcPr>
            <w:tcW w:w="1417" w:type="dxa"/>
          </w:tcPr>
          <w:p w:rsidR="003B690D" w:rsidRPr="00452E3A" w:rsidRDefault="003B690D">
            <w:pPr>
              <w:rPr>
                <w:rFonts w:ascii="宋体" w:hAnsi="宋体"/>
                <w:color w:val="FF0000"/>
              </w:rPr>
            </w:pPr>
            <w:r w:rsidRPr="00452E3A">
              <w:rPr>
                <w:rFonts w:ascii="宋体" w:hAnsi="宋体"/>
                <w:color w:val="FF0000"/>
              </w:rPr>
              <w:t>2012/3/8</w:t>
            </w:r>
          </w:p>
        </w:tc>
        <w:tc>
          <w:tcPr>
            <w:tcW w:w="993" w:type="dxa"/>
          </w:tcPr>
          <w:p w:rsidR="003B690D" w:rsidRPr="00452E3A" w:rsidRDefault="003B690D">
            <w:pPr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3B690D" w:rsidRPr="00452E3A" w:rsidRDefault="003B690D" w:rsidP="00452E3A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</w:t>
            </w:r>
            <w:proofErr w:type="gramStart"/>
            <w:r w:rsidRPr="00452E3A">
              <w:rPr>
                <w:rFonts w:ascii="宋体" w:hAnsi="宋体" w:hint="eastAsia"/>
                <w:color w:val="FF0000"/>
              </w:rPr>
              <w:t>运行商</w:t>
            </w:r>
            <w:proofErr w:type="gramEnd"/>
            <w:r w:rsidRPr="00452E3A">
              <w:rPr>
                <w:rFonts w:ascii="宋体" w:hAnsi="宋体" w:hint="eastAsia"/>
                <w:color w:val="FF0000"/>
              </w:rPr>
              <w:t>的接口。</w:t>
            </w:r>
          </w:p>
          <w:p w:rsidR="003B690D" w:rsidRPr="00452E3A" w:rsidRDefault="003B690D" w:rsidP="00452E3A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添加了运营商</w:t>
            </w:r>
            <w:r w:rsidRPr="00452E3A">
              <w:rPr>
                <w:rFonts w:ascii="宋体" w:hAnsi="宋体"/>
                <w:color w:val="FF0000"/>
              </w:rPr>
              <w:t>media</w:t>
            </w:r>
            <w:r w:rsidRPr="00452E3A">
              <w:rPr>
                <w:rFonts w:ascii="宋体" w:hAnsi="宋体" w:hint="eastAsia"/>
                <w:color w:val="FF0000"/>
              </w:rPr>
              <w:t>接口。</w:t>
            </w:r>
          </w:p>
          <w:p w:rsidR="003B690D" w:rsidRPr="00452E3A" w:rsidRDefault="003B690D" w:rsidP="00452E3A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</w:t>
            </w:r>
            <w:r w:rsidRPr="00452E3A">
              <w:rPr>
                <w:rFonts w:ascii="宋体" w:hAnsi="宋体"/>
                <w:color w:val="FF0000"/>
              </w:rPr>
              <w:t>8</w:t>
            </w:r>
            <w:r w:rsidRPr="00452E3A">
              <w:rPr>
                <w:rFonts w:ascii="宋体" w:hAnsi="宋体" w:hint="eastAsia"/>
                <w:color w:val="FF0000"/>
              </w:rPr>
              <w:t>接口，原</w:t>
            </w:r>
            <w:r w:rsidRPr="00452E3A">
              <w:rPr>
                <w:rFonts w:ascii="宋体" w:hAnsi="宋体"/>
                <w:color w:val="FF0000"/>
              </w:rPr>
              <w:t>8</w:t>
            </w:r>
            <w:r w:rsidRPr="00452E3A">
              <w:rPr>
                <w:rFonts w:ascii="宋体" w:hAnsi="宋体" w:hint="eastAsia"/>
                <w:color w:val="FF0000"/>
              </w:rPr>
              <w:t>接口以后序号下移。</w:t>
            </w:r>
          </w:p>
        </w:tc>
      </w:tr>
      <w:tr w:rsidR="00820BC5" w:rsidRPr="00452E3A" w:rsidTr="00452E3A">
        <w:trPr>
          <w:ins w:id="0" w:author="superwen" w:date="2012-03-20T13:25:00Z"/>
        </w:trPr>
        <w:tc>
          <w:tcPr>
            <w:tcW w:w="959" w:type="dxa"/>
          </w:tcPr>
          <w:p w:rsidR="00820BC5" w:rsidRPr="00820BC5" w:rsidRDefault="00820BC5">
            <w:pPr>
              <w:rPr>
                <w:ins w:id="1" w:author="superwen" w:date="2012-03-20T13:25:00Z"/>
                <w:rFonts w:ascii="宋体" w:hAnsi="宋体"/>
                <w:color w:val="FF0000"/>
              </w:rPr>
            </w:pPr>
            <w:ins w:id="2" w:author="superwen" w:date="2012-03-20T13:26:00Z">
              <w:r>
                <w:rPr>
                  <w:rFonts w:ascii="宋体" w:hAnsi="宋体" w:hint="eastAsia"/>
                  <w:color w:val="FF0000"/>
                </w:rPr>
                <w:t>2.1.7</w:t>
              </w:r>
            </w:ins>
          </w:p>
        </w:tc>
        <w:tc>
          <w:tcPr>
            <w:tcW w:w="1417" w:type="dxa"/>
          </w:tcPr>
          <w:p w:rsidR="00820BC5" w:rsidRPr="00452E3A" w:rsidRDefault="00820BC5">
            <w:pPr>
              <w:rPr>
                <w:ins w:id="3" w:author="superwen" w:date="2012-03-20T13:25:00Z"/>
                <w:rFonts w:ascii="宋体" w:hAnsi="宋体"/>
                <w:color w:val="FF0000"/>
              </w:rPr>
            </w:pPr>
            <w:ins w:id="4" w:author="superwen" w:date="2012-03-20T13:26:00Z">
              <w:r>
                <w:rPr>
                  <w:rFonts w:ascii="宋体" w:hAnsi="宋体"/>
                  <w:color w:val="FF0000"/>
                </w:rPr>
                <w:t>2012/3/20</w:t>
              </w:r>
            </w:ins>
          </w:p>
        </w:tc>
        <w:tc>
          <w:tcPr>
            <w:tcW w:w="993" w:type="dxa"/>
          </w:tcPr>
          <w:p w:rsidR="00820BC5" w:rsidRPr="00452E3A" w:rsidRDefault="00820BC5">
            <w:pPr>
              <w:rPr>
                <w:ins w:id="5" w:author="superwen" w:date="2012-03-20T13:25:00Z"/>
                <w:rFonts w:ascii="宋体" w:hAnsi="宋体" w:hint="eastAsia"/>
                <w:color w:val="FF0000"/>
              </w:rPr>
            </w:pPr>
            <w:ins w:id="6" w:author="superwen" w:date="2012-03-20T13:26:00Z">
              <w:r>
                <w:rPr>
                  <w:rFonts w:ascii="宋体" w:hAnsi="宋体" w:hint="eastAsia"/>
                  <w:color w:val="FF0000"/>
                </w:rPr>
                <w:t>陈圣文</w:t>
              </w:r>
            </w:ins>
          </w:p>
        </w:tc>
        <w:tc>
          <w:tcPr>
            <w:tcW w:w="5153" w:type="dxa"/>
          </w:tcPr>
          <w:p w:rsidR="00820BC5" w:rsidRDefault="00820BC5" w:rsidP="00820BC5">
            <w:pPr>
              <w:pStyle w:val="a4"/>
              <w:ind w:firstLineChars="0" w:firstLine="0"/>
              <w:rPr>
                <w:ins w:id="7" w:author="superwen" w:date="2012-03-20T13:26:00Z"/>
                <w:rFonts w:ascii="宋体" w:hAnsi="宋体" w:hint="eastAsia"/>
                <w:color w:val="FF0000"/>
              </w:rPr>
              <w:pPrChange w:id="8" w:author="superwen" w:date="2012-03-20T13:26:00Z">
                <w:pPr>
                  <w:pStyle w:val="a4"/>
                  <w:numPr>
                    <w:numId w:val="18"/>
                  </w:numPr>
                  <w:ind w:left="360" w:firstLineChars="0" w:hanging="360"/>
                </w:pPr>
              </w:pPrChange>
            </w:pPr>
            <w:ins w:id="9" w:author="superwen" w:date="2012-03-20T13:26:00Z">
              <w:r>
                <w:rPr>
                  <w:rFonts w:ascii="宋体" w:hAnsi="宋体" w:hint="eastAsia"/>
                  <w:color w:val="FF0000"/>
                </w:rPr>
                <w:t>1、修改了用户分集相关的接口</w:t>
              </w:r>
            </w:ins>
          </w:p>
          <w:p w:rsidR="00820BC5" w:rsidRPr="00820BC5" w:rsidRDefault="00820BC5" w:rsidP="00820BC5">
            <w:pPr>
              <w:pStyle w:val="a4"/>
              <w:ind w:firstLineChars="0" w:firstLine="0"/>
              <w:rPr>
                <w:ins w:id="10" w:author="superwen" w:date="2012-03-20T13:25:00Z"/>
                <w:rFonts w:ascii="宋体" w:hAnsi="宋体" w:hint="eastAsia"/>
                <w:color w:val="FF0000"/>
              </w:rPr>
              <w:pPrChange w:id="11" w:author="superwen" w:date="2012-03-20T13:26:00Z">
                <w:pPr>
                  <w:pStyle w:val="a4"/>
                  <w:numPr>
                    <w:numId w:val="18"/>
                  </w:numPr>
                  <w:ind w:left="360" w:firstLineChars="0" w:hanging="360"/>
                </w:pPr>
              </w:pPrChange>
            </w:pPr>
          </w:p>
        </w:tc>
      </w:tr>
    </w:tbl>
    <w:p w:rsidR="003B690D" w:rsidRPr="00820AD0" w:rsidRDefault="003B690D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3B690D" w:rsidRPr="00820AD0" w:rsidRDefault="003B690D" w:rsidP="00011E3B">
      <w:pPr>
        <w:jc w:val="center"/>
        <w:rPr>
          <w:rFonts w:ascii="宋体"/>
          <w:sz w:val="32"/>
          <w:szCs w:val="32"/>
        </w:rPr>
      </w:pPr>
      <w:r w:rsidRPr="00820AD0">
        <w:rPr>
          <w:rFonts w:ascii="宋体" w:hAnsi="宋体" w:hint="eastAsia"/>
          <w:sz w:val="32"/>
          <w:szCs w:val="32"/>
        </w:rPr>
        <w:t>目</w:t>
      </w:r>
      <w:r w:rsidRPr="00820AD0">
        <w:rPr>
          <w:rFonts w:ascii="宋体" w:hAnsi="宋体"/>
          <w:sz w:val="32"/>
          <w:szCs w:val="32"/>
        </w:rPr>
        <w:t xml:space="preserve">    </w:t>
      </w:r>
      <w:r w:rsidRPr="00820AD0">
        <w:rPr>
          <w:rFonts w:ascii="宋体" w:hAnsi="宋体" w:hint="eastAsia"/>
          <w:sz w:val="32"/>
          <w:szCs w:val="32"/>
        </w:rPr>
        <w:t>录</w:t>
      </w:r>
    </w:p>
    <w:p w:rsidR="003B690D" w:rsidRPr="00820AD0" w:rsidRDefault="003B690D" w:rsidP="00300424">
      <w:pPr>
        <w:spacing w:line="360" w:lineRule="auto"/>
        <w:rPr>
          <w:rFonts w:ascii="宋体"/>
          <w:sz w:val="24"/>
          <w:szCs w:val="24"/>
        </w:rPr>
      </w:pPr>
    </w:p>
    <w:p w:rsidR="003B690D" w:rsidRDefault="009D0515">
      <w:pPr>
        <w:pStyle w:val="10"/>
        <w:tabs>
          <w:tab w:val="left" w:pos="840"/>
          <w:tab w:val="right" w:leader="dot" w:pos="8296"/>
        </w:tabs>
        <w:rPr>
          <w:noProof/>
        </w:rPr>
      </w:pPr>
      <w:r w:rsidRPr="00820AD0">
        <w:rPr>
          <w:rFonts w:ascii="宋体" w:hAnsi="宋体"/>
          <w:sz w:val="24"/>
          <w:szCs w:val="24"/>
        </w:rPr>
        <w:fldChar w:fldCharType="begin"/>
      </w:r>
      <w:r w:rsidR="003B690D" w:rsidRPr="00820AD0">
        <w:rPr>
          <w:rFonts w:ascii="宋体" w:hAnsi="宋体"/>
          <w:sz w:val="24"/>
          <w:szCs w:val="24"/>
        </w:rPr>
        <w:instrText xml:space="preserve"> TOC \o "1-3" \h \z \u </w:instrText>
      </w:r>
      <w:r w:rsidRPr="00820AD0">
        <w:rPr>
          <w:rFonts w:ascii="宋体" w:hAnsi="宋体"/>
          <w:sz w:val="24"/>
          <w:szCs w:val="24"/>
        </w:rPr>
        <w:fldChar w:fldCharType="separate"/>
      </w:r>
      <w:hyperlink w:anchor="_Toc319317201" w:history="1">
        <w:r w:rsidR="003B690D" w:rsidRPr="00E81EDD">
          <w:rPr>
            <w:rStyle w:val="a6"/>
            <w:rFonts w:ascii="宋体" w:hAnsi="宋体" w:hint="eastAsia"/>
            <w:noProof/>
          </w:rPr>
          <w:t>一、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文档目的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90D" w:rsidRDefault="009D051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19317202" w:history="1">
        <w:r w:rsidR="003B690D" w:rsidRPr="00E81EDD">
          <w:rPr>
            <w:rStyle w:val="a6"/>
            <w:rFonts w:ascii="宋体" w:hAnsi="宋体" w:hint="eastAsia"/>
            <w:noProof/>
          </w:rPr>
          <w:t>二、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接口简介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90D" w:rsidRDefault="009D051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19317203" w:history="1">
        <w:r w:rsidR="003B690D" w:rsidRPr="00E81EDD">
          <w:rPr>
            <w:rStyle w:val="a6"/>
            <w:rFonts w:ascii="宋体" w:hAnsi="宋体" w:hint="eastAsia"/>
            <w:noProof/>
          </w:rPr>
          <w:t>三、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接口列表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90D" w:rsidRDefault="009D051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19317204" w:history="1">
        <w:r w:rsidR="003B690D" w:rsidRPr="00E81EDD">
          <w:rPr>
            <w:rStyle w:val="a6"/>
            <w:rFonts w:ascii="宋体" w:hAnsi="宋体" w:hint="eastAsia"/>
            <w:noProof/>
          </w:rPr>
          <w:t>四、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接口关系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90D" w:rsidRDefault="009D051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19317205" w:history="1">
        <w:r w:rsidR="003B690D" w:rsidRPr="00E81EDD">
          <w:rPr>
            <w:rStyle w:val="a6"/>
            <w:rFonts w:ascii="宋体" w:hAnsi="宋体" w:hint="eastAsia"/>
            <w:noProof/>
          </w:rPr>
          <w:t>五、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接口定义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319317206" w:history="1">
        <w:r w:rsidR="003B690D" w:rsidRPr="00E81EDD">
          <w:rPr>
            <w:rStyle w:val="a6"/>
            <w:rFonts w:ascii="宋体" w:hAnsi="宋体"/>
            <w:noProof/>
          </w:rPr>
          <w:t>1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获取影视分类：</w:t>
        </w:r>
        <w:r w:rsidR="003B690D" w:rsidRPr="00E81EDD">
          <w:rPr>
            <w:rStyle w:val="a6"/>
            <w:rFonts w:ascii="宋体" w:hAnsi="宋体"/>
            <w:noProof/>
          </w:rPr>
          <w:t>GetMediaCategory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319317207" w:history="1">
        <w:r w:rsidR="003B690D" w:rsidRPr="00E81EDD">
          <w:rPr>
            <w:rStyle w:val="a6"/>
            <w:rFonts w:ascii="宋体" w:hAnsi="宋体"/>
            <w:noProof/>
          </w:rPr>
          <w:t>2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获取推荐影视：</w:t>
        </w:r>
        <w:r w:rsidR="003B690D" w:rsidRPr="00E81EDD">
          <w:rPr>
            <w:rStyle w:val="a6"/>
            <w:rFonts w:ascii="宋体" w:hAnsi="宋体"/>
            <w:noProof/>
          </w:rPr>
          <w:t>GetRecommendMedia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319317208" w:history="1">
        <w:r w:rsidR="003B690D" w:rsidRPr="00E81EDD">
          <w:rPr>
            <w:rStyle w:val="a6"/>
            <w:rFonts w:ascii="宋体" w:hAnsi="宋体"/>
            <w:noProof/>
          </w:rPr>
          <w:t>3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获取分类影视列表：</w:t>
        </w:r>
        <w:r w:rsidR="003B690D" w:rsidRPr="00E81EDD">
          <w:rPr>
            <w:rStyle w:val="a6"/>
            <w:rFonts w:ascii="宋体" w:hAnsi="宋体"/>
            <w:noProof/>
          </w:rPr>
          <w:t>GetMediaListByCategory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319317209" w:history="1">
        <w:r w:rsidR="003B690D" w:rsidRPr="00E81EDD">
          <w:rPr>
            <w:rStyle w:val="a6"/>
            <w:rFonts w:ascii="宋体" w:hAnsi="宋体"/>
            <w:noProof/>
          </w:rPr>
          <w:t>4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获取筛选选项：</w:t>
        </w:r>
        <w:r w:rsidR="003B690D" w:rsidRPr="00E81EDD">
          <w:rPr>
            <w:rStyle w:val="a6"/>
            <w:rFonts w:ascii="宋体" w:hAnsi="宋体"/>
            <w:noProof/>
          </w:rPr>
          <w:t>GetFilterOption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319317210" w:history="1">
        <w:r w:rsidR="003B690D" w:rsidRPr="00E81EDD">
          <w:rPr>
            <w:rStyle w:val="a6"/>
            <w:rFonts w:ascii="宋体" w:hAnsi="宋体"/>
            <w:noProof/>
          </w:rPr>
          <w:t>5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提交用户影视操作：</w:t>
        </w:r>
        <w:r w:rsidR="003B690D" w:rsidRPr="00E81EDD">
          <w:rPr>
            <w:rStyle w:val="a6"/>
            <w:rFonts w:ascii="宋体" w:hAnsi="宋体"/>
            <w:noProof/>
          </w:rPr>
          <w:t>ReportUserMediaAction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319317211" w:history="1">
        <w:r w:rsidR="003B690D" w:rsidRPr="00E81EDD">
          <w:rPr>
            <w:rStyle w:val="a6"/>
            <w:rFonts w:ascii="宋体" w:hAnsi="宋体"/>
            <w:noProof/>
          </w:rPr>
          <w:t>6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提交用户分集操作：</w:t>
        </w:r>
        <w:r w:rsidR="003B690D" w:rsidRPr="00E81EDD">
          <w:rPr>
            <w:rStyle w:val="a6"/>
            <w:rFonts w:ascii="宋体" w:hAnsi="宋体"/>
            <w:noProof/>
          </w:rPr>
          <w:t>ReportUserEpisodeAction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319317212" w:history="1">
        <w:r w:rsidR="003B690D" w:rsidRPr="00E81EDD">
          <w:rPr>
            <w:rStyle w:val="a6"/>
            <w:rFonts w:ascii="宋体" w:hAnsi="宋体"/>
            <w:noProof/>
          </w:rPr>
          <w:t>7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删除用户分集操作：</w:t>
        </w:r>
        <w:r w:rsidR="003B690D" w:rsidRPr="00E81EDD">
          <w:rPr>
            <w:rStyle w:val="a6"/>
            <w:rFonts w:ascii="宋体" w:hAnsi="宋体"/>
            <w:noProof/>
          </w:rPr>
          <w:t>DeleteUserEpisodeAction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319317213" w:history="1">
        <w:r w:rsidR="003B690D" w:rsidRPr="00E81EDD">
          <w:rPr>
            <w:rStyle w:val="a6"/>
            <w:rFonts w:ascii="宋体" w:hAnsi="宋体"/>
            <w:noProof/>
          </w:rPr>
          <w:t>8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获取影视相关列表：</w:t>
        </w:r>
        <w:r w:rsidR="003B690D" w:rsidRPr="00E81EDD">
          <w:rPr>
            <w:rStyle w:val="a6"/>
            <w:rFonts w:ascii="宋体" w:hAnsi="宋体"/>
            <w:noProof/>
          </w:rPr>
          <w:t>GetMediaListByMedia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319317214" w:history="1">
        <w:r w:rsidR="003B690D" w:rsidRPr="00E81EDD">
          <w:rPr>
            <w:rStyle w:val="a6"/>
            <w:rFonts w:ascii="宋体" w:hAnsi="宋体"/>
            <w:noProof/>
          </w:rPr>
          <w:t>9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获取用户影视列表：</w:t>
        </w:r>
        <w:r w:rsidR="003B690D" w:rsidRPr="00E81EDD">
          <w:rPr>
            <w:rStyle w:val="a6"/>
            <w:rFonts w:ascii="宋体" w:hAnsi="宋体"/>
            <w:noProof/>
          </w:rPr>
          <w:t>GetMediaListByUser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15" w:history="1">
        <w:r w:rsidR="003B690D" w:rsidRPr="00E81EDD">
          <w:rPr>
            <w:rStyle w:val="a6"/>
            <w:rFonts w:ascii="宋体" w:hAnsi="宋体"/>
            <w:noProof/>
          </w:rPr>
          <w:t>10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获取用户分集列表：</w:t>
        </w:r>
        <w:r w:rsidR="003B690D" w:rsidRPr="00E81EDD">
          <w:rPr>
            <w:rStyle w:val="a6"/>
            <w:rFonts w:ascii="宋体" w:hAnsi="宋体"/>
            <w:noProof/>
          </w:rPr>
          <w:t>GetEpisodeListByUser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16" w:history="1">
        <w:r w:rsidR="003B690D" w:rsidRPr="00E81EDD">
          <w:rPr>
            <w:rStyle w:val="a6"/>
            <w:rFonts w:ascii="宋体" w:hAnsi="宋体"/>
            <w:noProof/>
          </w:rPr>
          <w:t>11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提交用户分享：</w:t>
        </w:r>
        <w:r w:rsidR="003B690D" w:rsidRPr="00E81EDD">
          <w:rPr>
            <w:rStyle w:val="a6"/>
            <w:rFonts w:ascii="宋体" w:hAnsi="宋体"/>
            <w:noProof/>
          </w:rPr>
          <w:t>ReportUserShare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17" w:history="1">
        <w:r w:rsidR="003B690D" w:rsidRPr="00E81EDD">
          <w:rPr>
            <w:rStyle w:val="a6"/>
            <w:rFonts w:ascii="宋体" w:hAnsi="宋体"/>
            <w:noProof/>
          </w:rPr>
          <w:t>12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获取好友分享列表：</w:t>
        </w:r>
        <w:r w:rsidR="003B690D" w:rsidRPr="00E81EDD">
          <w:rPr>
            <w:rStyle w:val="a6"/>
            <w:rFonts w:ascii="宋体" w:hAnsi="宋体"/>
            <w:noProof/>
          </w:rPr>
          <w:t>GetMediaListByShare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18" w:history="1">
        <w:r w:rsidR="003B690D" w:rsidRPr="00E81EDD">
          <w:rPr>
            <w:rStyle w:val="a6"/>
            <w:rFonts w:ascii="宋体" w:hAnsi="宋体"/>
            <w:noProof/>
          </w:rPr>
          <w:t>13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搜索影视信息：</w:t>
        </w:r>
        <w:r w:rsidR="003B690D" w:rsidRPr="00E81EDD">
          <w:rPr>
            <w:rStyle w:val="a6"/>
            <w:rFonts w:ascii="宋体" w:hAnsi="宋体"/>
            <w:noProof/>
          </w:rPr>
          <w:t>SearchMedia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19" w:history="1">
        <w:r w:rsidR="003B690D" w:rsidRPr="00E81EDD">
          <w:rPr>
            <w:rStyle w:val="a6"/>
            <w:rFonts w:ascii="宋体" w:hAnsi="宋体"/>
            <w:noProof/>
          </w:rPr>
          <w:t>14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获取特定影视信息：</w:t>
        </w:r>
        <w:r w:rsidR="003B690D" w:rsidRPr="00E81EDD">
          <w:rPr>
            <w:rStyle w:val="a6"/>
            <w:rFonts w:ascii="宋体" w:hAnsi="宋体"/>
            <w:noProof/>
          </w:rPr>
          <w:t>GetSpecifiedMedia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20" w:history="1">
        <w:r w:rsidR="003B690D" w:rsidRPr="00E81EDD">
          <w:rPr>
            <w:rStyle w:val="a6"/>
            <w:rFonts w:ascii="宋体" w:hAnsi="宋体"/>
            <w:noProof/>
          </w:rPr>
          <w:t>15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获取专题列表</w:t>
        </w:r>
        <w:r w:rsidR="003B690D" w:rsidRPr="00E81EDD">
          <w:rPr>
            <w:rStyle w:val="a6"/>
            <w:rFonts w:ascii="宋体" w:hAnsi="宋体"/>
            <w:noProof/>
          </w:rPr>
          <w:t xml:space="preserve"> GetThemeList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21" w:history="1">
        <w:r w:rsidR="003B690D" w:rsidRPr="00E81EDD">
          <w:rPr>
            <w:rStyle w:val="a6"/>
            <w:rFonts w:ascii="宋体" w:hAnsi="宋体"/>
            <w:noProof/>
          </w:rPr>
          <w:t>16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根据</w:t>
        </w:r>
        <w:r w:rsidR="003B690D" w:rsidRPr="00E81EDD">
          <w:rPr>
            <w:rStyle w:val="a6"/>
            <w:rFonts w:ascii="宋体" w:hAnsi="宋体"/>
            <w:noProof/>
          </w:rPr>
          <w:t>ID</w:t>
        </w:r>
        <w:r w:rsidR="003B690D" w:rsidRPr="00E81EDD">
          <w:rPr>
            <w:rStyle w:val="a6"/>
            <w:rFonts w:ascii="宋体" w:hAnsi="宋体" w:hint="eastAsia"/>
            <w:noProof/>
          </w:rPr>
          <w:t>获取专题的详细信息</w:t>
        </w:r>
        <w:r w:rsidR="003B690D" w:rsidRPr="00E81EDD">
          <w:rPr>
            <w:rStyle w:val="a6"/>
            <w:rFonts w:ascii="宋体" w:hAnsi="宋体"/>
            <w:noProof/>
          </w:rPr>
          <w:t xml:space="preserve"> GetThemeById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22" w:history="1">
        <w:r w:rsidR="003B690D" w:rsidRPr="00E81EDD">
          <w:rPr>
            <w:rStyle w:val="a6"/>
            <w:rFonts w:ascii="宋体" w:hAnsi="宋体"/>
            <w:noProof/>
          </w:rPr>
          <w:t>17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获取电视频道列表</w:t>
        </w:r>
        <w:r w:rsidR="003B690D" w:rsidRPr="00E81EDD">
          <w:rPr>
            <w:rStyle w:val="a6"/>
            <w:rFonts w:ascii="宋体" w:hAnsi="宋体"/>
            <w:noProof/>
          </w:rPr>
          <w:t xml:space="preserve"> GetChannelList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23" w:history="1">
        <w:r w:rsidR="003B690D" w:rsidRPr="00E81EDD">
          <w:rPr>
            <w:rStyle w:val="a6"/>
            <w:rFonts w:ascii="宋体" w:hAnsi="宋体"/>
            <w:noProof/>
          </w:rPr>
          <w:t>18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获取电视频道的节目列表</w:t>
        </w:r>
        <w:r w:rsidR="003B690D" w:rsidRPr="00E81EDD">
          <w:rPr>
            <w:rStyle w:val="a6"/>
            <w:rFonts w:ascii="宋体" w:hAnsi="宋体"/>
            <w:noProof/>
          </w:rPr>
          <w:t xml:space="preserve"> GetProgramListByChannel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24" w:history="1">
        <w:r w:rsidR="003B690D" w:rsidRPr="00E81EDD">
          <w:rPr>
            <w:rStyle w:val="a6"/>
            <w:rFonts w:ascii="宋体" w:hAnsi="宋体"/>
            <w:noProof/>
          </w:rPr>
          <w:t>19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获取电视频道的推荐列表</w:t>
        </w:r>
        <w:r w:rsidR="003B690D" w:rsidRPr="00E81EDD">
          <w:rPr>
            <w:rStyle w:val="a6"/>
            <w:rFonts w:ascii="宋体" w:hAnsi="宋体"/>
            <w:noProof/>
          </w:rPr>
          <w:t xml:space="preserve"> GetRecommendByChannel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25" w:history="1">
        <w:r w:rsidR="003B690D" w:rsidRPr="00E81EDD">
          <w:rPr>
            <w:rStyle w:val="a6"/>
            <w:rFonts w:ascii="宋体" w:hAnsi="宋体"/>
            <w:noProof/>
          </w:rPr>
          <w:t>20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按照分类的直播列表</w:t>
        </w:r>
        <w:r w:rsidR="003B690D" w:rsidRPr="00E81EDD">
          <w:rPr>
            <w:rStyle w:val="a6"/>
            <w:rFonts w:ascii="宋体" w:hAnsi="宋体"/>
            <w:noProof/>
          </w:rPr>
          <w:t xml:space="preserve"> GetLivePrograme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26" w:history="1">
        <w:r w:rsidR="003B690D" w:rsidRPr="00E81EDD">
          <w:rPr>
            <w:rStyle w:val="a6"/>
            <w:rFonts w:ascii="宋体" w:hAnsi="宋体"/>
            <w:noProof/>
          </w:rPr>
          <w:t>21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按照</w:t>
        </w:r>
        <w:r w:rsidR="003B690D" w:rsidRPr="00E81EDD">
          <w:rPr>
            <w:rStyle w:val="a6"/>
            <w:rFonts w:ascii="宋体" w:hAnsi="宋体"/>
            <w:noProof/>
          </w:rPr>
          <w:t>wiki_id</w:t>
        </w:r>
        <w:r w:rsidR="003B690D" w:rsidRPr="00E81EDD">
          <w:rPr>
            <w:rStyle w:val="a6"/>
            <w:rFonts w:ascii="宋体" w:hAnsi="宋体" w:hint="eastAsia"/>
            <w:noProof/>
          </w:rPr>
          <w:t>获取</w:t>
        </w:r>
        <w:r w:rsidR="003B690D" w:rsidRPr="00E81EDD">
          <w:rPr>
            <w:rStyle w:val="a6"/>
            <w:rFonts w:ascii="宋体" w:hAnsi="宋体"/>
            <w:noProof/>
          </w:rPr>
          <w:t>wiki</w:t>
        </w:r>
        <w:r w:rsidR="003B690D" w:rsidRPr="00E81EDD">
          <w:rPr>
            <w:rStyle w:val="a6"/>
            <w:rFonts w:ascii="宋体" w:hAnsi="宋体" w:hint="eastAsia"/>
            <w:noProof/>
          </w:rPr>
          <w:t>详细信息</w:t>
        </w:r>
        <w:r w:rsidR="003B690D" w:rsidRPr="00E81EDD">
          <w:rPr>
            <w:rStyle w:val="a6"/>
            <w:rFonts w:ascii="宋体" w:hAnsi="宋体"/>
            <w:noProof/>
          </w:rPr>
          <w:t xml:space="preserve"> GetWikiInfo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27" w:history="1">
        <w:r w:rsidR="003B690D" w:rsidRPr="00E81EDD">
          <w:rPr>
            <w:rStyle w:val="a6"/>
            <w:rFonts w:ascii="宋体" w:hAnsi="宋体"/>
            <w:noProof/>
          </w:rPr>
          <w:t>22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获取运营商列表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B690D" w:rsidRDefault="009D0515" w:rsidP="00235E9E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319317228" w:history="1">
        <w:r w:rsidR="003B690D" w:rsidRPr="00E81EDD">
          <w:rPr>
            <w:rStyle w:val="a6"/>
            <w:rFonts w:ascii="宋体" w:hAnsi="宋体"/>
            <w:noProof/>
          </w:rPr>
          <w:t>23</w:t>
        </w:r>
        <w:r w:rsidR="003B690D" w:rsidRPr="00E81EDD">
          <w:rPr>
            <w:rStyle w:val="a6"/>
            <w:rFonts w:ascii="宋体" w:hAnsi="宋体" w:hint="eastAsia"/>
            <w:noProof/>
          </w:rPr>
          <w:t>、</w:t>
        </w:r>
        <w:r w:rsidR="003B690D">
          <w:rPr>
            <w:noProof/>
          </w:rPr>
          <w:tab/>
        </w:r>
        <w:r w:rsidR="003B690D" w:rsidRPr="00E81EDD">
          <w:rPr>
            <w:rStyle w:val="a6"/>
            <w:rFonts w:ascii="宋体" w:hAnsi="宋体" w:hint="eastAsia"/>
            <w:noProof/>
          </w:rPr>
          <w:t>获取运营商分类影视列表：</w:t>
        </w:r>
        <w:r w:rsidR="003B690D" w:rsidRPr="00E81EDD">
          <w:rPr>
            <w:rStyle w:val="a6"/>
            <w:rFonts w:ascii="宋体" w:hAnsi="宋体"/>
            <w:noProof/>
          </w:rPr>
          <w:t>GetSPMediaListByCategory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B690D" w:rsidRDefault="009D0515">
      <w:pPr>
        <w:pStyle w:val="10"/>
        <w:tabs>
          <w:tab w:val="right" w:leader="dot" w:pos="8296"/>
        </w:tabs>
        <w:rPr>
          <w:noProof/>
        </w:rPr>
      </w:pPr>
      <w:hyperlink w:anchor="_Toc319317229" w:history="1">
        <w:r w:rsidR="003B690D" w:rsidRPr="00E81EDD">
          <w:rPr>
            <w:rStyle w:val="a6"/>
            <w:rFonts w:ascii="宋体" w:hAnsi="宋体" w:hint="eastAsia"/>
            <w:noProof/>
          </w:rPr>
          <w:t>附</w:t>
        </w:r>
        <w:r w:rsidR="003B690D" w:rsidRPr="00E81EDD">
          <w:rPr>
            <w:rStyle w:val="a6"/>
            <w:rFonts w:ascii="宋体" w:hAnsi="宋体"/>
            <w:noProof/>
          </w:rPr>
          <w:t>A</w:t>
        </w:r>
        <w:r w:rsidR="003B690D" w:rsidRPr="00E81EDD">
          <w:rPr>
            <w:rStyle w:val="a6"/>
            <w:rFonts w:ascii="宋体" w:hAnsi="宋体" w:hint="eastAsia"/>
            <w:noProof/>
          </w:rPr>
          <w:t>：特别说明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B690D" w:rsidRDefault="009D0515">
      <w:pPr>
        <w:pStyle w:val="10"/>
        <w:tabs>
          <w:tab w:val="right" w:leader="dot" w:pos="8296"/>
        </w:tabs>
        <w:rPr>
          <w:noProof/>
        </w:rPr>
      </w:pPr>
      <w:hyperlink w:anchor="_Toc319317230" w:history="1">
        <w:r w:rsidR="003B690D" w:rsidRPr="00E81EDD">
          <w:rPr>
            <w:rStyle w:val="a6"/>
            <w:rFonts w:ascii="宋体" w:hAnsi="宋体" w:hint="eastAsia"/>
            <w:noProof/>
          </w:rPr>
          <w:t>附</w:t>
        </w:r>
        <w:r w:rsidR="003B690D" w:rsidRPr="00E81EDD">
          <w:rPr>
            <w:rStyle w:val="a6"/>
            <w:rFonts w:ascii="宋体" w:hAnsi="宋体"/>
            <w:noProof/>
          </w:rPr>
          <w:t>B</w:t>
        </w:r>
        <w:r w:rsidR="003B690D" w:rsidRPr="00E81EDD">
          <w:rPr>
            <w:rStyle w:val="a6"/>
            <w:rFonts w:ascii="宋体" w:hAnsi="宋体" w:hint="eastAsia"/>
            <w:noProof/>
          </w:rPr>
          <w:t>：参考文档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B690D" w:rsidRDefault="009D0515">
      <w:pPr>
        <w:pStyle w:val="10"/>
        <w:tabs>
          <w:tab w:val="right" w:leader="dot" w:pos="8296"/>
        </w:tabs>
        <w:rPr>
          <w:noProof/>
        </w:rPr>
      </w:pPr>
      <w:hyperlink w:anchor="_Toc319317231" w:history="1">
        <w:r w:rsidR="003B690D" w:rsidRPr="00E81EDD">
          <w:rPr>
            <w:rStyle w:val="a6"/>
            <w:rFonts w:ascii="宋体" w:hAnsi="宋体" w:hint="eastAsia"/>
            <w:noProof/>
          </w:rPr>
          <w:t>附</w:t>
        </w:r>
        <w:r w:rsidR="003B690D" w:rsidRPr="00E81EDD">
          <w:rPr>
            <w:rStyle w:val="a6"/>
            <w:rFonts w:ascii="宋体" w:hAnsi="宋体"/>
            <w:noProof/>
          </w:rPr>
          <w:t>C</w:t>
        </w:r>
        <w:r w:rsidR="003B690D" w:rsidRPr="00E81EDD">
          <w:rPr>
            <w:rStyle w:val="a6"/>
            <w:rFonts w:ascii="宋体" w:hAnsi="宋体" w:hint="eastAsia"/>
            <w:noProof/>
          </w:rPr>
          <w:t>：错误码参考</w:t>
        </w:r>
        <w:r w:rsidR="003B69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90D">
          <w:rPr>
            <w:noProof/>
            <w:webHidden/>
          </w:rPr>
          <w:instrText xml:space="preserve"> PAGEREF _Toc319317231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90D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B690D" w:rsidRPr="00820AD0" w:rsidRDefault="009D0515" w:rsidP="00367F3F">
      <w:pPr>
        <w:spacing w:line="360" w:lineRule="auto"/>
        <w:rPr>
          <w:rFonts w:ascii="宋体"/>
        </w:rPr>
      </w:pPr>
      <w:r w:rsidRPr="00820AD0">
        <w:rPr>
          <w:rFonts w:ascii="宋体" w:hAnsi="宋体"/>
          <w:sz w:val="24"/>
          <w:szCs w:val="24"/>
        </w:rPr>
        <w:fldChar w:fldCharType="end"/>
      </w:r>
    </w:p>
    <w:p w:rsidR="003B690D" w:rsidRPr="00820AD0" w:rsidRDefault="003B690D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3B690D" w:rsidRPr="00820AD0" w:rsidRDefault="003B690D" w:rsidP="00F272F6">
      <w:pPr>
        <w:pStyle w:val="a4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2" w:name="_Toc319317201"/>
      <w:r w:rsidRPr="00820AD0">
        <w:rPr>
          <w:rFonts w:ascii="宋体" w:hAnsi="宋体" w:hint="eastAsia"/>
          <w:sz w:val="32"/>
          <w:szCs w:val="32"/>
        </w:rPr>
        <w:t>文档目的</w:t>
      </w:r>
      <w:bookmarkEnd w:id="12"/>
    </w:p>
    <w:p w:rsidR="003B690D" w:rsidRPr="00820AD0" w:rsidRDefault="003B690D" w:rsidP="00235E9E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本文档</w:t>
      </w:r>
      <w:proofErr w:type="gramStart"/>
      <w:r w:rsidRPr="00820AD0">
        <w:rPr>
          <w:rFonts w:ascii="宋体" w:hAnsi="宋体" w:hint="eastAsia"/>
          <w:sz w:val="24"/>
          <w:szCs w:val="24"/>
        </w:rPr>
        <w:t>是欢网在线</w:t>
      </w:r>
      <w:proofErr w:type="gramEnd"/>
      <w:r w:rsidRPr="00820AD0">
        <w:rPr>
          <w:rFonts w:ascii="宋体" w:hAnsi="宋体" w:hint="eastAsia"/>
          <w:sz w:val="24"/>
          <w:szCs w:val="24"/>
        </w:rPr>
        <w:t>影视服务（以下简称“服务”）的接口详细说明文档，明确了服务所包含的各接口的详细规范，为开发服务及使用服务的各方技术人员提供开发依据。</w:t>
      </w:r>
    </w:p>
    <w:p w:rsidR="003B690D" w:rsidRPr="00820AD0" w:rsidRDefault="003B690D" w:rsidP="00235E9E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3B690D" w:rsidRPr="00820AD0" w:rsidRDefault="003B690D" w:rsidP="00F272F6">
      <w:pPr>
        <w:pStyle w:val="a4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3" w:name="_Toc319317202"/>
      <w:r w:rsidRPr="00820AD0">
        <w:rPr>
          <w:rFonts w:ascii="宋体" w:hAnsi="宋体" w:hint="eastAsia"/>
          <w:sz w:val="32"/>
          <w:szCs w:val="32"/>
        </w:rPr>
        <w:t>接口简介</w:t>
      </w:r>
      <w:bookmarkEnd w:id="13"/>
    </w:p>
    <w:p w:rsidR="003B690D" w:rsidRPr="00820AD0" w:rsidRDefault="003B690D" w:rsidP="00235E9E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接口传输采用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协议，要求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的版本为</w:t>
      </w:r>
      <w:r w:rsidRPr="00820AD0">
        <w:rPr>
          <w:rFonts w:ascii="宋体" w:hAnsi="宋体"/>
          <w:sz w:val="24"/>
          <w:szCs w:val="24"/>
        </w:rPr>
        <w:t>1.1</w:t>
      </w:r>
      <w:r w:rsidRPr="00820AD0">
        <w:rPr>
          <w:rFonts w:ascii="宋体" w:hAnsi="宋体" w:hint="eastAsia"/>
          <w:sz w:val="24"/>
          <w:szCs w:val="24"/>
        </w:rPr>
        <w:t>及以上。请求方将数据封装成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数据包，然后通过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协议的</w:t>
      </w:r>
      <w:r w:rsidRPr="00820AD0">
        <w:rPr>
          <w:rFonts w:ascii="宋体" w:hAnsi="宋体"/>
          <w:sz w:val="24"/>
          <w:szCs w:val="24"/>
        </w:rPr>
        <w:t>POST</w:t>
      </w:r>
      <w:r w:rsidRPr="00820AD0">
        <w:rPr>
          <w:rFonts w:ascii="宋体" w:hAnsi="宋体" w:hint="eastAsia"/>
          <w:sz w:val="24"/>
          <w:szCs w:val="24"/>
        </w:rPr>
        <w:t>方法向接收方发送该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数据包，接收</w:t>
      </w:r>
      <w:proofErr w:type="gramStart"/>
      <w:r w:rsidRPr="00820AD0">
        <w:rPr>
          <w:rFonts w:ascii="宋体" w:hAnsi="宋体" w:hint="eastAsia"/>
          <w:sz w:val="24"/>
          <w:szCs w:val="24"/>
        </w:rPr>
        <w:t>方收到</w:t>
      </w:r>
      <w:proofErr w:type="gramEnd"/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数据包后，解析该数据包完成所请求的处理，将结果数据也封装成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数据包返回。</w:t>
      </w:r>
    </w:p>
    <w:p w:rsidR="003B690D" w:rsidRPr="00820AD0" w:rsidRDefault="003B690D" w:rsidP="00235E9E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接口请求和响应的内容都放在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协议的体信息（</w:t>
      </w:r>
      <w:r w:rsidRPr="00820AD0">
        <w:rPr>
          <w:rFonts w:ascii="宋体" w:hAnsi="宋体"/>
          <w:sz w:val="24"/>
          <w:szCs w:val="24"/>
        </w:rPr>
        <w:t>BODY</w:t>
      </w:r>
      <w:r w:rsidRPr="00820AD0">
        <w:rPr>
          <w:rFonts w:ascii="宋体" w:hAnsi="宋体" w:hint="eastAsia"/>
          <w:sz w:val="24"/>
          <w:szCs w:val="24"/>
        </w:rPr>
        <w:t>）中，内容类型（</w:t>
      </w:r>
      <w:r w:rsidRPr="00820AD0">
        <w:rPr>
          <w:rFonts w:ascii="宋体" w:hAnsi="宋体"/>
          <w:sz w:val="24"/>
          <w:szCs w:val="24"/>
        </w:rPr>
        <w:t>Content-Type</w:t>
      </w:r>
      <w:r w:rsidRPr="00820AD0">
        <w:rPr>
          <w:rFonts w:ascii="宋体" w:hAnsi="宋体" w:hint="eastAsia"/>
          <w:sz w:val="24"/>
          <w:szCs w:val="24"/>
        </w:rPr>
        <w:t>）为“</w:t>
      </w:r>
      <w:r w:rsidRPr="00820AD0">
        <w:rPr>
          <w:rFonts w:ascii="宋体" w:hAnsi="宋体"/>
          <w:sz w:val="24"/>
          <w:szCs w:val="24"/>
        </w:rPr>
        <w:t>application/xml</w:t>
      </w:r>
      <w:r w:rsidRPr="00820AD0">
        <w:rPr>
          <w:rFonts w:ascii="宋体" w:hAnsi="宋体" w:hint="eastAsia"/>
          <w:sz w:val="24"/>
          <w:szCs w:val="24"/>
        </w:rPr>
        <w:t>”，在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的头信息（</w:t>
      </w:r>
      <w:r w:rsidRPr="00820AD0">
        <w:rPr>
          <w:rFonts w:ascii="宋体" w:hAnsi="宋体"/>
          <w:sz w:val="24"/>
          <w:szCs w:val="24"/>
        </w:rPr>
        <w:t>HEAD</w:t>
      </w:r>
      <w:r w:rsidRPr="00820AD0">
        <w:rPr>
          <w:rFonts w:ascii="宋体" w:hAnsi="宋体" w:hint="eastAsia"/>
          <w:sz w:val="24"/>
          <w:szCs w:val="24"/>
        </w:rPr>
        <w:t>）中表示为：“</w:t>
      </w:r>
      <w:r w:rsidRPr="00820AD0">
        <w:rPr>
          <w:rFonts w:ascii="宋体" w:hAnsi="宋体"/>
          <w:sz w:val="24"/>
          <w:szCs w:val="24"/>
        </w:rPr>
        <w:t>Content-Type:application/xml</w:t>
      </w:r>
      <w:r w:rsidRPr="00820AD0">
        <w:rPr>
          <w:rFonts w:ascii="宋体" w:hAnsi="宋体" w:hint="eastAsia"/>
          <w:sz w:val="24"/>
          <w:szCs w:val="24"/>
        </w:rPr>
        <w:t>”。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的头信息（</w:t>
      </w:r>
      <w:r w:rsidRPr="00820AD0">
        <w:rPr>
          <w:rFonts w:ascii="宋体" w:hAnsi="宋体"/>
          <w:sz w:val="24"/>
          <w:szCs w:val="24"/>
        </w:rPr>
        <w:t>HEAD</w:t>
      </w:r>
      <w:r w:rsidRPr="00820AD0">
        <w:rPr>
          <w:rFonts w:ascii="宋体" w:hAnsi="宋体" w:hint="eastAsia"/>
          <w:sz w:val="24"/>
          <w:szCs w:val="24"/>
        </w:rPr>
        <w:t>）中需要包括“</w:t>
      </w:r>
      <w:r w:rsidRPr="00820AD0">
        <w:rPr>
          <w:rFonts w:ascii="宋体" w:hAnsi="宋体"/>
          <w:sz w:val="24"/>
          <w:szCs w:val="24"/>
        </w:rPr>
        <w:t>Content-Length</w:t>
      </w:r>
      <w:r w:rsidRPr="00820AD0">
        <w:rPr>
          <w:rFonts w:ascii="宋体" w:hAnsi="宋体" w:hint="eastAsia"/>
          <w:sz w:val="24"/>
          <w:szCs w:val="24"/>
        </w:rPr>
        <w:t>”，</w:t>
      </w:r>
      <w:proofErr w:type="gramStart"/>
      <w:r w:rsidRPr="00820AD0">
        <w:rPr>
          <w:rFonts w:ascii="宋体" w:hAnsi="宋体" w:hint="eastAsia"/>
          <w:sz w:val="24"/>
          <w:szCs w:val="24"/>
        </w:rPr>
        <w:t>填写值</w:t>
      </w:r>
      <w:proofErr w:type="gramEnd"/>
      <w:r w:rsidRPr="00820AD0">
        <w:rPr>
          <w:rFonts w:ascii="宋体" w:hAnsi="宋体" w:hint="eastAsia"/>
          <w:sz w:val="24"/>
          <w:szCs w:val="24"/>
        </w:rPr>
        <w:t>为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请求或响应的</w:t>
      </w:r>
      <w:proofErr w:type="gramStart"/>
      <w:r w:rsidRPr="00820AD0">
        <w:rPr>
          <w:rFonts w:ascii="宋体" w:hAnsi="宋体" w:hint="eastAsia"/>
          <w:sz w:val="24"/>
          <w:szCs w:val="24"/>
        </w:rPr>
        <w:t>体信息</w:t>
      </w:r>
      <w:proofErr w:type="gramEnd"/>
      <w:r w:rsidRPr="00820AD0">
        <w:rPr>
          <w:rFonts w:ascii="宋体" w:hAnsi="宋体" w:hint="eastAsia"/>
          <w:sz w:val="24"/>
          <w:szCs w:val="24"/>
        </w:rPr>
        <w:t>长度。</w:t>
      </w:r>
    </w:p>
    <w:p w:rsidR="003B690D" w:rsidRPr="00820AD0" w:rsidRDefault="003B690D" w:rsidP="00235E9E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数据的编码格式采用</w:t>
      </w:r>
      <w:r w:rsidRPr="00820AD0">
        <w:rPr>
          <w:rFonts w:ascii="宋体" w:hAnsi="宋体"/>
          <w:sz w:val="24"/>
          <w:szCs w:val="24"/>
        </w:rPr>
        <w:t>UTF-8</w:t>
      </w:r>
      <w:r w:rsidRPr="00820AD0">
        <w:rPr>
          <w:rFonts w:ascii="宋体" w:hAnsi="宋体" w:hint="eastAsia"/>
          <w:sz w:val="24"/>
          <w:szCs w:val="24"/>
        </w:rPr>
        <w:t>，即：</w:t>
      </w: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  <w:r w:rsidRPr="00820AD0">
        <w:rPr>
          <w:rFonts w:ascii="宋体" w:hAnsi="宋体" w:hint="eastAsia"/>
          <w:sz w:val="24"/>
          <w:szCs w:val="24"/>
        </w:rPr>
        <w:t>。</w:t>
      </w:r>
    </w:p>
    <w:p w:rsidR="003B690D" w:rsidRPr="00820AD0" w:rsidRDefault="003B690D" w:rsidP="00235E9E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</w:t>
      </w:r>
      <w:proofErr w:type="gramStart"/>
      <w:r w:rsidRPr="00820AD0">
        <w:rPr>
          <w:rFonts w:ascii="宋体" w:hAnsi="宋体" w:hint="eastAsia"/>
          <w:sz w:val="24"/>
          <w:szCs w:val="24"/>
        </w:rPr>
        <w:t>属性及值在</w:t>
      </w:r>
      <w:proofErr w:type="gramEnd"/>
      <w:r w:rsidRPr="00820AD0">
        <w:rPr>
          <w:rFonts w:ascii="宋体" w:hAnsi="宋体" w:hint="eastAsia"/>
          <w:sz w:val="24"/>
          <w:szCs w:val="24"/>
        </w:rPr>
        <w:t>默认情况下均不区分大小写，有特殊说明的除外。定义为可选项的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数据的节点、属性，其值可以为空，但节点和属性不可缺少，此时服务器按接口说明中的默认值处理；定义为</w:t>
      </w:r>
      <w:proofErr w:type="gramStart"/>
      <w:r w:rsidRPr="00820AD0">
        <w:rPr>
          <w:rFonts w:ascii="宋体" w:hAnsi="宋体" w:hint="eastAsia"/>
          <w:sz w:val="24"/>
          <w:szCs w:val="24"/>
        </w:rPr>
        <w:t>必填项的</w:t>
      </w:r>
      <w:proofErr w:type="gramEnd"/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数据的节点、属性，其值不能为空。</w:t>
      </w:r>
    </w:p>
    <w:p w:rsidR="003B690D" w:rsidRPr="00820AD0" w:rsidRDefault="003B690D" w:rsidP="00235E9E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接口测试地址：</w:t>
      </w:r>
      <w:r w:rsidRPr="00820AD0">
        <w:rPr>
          <w:rFonts w:ascii="宋体" w:hAnsi="宋体"/>
          <w:color w:val="FF0000"/>
          <w:sz w:val="24"/>
          <w:szCs w:val="24"/>
        </w:rPr>
        <w:t>http://</w:t>
      </w:r>
      <w:r w:rsidRPr="00820AD0">
        <w:rPr>
          <w:rFonts w:ascii="宋体" w:hAnsi="宋体"/>
          <w:color w:val="FF0000"/>
        </w:rPr>
        <w:t xml:space="preserve"> </w:t>
      </w:r>
      <w:r w:rsidRPr="00820AD0">
        <w:rPr>
          <w:rFonts w:ascii="宋体" w:hAnsi="宋体"/>
          <w:color w:val="FF0000"/>
          <w:sz w:val="24"/>
          <w:szCs w:val="24"/>
        </w:rPr>
        <w:t>www.5i.test.cedock.net/api/interface</w:t>
      </w:r>
    </w:p>
    <w:p w:rsidR="003B690D" w:rsidRPr="00820AD0" w:rsidRDefault="003B690D" w:rsidP="00235E9E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接口正式地址：</w:t>
      </w:r>
      <w:r>
        <w:rPr>
          <w:rFonts w:ascii="宋体" w:hAnsi="宋体"/>
          <w:color w:val="FF0000"/>
          <w:sz w:val="24"/>
          <w:szCs w:val="24"/>
        </w:rPr>
        <w:t>http://www.epg</w:t>
      </w:r>
      <w:r w:rsidRPr="00820AD0">
        <w:rPr>
          <w:rFonts w:ascii="宋体" w:hAnsi="宋体"/>
          <w:color w:val="FF0000"/>
          <w:sz w:val="24"/>
          <w:szCs w:val="24"/>
        </w:rPr>
        <w:t>.</w:t>
      </w:r>
      <w:r>
        <w:rPr>
          <w:rFonts w:ascii="宋体" w:hAnsi="宋体"/>
          <w:color w:val="FF0000"/>
          <w:sz w:val="24"/>
          <w:szCs w:val="24"/>
        </w:rPr>
        <w:t>huang.</w:t>
      </w:r>
      <w:r w:rsidRPr="00820AD0">
        <w:rPr>
          <w:rFonts w:ascii="宋体" w:hAnsi="宋体"/>
          <w:color w:val="FF0000"/>
          <w:sz w:val="24"/>
          <w:szCs w:val="24"/>
        </w:rPr>
        <w:t>tv/api/interface</w:t>
      </w:r>
    </w:p>
    <w:p w:rsidR="003B690D" w:rsidRPr="00820AD0" w:rsidRDefault="003B690D" w:rsidP="00F272F6">
      <w:pPr>
        <w:pStyle w:val="a4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4" w:name="_Toc319317203"/>
      <w:r w:rsidRPr="00820AD0">
        <w:rPr>
          <w:rFonts w:ascii="宋体" w:hAnsi="宋体" w:hint="eastAsia"/>
          <w:sz w:val="32"/>
          <w:szCs w:val="32"/>
        </w:rPr>
        <w:t>接口列表</w:t>
      </w:r>
      <w:bookmarkEnd w:id="14"/>
    </w:p>
    <w:p w:rsidR="003B690D" w:rsidRPr="00820AD0" w:rsidRDefault="003B690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获取影视分类：</w:t>
      </w:r>
      <w:r w:rsidRPr="00820AD0">
        <w:rPr>
          <w:rFonts w:ascii="宋体" w:hAnsi="宋体"/>
          <w:sz w:val="24"/>
          <w:szCs w:val="24"/>
        </w:rPr>
        <w:t>GetMediaCategory</w:t>
      </w:r>
    </w:p>
    <w:p w:rsidR="003B690D" w:rsidRPr="00820AD0" w:rsidRDefault="003B690D" w:rsidP="002D27DD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获取影视分类的信息，包括多层分类。</w:t>
      </w:r>
    </w:p>
    <w:p w:rsidR="003B690D" w:rsidRPr="00820AD0" w:rsidRDefault="003B690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获取推荐影视：</w:t>
      </w:r>
      <w:r w:rsidRPr="00820AD0">
        <w:rPr>
          <w:rFonts w:ascii="宋体" w:hAnsi="宋体"/>
          <w:sz w:val="24"/>
          <w:szCs w:val="24"/>
        </w:rPr>
        <w:t>GetRecommendMedia</w:t>
      </w:r>
    </w:p>
    <w:p w:rsidR="003B690D" w:rsidRPr="00820AD0" w:rsidRDefault="003B690D" w:rsidP="002D27DD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获取推荐的影视信息，包括推荐、统计或与用户喜好相关等。</w:t>
      </w:r>
    </w:p>
    <w:p w:rsidR="003B690D" w:rsidRPr="00820AD0" w:rsidRDefault="003B690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获取分类影视列表：</w:t>
      </w:r>
      <w:r w:rsidRPr="00820AD0">
        <w:rPr>
          <w:rFonts w:ascii="宋体" w:hAnsi="宋体"/>
          <w:sz w:val="24"/>
          <w:szCs w:val="24"/>
        </w:rPr>
        <w:t>GetMediaListByCategory</w:t>
      </w:r>
    </w:p>
    <w:p w:rsidR="003B690D" w:rsidRPr="00820AD0" w:rsidRDefault="003B690D" w:rsidP="003F0012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根据影视分类获取详细影视信息，包括影视中的分集信息。</w:t>
      </w:r>
    </w:p>
    <w:p w:rsidR="003B690D" w:rsidRPr="00820AD0" w:rsidRDefault="003B690D" w:rsidP="00507C5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获取筛选选项：</w:t>
      </w:r>
      <w:r w:rsidRPr="00820AD0">
        <w:rPr>
          <w:rFonts w:ascii="宋体" w:hAnsi="宋体"/>
          <w:sz w:val="24"/>
          <w:szCs w:val="24"/>
        </w:rPr>
        <w:t>GetFilterOption</w:t>
      </w:r>
    </w:p>
    <w:p w:rsidR="003B690D" w:rsidRPr="00820AD0" w:rsidRDefault="003B690D" w:rsidP="00507C5C">
      <w:pPr>
        <w:pStyle w:val="a4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获取可用的筛选选项。</w:t>
      </w:r>
    </w:p>
    <w:p w:rsidR="003B690D" w:rsidRPr="00820AD0" w:rsidRDefault="003B690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提交用户影视操作：</w:t>
      </w:r>
      <w:r w:rsidRPr="00820AD0">
        <w:rPr>
          <w:rFonts w:ascii="宋体" w:hAnsi="宋体"/>
          <w:sz w:val="24"/>
          <w:szCs w:val="24"/>
        </w:rPr>
        <w:t>ReportUserMediaAction</w:t>
      </w:r>
    </w:p>
    <w:p w:rsidR="003B690D" w:rsidRPr="00820AD0" w:rsidRDefault="003B690D" w:rsidP="00B00804">
      <w:pPr>
        <w:pStyle w:val="a4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向服务器报告用户评分、收藏影视等信息。</w:t>
      </w:r>
    </w:p>
    <w:p w:rsidR="003B690D" w:rsidRPr="00820AD0" w:rsidRDefault="003B690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提交用户分集操作：</w:t>
      </w:r>
      <w:r w:rsidRPr="00820AD0">
        <w:rPr>
          <w:rFonts w:ascii="宋体" w:hAnsi="宋体"/>
          <w:sz w:val="24"/>
          <w:szCs w:val="24"/>
        </w:rPr>
        <w:t>ReportUserEpisodeAction</w:t>
      </w:r>
    </w:p>
    <w:p w:rsidR="003B690D" w:rsidRPr="00820AD0" w:rsidRDefault="003B690D" w:rsidP="00B00804">
      <w:pPr>
        <w:pStyle w:val="a4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向服务器报告用户对影视分集的观看、标记等信息。</w:t>
      </w:r>
    </w:p>
    <w:p w:rsidR="003B690D" w:rsidRPr="00820AD0" w:rsidRDefault="003B690D" w:rsidP="0016286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获取影视相关列表：</w:t>
      </w:r>
      <w:r w:rsidRPr="00820AD0">
        <w:rPr>
          <w:rFonts w:ascii="宋体" w:hAnsi="宋体"/>
          <w:sz w:val="24"/>
          <w:szCs w:val="24"/>
        </w:rPr>
        <w:t>GetMediaListByMedia</w:t>
      </w:r>
    </w:p>
    <w:p w:rsidR="003B690D" w:rsidRPr="00820AD0" w:rsidRDefault="003B690D" w:rsidP="00162863">
      <w:pPr>
        <w:pStyle w:val="a4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获取与具体影视相关的影视列表。</w:t>
      </w:r>
    </w:p>
    <w:p w:rsidR="003B690D" w:rsidRPr="00820AD0" w:rsidRDefault="003B690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获取用户影视列表：</w:t>
      </w:r>
      <w:r w:rsidRPr="00820AD0">
        <w:rPr>
          <w:rFonts w:ascii="宋体" w:hAnsi="宋体"/>
          <w:sz w:val="24"/>
          <w:szCs w:val="24"/>
        </w:rPr>
        <w:t>GetMediaListByUser</w:t>
      </w:r>
    </w:p>
    <w:p w:rsidR="003B690D" w:rsidRPr="00820AD0" w:rsidRDefault="003B690D" w:rsidP="00B00804">
      <w:pPr>
        <w:pStyle w:val="a4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获取与用户相关的影视列表，如收藏列表。</w:t>
      </w:r>
    </w:p>
    <w:p w:rsidR="003B690D" w:rsidRPr="00820AD0" w:rsidRDefault="003B690D" w:rsidP="0010499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获取用户分集列表：</w:t>
      </w:r>
      <w:r w:rsidRPr="00820AD0">
        <w:rPr>
          <w:rFonts w:ascii="宋体" w:hAnsi="宋体"/>
          <w:sz w:val="24"/>
          <w:szCs w:val="24"/>
        </w:rPr>
        <w:t>GetEpisodeListByUser</w:t>
      </w:r>
    </w:p>
    <w:p w:rsidR="003B690D" w:rsidRPr="00820AD0" w:rsidRDefault="003B690D" w:rsidP="00104996">
      <w:pPr>
        <w:pStyle w:val="a4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获取与用户相关的分集列表，如观看列表、标记列表。</w:t>
      </w:r>
    </w:p>
    <w:p w:rsidR="003B690D" w:rsidRPr="00820AD0" w:rsidRDefault="003B690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提交用户分享：</w:t>
      </w:r>
      <w:r w:rsidRPr="00820AD0">
        <w:rPr>
          <w:rFonts w:ascii="宋体" w:hAnsi="宋体"/>
          <w:sz w:val="24"/>
          <w:szCs w:val="24"/>
        </w:rPr>
        <w:t>ReportUserShare</w:t>
      </w:r>
      <w:r w:rsidRPr="00820AD0">
        <w:rPr>
          <w:rFonts w:ascii="宋体" w:hAnsi="宋体" w:hint="eastAsia"/>
          <w:sz w:val="24"/>
          <w:szCs w:val="24"/>
        </w:rPr>
        <w:t>（</w:t>
      </w:r>
      <w:r w:rsidRPr="00820AD0">
        <w:rPr>
          <w:rFonts w:ascii="宋体" w:hAnsi="宋体" w:hint="eastAsia"/>
          <w:color w:val="FF0000"/>
          <w:sz w:val="24"/>
          <w:szCs w:val="24"/>
        </w:rPr>
        <w:t>暂不提供</w:t>
      </w:r>
      <w:r w:rsidRPr="00820AD0">
        <w:rPr>
          <w:rFonts w:ascii="宋体" w:hAnsi="宋体" w:hint="eastAsia"/>
          <w:sz w:val="24"/>
          <w:szCs w:val="24"/>
        </w:rPr>
        <w:t>）</w:t>
      </w:r>
    </w:p>
    <w:p w:rsidR="003B690D" w:rsidRPr="00820AD0" w:rsidRDefault="003B690D" w:rsidP="00CF3FEA">
      <w:pPr>
        <w:pStyle w:val="a4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向服务器报告用户分享影视的信息。</w:t>
      </w:r>
    </w:p>
    <w:p w:rsidR="003B690D" w:rsidRPr="00820AD0" w:rsidRDefault="003B690D" w:rsidP="00CF3FEA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获取好友分享列表：</w:t>
      </w:r>
      <w:r w:rsidRPr="00820AD0">
        <w:rPr>
          <w:rFonts w:ascii="宋体" w:hAnsi="宋体"/>
          <w:sz w:val="24"/>
          <w:szCs w:val="24"/>
        </w:rPr>
        <w:t>GetMediaListByShare</w:t>
      </w:r>
      <w:r w:rsidRPr="00820AD0">
        <w:rPr>
          <w:rFonts w:ascii="宋体" w:hAnsi="宋体" w:hint="eastAsia"/>
          <w:sz w:val="24"/>
          <w:szCs w:val="24"/>
        </w:rPr>
        <w:t>（</w:t>
      </w:r>
      <w:r w:rsidRPr="00820AD0">
        <w:rPr>
          <w:rFonts w:ascii="宋体" w:hAnsi="宋体" w:hint="eastAsia"/>
          <w:color w:val="FF0000"/>
          <w:sz w:val="24"/>
          <w:szCs w:val="24"/>
        </w:rPr>
        <w:t>暂不提供</w:t>
      </w:r>
      <w:r w:rsidRPr="00820AD0">
        <w:rPr>
          <w:rFonts w:ascii="宋体" w:hAnsi="宋体" w:hint="eastAsia"/>
          <w:sz w:val="24"/>
          <w:szCs w:val="24"/>
        </w:rPr>
        <w:t>）</w:t>
      </w:r>
    </w:p>
    <w:p w:rsidR="003B690D" w:rsidRPr="00820AD0" w:rsidRDefault="003B690D" w:rsidP="00CF3FEA">
      <w:pPr>
        <w:pStyle w:val="a4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获取好友向用户分享的影视列表。</w:t>
      </w:r>
    </w:p>
    <w:p w:rsidR="003B690D" w:rsidRPr="00820AD0" w:rsidRDefault="003B690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搜索影视信息：</w:t>
      </w:r>
      <w:r w:rsidRPr="00820AD0">
        <w:rPr>
          <w:rFonts w:ascii="宋体" w:hAnsi="宋体"/>
          <w:sz w:val="24"/>
          <w:szCs w:val="24"/>
        </w:rPr>
        <w:t>SearchMedia</w:t>
      </w:r>
    </w:p>
    <w:p w:rsidR="003B690D" w:rsidRPr="00820AD0" w:rsidRDefault="003B690D" w:rsidP="00993E6E">
      <w:pPr>
        <w:pStyle w:val="a4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获取根据影视、导演、演员名称等搜索的结果列表。</w:t>
      </w:r>
    </w:p>
    <w:p w:rsidR="003B690D" w:rsidRPr="00820AD0" w:rsidRDefault="003B690D" w:rsidP="0048384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获取特定影视信息：</w:t>
      </w:r>
      <w:r w:rsidRPr="00820AD0">
        <w:rPr>
          <w:rFonts w:ascii="宋体" w:hAnsi="宋体"/>
          <w:sz w:val="24"/>
          <w:szCs w:val="24"/>
        </w:rPr>
        <w:t>GetSpecifiedMedia</w:t>
      </w:r>
    </w:p>
    <w:p w:rsidR="003B690D" w:rsidRPr="00820AD0" w:rsidRDefault="003B690D" w:rsidP="00483849">
      <w:pPr>
        <w:pStyle w:val="a4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根据影视</w:t>
      </w:r>
      <w:r w:rsidRPr="00820AD0">
        <w:rPr>
          <w:rFonts w:ascii="宋体" w:hAnsi="宋体"/>
          <w:sz w:val="24"/>
          <w:szCs w:val="24"/>
        </w:rPr>
        <w:t>id</w:t>
      </w:r>
      <w:r w:rsidRPr="00820AD0">
        <w:rPr>
          <w:rFonts w:ascii="宋体" w:hAnsi="宋体" w:hint="eastAsia"/>
          <w:sz w:val="24"/>
          <w:szCs w:val="24"/>
        </w:rPr>
        <w:t>获取影视详细信息。</w:t>
      </w:r>
    </w:p>
    <w:p w:rsidR="003B690D" w:rsidRPr="00820AD0" w:rsidRDefault="003B690D" w:rsidP="003F0012">
      <w:pPr>
        <w:spacing w:line="360" w:lineRule="auto"/>
        <w:ind w:left="480"/>
        <w:rPr>
          <w:rFonts w:ascii="宋体"/>
          <w:sz w:val="24"/>
          <w:szCs w:val="24"/>
        </w:rPr>
      </w:pPr>
    </w:p>
    <w:p w:rsidR="003B690D" w:rsidRPr="00820AD0" w:rsidRDefault="003B690D" w:rsidP="00F272F6">
      <w:pPr>
        <w:pStyle w:val="a4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5" w:name="_Toc319317204"/>
      <w:r w:rsidRPr="00820AD0">
        <w:rPr>
          <w:rFonts w:ascii="宋体" w:hAnsi="宋体" w:hint="eastAsia"/>
          <w:sz w:val="32"/>
          <w:szCs w:val="32"/>
        </w:rPr>
        <w:t>接口关系</w:t>
      </w:r>
      <w:bookmarkEnd w:id="15"/>
    </w:p>
    <w:p w:rsidR="003B690D" w:rsidRPr="00820AD0" w:rsidRDefault="003B690D" w:rsidP="00235E9E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以下图示，只是一种举例，表示假定应用下各场景可能用到的相关接口，各场景的顺序只是通常逻辑顺序，并不具有任何限定或约束的含义，也没有列举更多的场景转换等可能性，每个场景对应的接口同样只是举例，不代表限制调用顺序或排除调用其它接口的可能性。实际上各接口都具有技术上的独立性，各接口之间没有必然联系，调用逻辑及顺序主要由客户端应用设计来决定。</w:t>
      </w:r>
    </w:p>
    <w:p w:rsidR="003B690D" w:rsidRPr="00820AD0" w:rsidRDefault="009D0515" w:rsidP="00162863">
      <w:pPr>
        <w:spacing w:line="360" w:lineRule="auto"/>
        <w:rPr>
          <w:rFonts w:ascii="宋体" w:eastAsia="Times New Roman"/>
          <w:sz w:val="24"/>
          <w:szCs w:val="24"/>
        </w:rPr>
      </w:pPr>
      <w:r w:rsidRPr="009D0515">
        <w:rPr>
          <w:rFonts w:ascii="宋体"/>
          <w:sz w:val="24"/>
          <w:szCs w:val="24"/>
        </w:rPr>
      </w:r>
      <w:r w:rsidRPr="009D0515">
        <w:rPr>
          <w:rFonts w:ascii="宋体"/>
          <w:sz w:val="24"/>
          <w:szCs w:val="24"/>
        </w:rPr>
        <w:pict>
          <v:group id="_x0000_s1026" editas="canvas" style="width:415.3pt;height:597.5pt;mso-position-horizontal-relative:char;mso-position-vertical-relative:line" coordorigin="1800,125" coordsize="8306,119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125;width:8306;height:11950" o:preferrelative="f" stroked="t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130;top:1008;width:2039;height:462">
              <v:textbox style="mso-next-textbox:#_x0000_s1028">
                <w:txbxContent>
                  <w:p w:rsidR="00254072" w:rsidRDefault="00254072" w:rsidP="005A5B7C">
                    <w:r>
                      <w:rPr>
                        <w:rFonts w:hint="eastAsia"/>
                      </w:rPr>
                      <w:t>主界面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4349;top:1116;width:1059;height:237"/>
            <v:shape id="_x0000_s1030" type="#_x0000_t202" style="position:absolute;left:5985;top:468;width:3660;height:462">
              <v:textbox style="mso-next-textbox:#_x0000_s1030">
                <w:txbxContent>
                  <w:p w:rsidR="00254072" w:rsidRDefault="00254072" w:rsidP="005A5B7C">
                    <w:r w:rsidRPr="006C5994">
                      <w:t>1</w:t>
                    </w:r>
                    <w:r w:rsidRPr="006C5994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获取影视分类</w:t>
                    </w:r>
                  </w:p>
                </w:txbxContent>
              </v:textbox>
            </v:shape>
            <v:shape id="_x0000_s1031" type="#_x0000_t202" style="position:absolute;left:5985;top:1038;width:3660;height:462">
              <v:textbox style="mso-next-textbox:#_x0000_s1031">
                <w:txbxContent>
                  <w:p w:rsidR="00254072" w:rsidRPr="006C5994" w:rsidRDefault="00254072" w:rsidP="005A5B7C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</w:txbxContent>
              </v:textbox>
            </v:shape>
            <v:shape id="_x0000_s1032" type="#_x0000_t202" style="position:absolute;left:5985;top:2391;width:3660;height:462">
              <v:textbox style="mso-next-textbox:#_x0000_s1032">
                <w:txbxContent>
                  <w:p w:rsidR="00254072" w:rsidRPr="00E8269C" w:rsidRDefault="00254072" w:rsidP="005A5B7C">
                    <w:r w:rsidRPr="00E8269C">
                      <w:t>3</w:t>
                    </w:r>
                    <w:r w:rsidRPr="00E8269C">
                      <w:rPr>
                        <w:rFonts w:hint="eastAsia"/>
                      </w:rPr>
                      <w:t>、获取分类影视列表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3" type="#_x0000_t87" style="position:absolute;left:5534;top:596;width:240;height:1282"/>
            <v:shape id="_x0000_s1034" type="#_x0000_t202" style="position:absolute;left:2130;top:2696;width:2039;height:462">
              <v:textbox style="mso-next-textbox:#_x0000_s1034">
                <w:txbxContent>
                  <w:p w:rsidR="00254072" w:rsidRDefault="00254072" w:rsidP="005A5B7C">
                    <w:r>
                      <w:rPr>
                        <w:rFonts w:hint="eastAsia"/>
                      </w:rPr>
                      <w:t>分类界面</w:t>
                    </w:r>
                  </w:p>
                </w:txbxContent>
              </v:textbox>
            </v:shape>
            <v:shape id="_x0000_s1035" type="#_x0000_t13" style="position:absolute;left:4349;top:2804;width:1059;height:237"/>
            <v:shape id="_x0000_s1036" type="#_x0000_t87" style="position:absolute;left:5534;top:2527;width:240;height:783"/>
            <v:shape id="_x0000_s1037" type="#_x0000_t202" style="position:absolute;left:5985;top:2953;width:3660;height:462">
              <v:textbox style="mso-next-textbox:#_x0000_s1037">
                <w:txbxContent>
                  <w:p w:rsidR="00254072" w:rsidRPr="00325F59" w:rsidRDefault="00254072" w:rsidP="005A5B7C">
                    <w:r>
                      <w:t>4</w:t>
                    </w:r>
                    <w:r w:rsidRPr="00325F59">
                      <w:rPr>
                        <w:rFonts w:hint="eastAsia"/>
                      </w:rPr>
                      <w:t>、获取过滤选项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8" type="#_x0000_t67" style="position:absolute;left:2849;top:1600;width:540;height:927">
              <v:textbox style="layout-flow:vertical-ideographic"/>
            </v:shape>
            <v:shape id="_x0000_s1039" type="#_x0000_t202" style="position:absolute;left:2130;top:4564;width:2039;height:462">
              <v:textbox style="mso-next-textbox:#_x0000_s1039">
                <w:txbxContent>
                  <w:p w:rsidR="00254072" w:rsidRDefault="00254072" w:rsidP="005A5B7C">
                    <w:r>
                      <w:rPr>
                        <w:rFonts w:hint="eastAsia"/>
                      </w:rPr>
                      <w:t>影片详细界面</w:t>
                    </w:r>
                  </w:p>
                </w:txbxContent>
              </v:textbox>
            </v:shape>
            <v:shape id="_x0000_s1040" type="#_x0000_t13" style="position:absolute;left:4349;top:4672;width:1059;height:237"/>
            <v:shape id="_x0000_s1041" type="#_x0000_t87" style="position:absolute;left:5534;top:3862;width:240;height:1845"/>
            <v:shape id="_x0000_s1042" type="#_x0000_t67" style="position:absolute;left:2849;top:3310;width:540;height:1070">
              <v:textbox style="layout-flow:vertical-ideographic"/>
            </v:shape>
            <v:shape id="_x0000_s1043" type="#_x0000_t202" style="position:absolute;left:5985;top:3733;width:3660;height:462">
              <v:textbox style="mso-next-textbox:#_x0000_s1043">
                <w:txbxContent>
                  <w:p w:rsidR="00254072" w:rsidRPr="00E8269C" w:rsidRDefault="00254072" w:rsidP="005A5B7C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44" type="#_x0000_t202" style="position:absolute;left:5985;top:4295;width:3660;height:462">
              <v:textbox style="mso-next-textbox:#_x0000_s1044">
                <w:txbxContent>
                  <w:p w:rsidR="00254072" w:rsidRPr="003235A3" w:rsidRDefault="00254072" w:rsidP="005A5B7C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45" type="#_x0000_t202" style="position:absolute;left:5985;top:4833;width:3660;height:462">
              <v:textbox style="mso-next-textbox:#_x0000_s1045">
                <w:txbxContent>
                  <w:p w:rsidR="00254072" w:rsidRPr="003235A3" w:rsidRDefault="00254072" w:rsidP="005A5B7C">
                    <w:r w:rsidRPr="003235A3">
                      <w:t>7</w:t>
                    </w:r>
                    <w:r w:rsidRPr="003235A3">
                      <w:rPr>
                        <w:rFonts w:hint="eastAsia"/>
                      </w:rPr>
                      <w:t>、获取影视相关列表</w:t>
                    </w:r>
                  </w:p>
                </w:txbxContent>
              </v:textbox>
            </v:shape>
            <v:shape id="_x0000_s1046" type="#_x0000_t202" style="position:absolute;left:5985;top:5395;width:3660;height:462">
              <v:textbox style="mso-next-textbox:#_x0000_s1046">
                <w:txbxContent>
                  <w:p w:rsidR="00254072" w:rsidRPr="003235A3" w:rsidRDefault="00254072" w:rsidP="005A5B7C">
                    <w:r>
                      <w:t>10</w:t>
                    </w:r>
                    <w:r w:rsidRPr="003235A3">
                      <w:rPr>
                        <w:rFonts w:hint="eastAsia"/>
                      </w:rPr>
                      <w:t>、提交用户分享</w:t>
                    </w:r>
                  </w:p>
                </w:txbxContent>
              </v:textbox>
            </v:shape>
            <v:shape id="_x0000_s1047" type="#_x0000_t202" style="position:absolute;left:2130;top:7051;width:2039;height:462">
              <v:textbox style="mso-next-textbox:#_x0000_s1047">
                <w:txbxContent>
                  <w:p w:rsidR="00254072" w:rsidRDefault="00254072" w:rsidP="005A5B7C">
                    <w:r>
                      <w:rPr>
                        <w:rFonts w:hint="eastAsia"/>
                      </w:rPr>
                      <w:t>影片播放界面</w:t>
                    </w:r>
                  </w:p>
                </w:txbxContent>
              </v:textbox>
            </v:shape>
            <v:shape id="_x0000_s1048" type="#_x0000_t13" style="position:absolute;left:4349;top:7159;width:1059;height:237"/>
            <v:shape id="_x0000_s1049" type="#_x0000_t87" style="position:absolute;left:5534;top:6349;width:240;height:1845"/>
            <v:shape id="_x0000_s1050" type="#_x0000_t67" style="position:absolute;left:2849;top:5295;width:540;height:1572">
              <v:textbox style="layout-flow:vertical-ideographic"/>
            </v:shape>
            <v:shape id="_x0000_s1051" type="#_x0000_t202" style="position:absolute;left:5985;top:6189;width:3660;height:462">
              <v:textbox style="mso-next-textbox:#_x0000_s1051">
                <w:txbxContent>
                  <w:p w:rsidR="00254072" w:rsidRPr="00E8269C" w:rsidRDefault="00254072" w:rsidP="005A5B7C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52" type="#_x0000_t202" style="position:absolute;left:5985;top:6751;width:3660;height:462">
              <v:textbox style="mso-next-textbox:#_x0000_s1052">
                <w:txbxContent>
                  <w:p w:rsidR="00254072" w:rsidRPr="003235A3" w:rsidRDefault="00254072" w:rsidP="005A5B7C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53" type="#_x0000_t202" style="position:absolute;left:5985;top:7289;width:3660;height:462">
              <v:textbox style="mso-next-textbox:#_x0000_s1053">
                <w:txbxContent>
                  <w:p w:rsidR="00254072" w:rsidRPr="008D1913" w:rsidRDefault="00254072" w:rsidP="005A5B7C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</w:txbxContent>
              </v:textbox>
            </v:shape>
            <v:shape id="_x0000_s1054" type="#_x0000_t202" style="position:absolute;left:5985;top:7851;width:3660;height:462">
              <v:textbox style="mso-next-textbox:#_x0000_s1054">
                <w:txbxContent>
                  <w:p w:rsidR="00254072" w:rsidRPr="003235A3" w:rsidRDefault="00254072" w:rsidP="005A5B7C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</w:txbxContent>
              </v:textbox>
            </v:shape>
            <v:shape id="_x0000_s1055" type="#_x0000_t202" style="position:absolute;left:2130;top:8956;width:2039;height:462">
              <v:textbox style="mso-next-textbox:#_x0000_s1055">
                <w:txbxContent>
                  <w:p w:rsidR="00254072" w:rsidRDefault="00254072" w:rsidP="005A5B7C">
                    <w:r>
                      <w:rPr>
                        <w:rFonts w:hint="eastAsia"/>
                      </w:rPr>
                      <w:t>搜索界面</w:t>
                    </w:r>
                  </w:p>
                </w:txbxContent>
              </v:textbox>
            </v:shape>
            <v:shape id="_x0000_s1056" type="#_x0000_t13" style="position:absolute;left:4349;top:9064;width:1059;height:237"/>
            <v:shape id="_x0000_s1057" type="#_x0000_t202" style="position:absolute;left:5985;top:8659;width:3660;height:462">
              <v:textbox style="mso-next-textbox:#_x0000_s1057">
                <w:txbxContent>
                  <w:p w:rsidR="00254072" w:rsidRPr="006C5994" w:rsidRDefault="00254072" w:rsidP="005A5B7C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  <w:p w:rsidR="00254072" w:rsidRPr="008D1913" w:rsidRDefault="00254072" w:rsidP="005A5B7C"/>
                </w:txbxContent>
              </v:textbox>
            </v:shape>
            <v:shape id="_x0000_s1058" type="#_x0000_t202" style="position:absolute;left:5985;top:9229;width:3660;height:462">
              <v:textbox style="mso-next-textbox:#_x0000_s1058">
                <w:txbxContent>
                  <w:p w:rsidR="00254072" w:rsidRPr="008D1913" w:rsidRDefault="00254072" w:rsidP="005A5B7C">
                    <w:r w:rsidRPr="008D1913">
                      <w:t>1</w:t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t>、</w:t>
                    </w:r>
                    <w:r w:rsidRPr="008D1913">
                      <w:rPr>
                        <w:rFonts w:hint="eastAsia"/>
                      </w:rPr>
                      <w:t>搜索影视信息</w:t>
                    </w:r>
                  </w:p>
                </w:txbxContent>
              </v:textbox>
            </v:shape>
            <v:shape id="_x0000_s1059" type="#_x0000_t87" style="position:absolute;left:5534;top:8787;width:240;height:783"/>
            <v:shape id="_x0000_s1060" type="#_x0000_t202" style="position:absolute;left:2130;top:10682;width:2039;height:462">
              <v:textbox style="mso-next-textbox:#_x0000_s1060">
                <w:txbxContent>
                  <w:p w:rsidR="00254072" w:rsidRDefault="00254072" w:rsidP="005A5B7C">
                    <w:r>
                      <w:rPr>
                        <w:rFonts w:hint="eastAsia"/>
                      </w:rPr>
                      <w:t>个人中心界面</w:t>
                    </w:r>
                  </w:p>
                </w:txbxContent>
              </v:textbox>
            </v:shape>
            <v:shape id="_x0000_s1061" type="#_x0000_t13" style="position:absolute;left:4349;top:10790;width:1059;height:237"/>
            <v:shape id="_x0000_s1062" type="#_x0000_t202" style="position:absolute;left:5985;top:10115;width:3660;height:462">
              <v:textbox style="mso-next-textbox:#_x0000_s1062">
                <w:txbxContent>
                  <w:p w:rsidR="00254072" w:rsidRPr="008D1913" w:rsidRDefault="00254072" w:rsidP="005A5B7C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  <w:p w:rsidR="00254072" w:rsidRPr="008D1913" w:rsidRDefault="00254072" w:rsidP="005A5B7C"/>
                </w:txbxContent>
              </v:textbox>
            </v:shape>
            <v:shape id="_x0000_s1063" type="#_x0000_t202" style="position:absolute;left:5985;top:10685;width:3660;height:462">
              <v:textbox style="mso-next-textbox:#_x0000_s1063">
                <w:txbxContent>
                  <w:p w:rsidR="00254072" w:rsidRPr="003235A3" w:rsidRDefault="00254072" w:rsidP="007C7F87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  <w:p w:rsidR="00254072" w:rsidRPr="007C7F87" w:rsidRDefault="00254072" w:rsidP="007C7F87"/>
                </w:txbxContent>
              </v:textbox>
            </v:shape>
            <v:shape id="_x0000_s1064" type="#_x0000_t87" style="position:absolute;left:5534;top:10243;width:240;height:1340"/>
            <v:shape id="_x0000_s1065" type="#_x0000_t202" style="position:absolute;left:5985;top:1608;width:3660;height:462">
              <v:textbox style="mso-next-textbox:#_x0000_s1065">
                <w:txbxContent>
                  <w:p w:rsidR="00254072" w:rsidRPr="006C5994" w:rsidRDefault="00254072" w:rsidP="005A5B7C">
                    <w:r>
                      <w:t>13</w:t>
                    </w:r>
                    <w:r w:rsidRPr="006C5994">
                      <w:rPr>
                        <w:rFonts w:hint="eastAsia"/>
                      </w:rPr>
                      <w:t>、获取</w:t>
                    </w:r>
                    <w:r>
                      <w:rPr>
                        <w:rFonts w:hint="eastAsia"/>
                      </w:rPr>
                      <w:t>特定</w:t>
                    </w:r>
                    <w:r w:rsidRPr="006C5994">
                      <w:rPr>
                        <w:rFonts w:hint="eastAsia"/>
                      </w:rPr>
                      <w:t>影视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shape>
            <v:shape id="_x0000_s1066" type="#_x0000_t202" style="position:absolute;left:5985;top:11238;width:3660;height:462">
              <v:textbox style="mso-next-textbox:#_x0000_s1066">
                <w:txbxContent>
                  <w:p w:rsidR="00254072" w:rsidRPr="005A5B7C" w:rsidRDefault="00254072" w:rsidP="005A5B7C">
                    <w:r w:rsidRPr="005A5B7C">
                      <w:t>1</w:t>
                    </w:r>
                    <w:r>
                      <w:t>1</w:t>
                    </w:r>
                    <w:r w:rsidRPr="005A5B7C">
                      <w:rPr>
                        <w:rFonts w:hint="eastAsia"/>
                      </w:rPr>
                      <w:t>、获取好友分享列表</w:t>
                    </w:r>
                  </w:p>
                </w:txbxContent>
              </v:textbox>
            </v:shape>
            <w10:anchorlock/>
          </v:group>
        </w:pict>
      </w:r>
    </w:p>
    <w:p w:rsidR="003B690D" w:rsidRPr="00820AD0" w:rsidRDefault="003B690D" w:rsidP="00235E9E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3B690D" w:rsidRPr="00820AD0" w:rsidRDefault="003B690D" w:rsidP="00F272F6">
      <w:pPr>
        <w:pStyle w:val="a4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6" w:name="_Toc319317205"/>
      <w:r w:rsidRPr="00820AD0">
        <w:rPr>
          <w:rFonts w:ascii="宋体" w:hAnsi="宋体" w:hint="eastAsia"/>
          <w:sz w:val="32"/>
          <w:szCs w:val="32"/>
        </w:rPr>
        <w:t>接口定义</w:t>
      </w:r>
      <w:bookmarkEnd w:id="16"/>
    </w:p>
    <w:p w:rsidR="003B690D" w:rsidRPr="00820AD0" w:rsidRDefault="003B690D" w:rsidP="001A6FE4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7" w:name="_Toc319317206"/>
      <w:r w:rsidRPr="00820AD0">
        <w:rPr>
          <w:rFonts w:ascii="宋体" w:hAnsi="宋体" w:hint="eastAsia"/>
          <w:sz w:val="30"/>
          <w:szCs w:val="30"/>
        </w:rPr>
        <w:t>获取影视分类：</w:t>
      </w:r>
      <w:r w:rsidRPr="00820AD0">
        <w:rPr>
          <w:rFonts w:ascii="宋体" w:hAnsi="宋体"/>
          <w:sz w:val="30"/>
          <w:szCs w:val="30"/>
        </w:rPr>
        <w:t>GetMediaCategory</w:t>
      </w:r>
      <w:bookmarkEnd w:id="17"/>
    </w:p>
    <w:p w:rsidR="003B690D" w:rsidRPr="00820AD0" w:rsidRDefault="003B690D" w:rsidP="009A317B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3B690D" w:rsidRPr="00820AD0" w:rsidRDefault="003B690D" w:rsidP="009A317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9A317B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一级分类类型，</w:t>
            </w: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为无子分类，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为有子分类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无子分类时为包含的影视数量，有子分类时为包含的子分类数量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一级分类的标识图片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二级分类下包含的影视数量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二级分类的标识图片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3B690D" w:rsidRPr="00820AD0" w:rsidRDefault="003B690D" w:rsidP="009A317B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9A317B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9A317B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E100B9">
      <w:pPr>
        <w:spacing w:line="360" w:lineRule="auto"/>
        <w:rPr>
          <w:rFonts w:ascii="宋体" w:hAnsi="宋体"/>
          <w:sz w:val="24"/>
          <w:szCs w:val="24"/>
        </w:rPr>
      </w:pPr>
      <w:bookmarkStart w:id="18" w:name="OLE_LINK1"/>
      <w:bookmarkStart w:id="19" w:name="OLE_LINK2"/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E100B9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type="GetMediaCategory"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E100B9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  <w:bookmarkEnd w:id="18"/>
      <w:bookmarkEnd w:id="19"/>
    </w:p>
    <w:p w:rsidR="003B690D" w:rsidRPr="00820AD0" w:rsidRDefault="003B690D" w:rsidP="00E100B9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D26D5F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D26D5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num="2"&gt;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&lt;class id="1" title="</w:t>
      </w:r>
      <w:r w:rsidRPr="00820AD0">
        <w:rPr>
          <w:rFonts w:ascii="宋体" w:hAnsi="宋体" w:hint="eastAsia"/>
          <w:sz w:val="24"/>
          <w:szCs w:val="24"/>
        </w:rPr>
        <w:t>电影</w:t>
      </w:r>
      <w:r w:rsidRPr="00820AD0">
        <w:rPr>
          <w:rFonts w:ascii="宋体" w:hAnsi="宋体"/>
          <w:sz w:val="24"/>
          <w:szCs w:val="24"/>
        </w:rPr>
        <w:t>" type="0" num="20" img="http://x.jpg"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&lt;class id="2" title="</w:t>
      </w:r>
      <w:r w:rsidRPr="00820AD0">
        <w:rPr>
          <w:rFonts w:ascii="宋体" w:hAnsi="宋体" w:hint="eastAsia"/>
          <w:sz w:val="24"/>
          <w:szCs w:val="24"/>
        </w:rPr>
        <w:t>电视剧</w:t>
      </w:r>
      <w:r w:rsidRPr="00820AD0">
        <w:rPr>
          <w:rFonts w:ascii="宋体" w:hAnsi="宋体"/>
          <w:sz w:val="24"/>
          <w:szCs w:val="24"/>
        </w:rPr>
        <w:t>" type="1" num="2" img="http://x.jpg"&gt;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&lt;subclass id="5" title="</w:t>
      </w:r>
      <w:r w:rsidRPr="00820AD0">
        <w:rPr>
          <w:rFonts w:ascii="宋体" w:hAnsi="宋体" w:hint="eastAsia"/>
          <w:sz w:val="24"/>
          <w:szCs w:val="24"/>
        </w:rPr>
        <w:t>情感</w:t>
      </w:r>
      <w:r w:rsidRPr="00820AD0">
        <w:rPr>
          <w:rFonts w:ascii="宋体" w:hAnsi="宋体"/>
          <w:sz w:val="24"/>
          <w:szCs w:val="24"/>
        </w:rPr>
        <w:t>" num="9" img="http://x.jpg"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&lt;subclass id="6" title="</w:t>
      </w:r>
      <w:r w:rsidRPr="00820AD0">
        <w:rPr>
          <w:rFonts w:ascii="宋体" w:hAnsi="宋体" w:hint="eastAsia"/>
          <w:sz w:val="24"/>
          <w:szCs w:val="24"/>
        </w:rPr>
        <w:t>纪录</w:t>
      </w:r>
      <w:r w:rsidRPr="00820AD0">
        <w:rPr>
          <w:rFonts w:ascii="宋体" w:hAnsi="宋体"/>
          <w:sz w:val="24"/>
          <w:szCs w:val="24"/>
        </w:rPr>
        <w:t>" num="8" img="http://x.jpg"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&lt;/class&gt;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D26D5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235E9E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3B690D" w:rsidRPr="00820AD0" w:rsidRDefault="003B690D" w:rsidP="00BF7604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0" w:name="_Toc319317207"/>
      <w:r w:rsidRPr="00820AD0">
        <w:rPr>
          <w:rFonts w:ascii="宋体" w:hAnsi="宋体" w:hint="eastAsia"/>
          <w:sz w:val="30"/>
          <w:szCs w:val="30"/>
        </w:rPr>
        <w:t>获取推荐影视：</w:t>
      </w:r>
      <w:r w:rsidRPr="00820AD0">
        <w:rPr>
          <w:rFonts w:ascii="宋体" w:hAnsi="宋体"/>
          <w:sz w:val="30"/>
          <w:szCs w:val="30"/>
        </w:rPr>
        <w:t>GetRecommendMedia</w:t>
      </w:r>
      <w:bookmarkEnd w:id="20"/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ins w:id="21" w:author="superwen" w:date="2011-11-07T10:39:00Z"/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为编辑推荐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为猜你</w:t>
            </w:r>
            <w:proofErr w:type="gramEnd"/>
            <w:r w:rsidRPr="00452E3A">
              <w:rPr>
                <w:rFonts w:ascii="宋体" w:hAnsi="宋体" w:hint="eastAsia"/>
                <w:sz w:val="24"/>
                <w:szCs w:val="24"/>
              </w:rPr>
              <w:t>喜欢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ins w:id="22" w:author="superwen" w:date="2011-11-07T10:39:00Z">
              <w:r w:rsidRPr="00452E3A">
                <w:rPr>
                  <w:rFonts w:ascii="宋体" w:hAnsi="宋体"/>
                  <w:sz w:val="24"/>
                  <w:szCs w:val="24"/>
                </w:rPr>
                <w:t>3</w:t>
              </w:r>
            </w:ins>
            <w:ins w:id="23" w:author="superwen" w:date="2011-11-07T10:40:00Z">
              <w:r w:rsidRPr="00452E3A">
                <w:rPr>
                  <w:rFonts w:ascii="宋体" w:hAnsi="宋体"/>
                  <w:sz w:val="24"/>
                  <w:szCs w:val="24"/>
                </w:rPr>
                <w:t xml:space="preserve"> </w:t>
              </w:r>
              <w:r w:rsidRPr="00452E3A">
                <w:rPr>
                  <w:rFonts w:ascii="宋体" w:hAnsi="宋体" w:hint="eastAsia"/>
                  <w:sz w:val="24"/>
                  <w:szCs w:val="24"/>
                </w:rPr>
                <w:t>热门排行</w:t>
              </w:r>
            </w:ins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7E35E3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</w:t>
            </w:r>
            <w:del w:id="24" w:author="superwen" w:date="2012-03-20T11:49:00Z">
              <w:r w:rsidRPr="00452E3A" w:rsidDel="007E35E3">
                <w:rPr>
                  <w:rFonts w:ascii="宋体" w:hAnsi="宋体" w:hint="eastAsia"/>
                  <w:sz w:val="24"/>
                  <w:szCs w:val="24"/>
                </w:rPr>
                <w:delText>总数</w:delText>
              </w:r>
            </w:del>
            <w:r w:rsidR="007E35E3">
              <w:rPr>
                <w:rFonts w:ascii="宋体" w:hAnsi="宋体" w:hint="eastAsia"/>
                <w:sz w:val="24"/>
                <w:szCs w:val="24"/>
              </w:rPr>
              <w:t>个</w:t>
            </w:r>
            <w:r w:rsidR="007E35E3" w:rsidRPr="00452E3A">
              <w:rPr>
                <w:rFonts w:ascii="宋体" w:hAnsi="宋体" w:hint="eastAsia"/>
                <w:sz w:val="24"/>
                <w:szCs w:val="24"/>
              </w:rPr>
              <w:t>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BF760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BF760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type="GetRecommendMedia"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page="1" size="10"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BF760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&lt;/request&gt;</w:t>
      </w: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BF760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BF760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&lt;/data&gt;</w:t>
      </w:r>
    </w:p>
    <w:p w:rsidR="003B690D" w:rsidRPr="00820AD0" w:rsidRDefault="003B690D" w:rsidP="006716A0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A50D3F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5" w:name="_Toc319317208"/>
      <w:r w:rsidRPr="00820AD0">
        <w:rPr>
          <w:rFonts w:ascii="宋体" w:hAnsi="宋体" w:hint="eastAsia"/>
          <w:sz w:val="30"/>
          <w:szCs w:val="30"/>
        </w:rPr>
        <w:t>获取分类影视列表：</w:t>
      </w:r>
      <w:r w:rsidRPr="00820AD0">
        <w:rPr>
          <w:rFonts w:ascii="宋体" w:hAnsi="宋体"/>
          <w:sz w:val="30"/>
          <w:szCs w:val="30"/>
        </w:rPr>
        <w:t>GetMediaListByCategory</w:t>
      </w:r>
      <w:bookmarkEnd w:id="25"/>
    </w:p>
    <w:p w:rsidR="003B690D" w:rsidRPr="00820AD0" w:rsidRDefault="003B690D" w:rsidP="00A50D3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，</w:t>
            </w: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3B690D" w:rsidRPr="00820AD0" w:rsidRDefault="003B690D" w:rsidP="00A50D3F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A50D3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3B690D" w:rsidRPr="00820AD0" w:rsidRDefault="003B690D" w:rsidP="00A50D3F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A50D3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A50D3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A50D3F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A50D3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type="GetMediaListByCategory"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cid="1" order="1" page="1" size="10"&gt;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type="</w:t>
      </w:r>
      <w:r w:rsidRPr="00820AD0">
        <w:rPr>
          <w:rFonts w:ascii="宋体" w:hAnsi="宋体" w:hint="eastAsia"/>
          <w:sz w:val="24"/>
          <w:szCs w:val="24"/>
        </w:rPr>
        <w:t>地区</w:t>
      </w:r>
      <w:r w:rsidRPr="00820AD0">
        <w:rPr>
          <w:rFonts w:ascii="宋体" w:hAnsi="宋体"/>
          <w:sz w:val="24"/>
          <w:szCs w:val="24"/>
        </w:rPr>
        <w:t>" value="</w:t>
      </w:r>
      <w:r w:rsidRPr="00820AD0">
        <w:rPr>
          <w:rFonts w:ascii="宋体" w:hAnsi="宋体" w:hint="eastAsia"/>
          <w:sz w:val="24"/>
          <w:szCs w:val="24"/>
        </w:rPr>
        <w:t>美国</w:t>
      </w:r>
      <w:r w:rsidRPr="00820AD0">
        <w:rPr>
          <w:rFonts w:ascii="宋体" w:hAnsi="宋体"/>
          <w:sz w:val="24"/>
          <w:szCs w:val="24"/>
        </w:rPr>
        <w:t>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&lt;filter type="</w:t>
      </w:r>
      <w:r w:rsidRPr="00820AD0">
        <w:rPr>
          <w:rFonts w:ascii="宋体" w:hAnsi="宋体" w:hint="eastAsia"/>
          <w:sz w:val="24"/>
          <w:szCs w:val="24"/>
        </w:rPr>
        <w:t>时间</w:t>
      </w:r>
      <w:r w:rsidRPr="00820AD0">
        <w:rPr>
          <w:rFonts w:ascii="宋体" w:hAnsi="宋体"/>
          <w:sz w:val="24"/>
          <w:szCs w:val="24"/>
        </w:rPr>
        <w:t>" value="lt1980"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A50D3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A50D3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A50D3F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A50D3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 xml:space="preserve">="0" </w:t>
      </w:r>
      <w:r w:rsidRPr="00820AD0">
        <w:rPr>
          <w:rFonts w:ascii="宋体" w:hAnsi="宋体"/>
          <w:sz w:val="24"/>
          <w:szCs w:val="24"/>
        </w:rPr>
        <w:lastRenderedPageBreak/>
        <w:t>url="http://a0e12d4b05fc0300424500004094ea03.ts"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BF760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C40E6D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6" w:name="_Toc319317209"/>
      <w:r w:rsidRPr="00820AD0">
        <w:rPr>
          <w:rFonts w:ascii="宋体" w:hAnsi="宋体" w:hint="eastAsia"/>
          <w:sz w:val="30"/>
          <w:szCs w:val="30"/>
        </w:rPr>
        <w:t>获取筛选选项：</w:t>
      </w:r>
      <w:r w:rsidRPr="00820AD0">
        <w:rPr>
          <w:rFonts w:ascii="宋体" w:hAnsi="宋体"/>
          <w:sz w:val="30"/>
          <w:szCs w:val="30"/>
        </w:rPr>
        <w:t>GetFilterOption</w:t>
      </w:r>
      <w:bookmarkEnd w:id="26"/>
    </w:p>
    <w:p w:rsidR="003B690D" w:rsidRPr="00820AD0" w:rsidRDefault="003B690D" w:rsidP="00C40E6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3B690D" w:rsidRPr="00820AD0" w:rsidRDefault="003B690D" w:rsidP="00C40E6D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C40E6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筛选条件总数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筛选条件名称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选项数量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选项名称</w:t>
            </w:r>
          </w:p>
        </w:tc>
      </w:tr>
    </w:tbl>
    <w:p w:rsidR="003B690D" w:rsidRPr="00820AD0" w:rsidRDefault="003B690D" w:rsidP="00C40E6D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C40E6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C40E6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C40E6D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C40E6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type="GetFilterOption"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C40E6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C40E6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C40E6D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C40E6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num="2"&gt;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&lt;filters name="</w:t>
      </w:r>
      <w:r w:rsidRPr="00820AD0">
        <w:rPr>
          <w:rFonts w:ascii="宋体" w:hAnsi="宋体" w:hint="eastAsia"/>
          <w:sz w:val="24"/>
          <w:szCs w:val="24"/>
        </w:rPr>
        <w:t>地区</w:t>
      </w:r>
      <w:r w:rsidRPr="00820AD0">
        <w:rPr>
          <w:rFonts w:ascii="宋体" w:hAnsi="宋体"/>
          <w:sz w:val="24"/>
          <w:szCs w:val="24"/>
        </w:rPr>
        <w:t>" num="2"&gt;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</w:t>
      </w:r>
      <w:r w:rsidRPr="00820AD0">
        <w:rPr>
          <w:rFonts w:ascii="宋体" w:hAnsi="宋体" w:hint="eastAsia"/>
          <w:sz w:val="24"/>
          <w:szCs w:val="24"/>
        </w:rPr>
        <w:t>大陆</w:t>
      </w:r>
      <w:r w:rsidRPr="00820AD0">
        <w:rPr>
          <w:rFonts w:ascii="宋体" w:hAnsi="宋体"/>
          <w:sz w:val="24"/>
          <w:szCs w:val="24"/>
        </w:rPr>
        <w:t>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&lt;/filters&gt;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&lt;filters name="</w:t>
      </w:r>
      <w:r w:rsidRPr="00820AD0">
        <w:rPr>
          <w:rFonts w:ascii="宋体" w:hAnsi="宋体" w:hint="eastAsia"/>
          <w:sz w:val="24"/>
          <w:szCs w:val="24"/>
        </w:rPr>
        <w:t>时间</w:t>
      </w:r>
      <w:r w:rsidRPr="00820AD0">
        <w:rPr>
          <w:rFonts w:ascii="宋体" w:hAnsi="宋体"/>
          <w:sz w:val="24"/>
          <w:szCs w:val="24"/>
        </w:rPr>
        <w:t>" num="3"&gt;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name="2009"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name="2010"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name="2011"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&lt;/filters&gt;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A20E5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FB3A28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7" w:name="_Toc319317210"/>
      <w:r w:rsidRPr="00820AD0">
        <w:rPr>
          <w:rFonts w:ascii="宋体" w:hAnsi="宋体" w:hint="eastAsia"/>
          <w:sz w:val="30"/>
          <w:szCs w:val="30"/>
        </w:rPr>
        <w:t>提交用户影视操作：</w:t>
      </w:r>
      <w:r w:rsidRPr="00820AD0">
        <w:rPr>
          <w:rFonts w:ascii="宋体" w:hAnsi="宋体"/>
          <w:sz w:val="30"/>
          <w:szCs w:val="30"/>
        </w:rPr>
        <w:t>ReportUserMediaAction</w:t>
      </w:r>
      <w:bookmarkEnd w:id="27"/>
    </w:p>
    <w:p w:rsidR="003B690D" w:rsidRPr="00820AD0" w:rsidRDefault="003B690D" w:rsidP="00FB3A2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为评分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添加收藏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删除收藏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4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看过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为不喜欢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为喜欢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255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短评</w:t>
            </w:r>
            <w:r w:rsidRPr="00452E3A">
              <w:rPr>
                <w:rFonts w:ascii="宋体" w:hAnsi="宋体"/>
                <w:sz w:val="24"/>
                <w:szCs w:val="24"/>
              </w:rPr>
              <w:t>-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可空</w:t>
            </w:r>
          </w:p>
        </w:tc>
      </w:tr>
    </w:tbl>
    <w:p w:rsidR="003B690D" w:rsidRPr="00820AD0" w:rsidRDefault="003B690D" w:rsidP="00FB3A28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FB3A2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favorite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为没有收藏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为已收藏</w:t>
            </w:r>
          </w:p>
        </w:tc>
      </w:tr>
    </w:tbl>
    <w:p w:rsidR="003B690D" w:rsidRPr="00820AD0" w:rsidRDefault="003B690D" w:rsidP="00FB3A28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FB3A2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FB3A2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FB3A28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FB3A2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type="ReportUserMediaAction"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mid="123" praise="1" score="0"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FB3A2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FB3A2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FB3A28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FB3A2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&lt;response website="http://iptv.cedock.com/tpsv/Service.asmx/IPTV2"&gt;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favorite="0" /&gt;</w:t>
      </w:r>
    </w:p>
    <w:p w:rsidR="003B690D" w:rsidRPr="00820AD0" w:rsidRDefault="003B690D" w:rsidP="00FB3A2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6A1D46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8" w:name="_Toc319317211"/>
      <w:r w:rsidRPr="00820AD0">
        <w:rPr>
          <w:rFonts w:ascii="宋体" w:hAnsi="宋体" w:hint="eastAsia"/>
          <w:sz w:val="30"/>
          <w:szCs w:val="30"/>
        </w:rPr>
        <w:t>提交用户</w:t>
      </w:r>
      <w:ins w:id="29" w:author="superwen" w:date="2012-03-20T11:06:00Z">
        <w:r w:rsidR="00235E9E">
          <w:rPr>
            <w:rFonts w:ascii="宋体" w:hAnsi="宋体" w:hint="eastAsia"/>
            <w:sz w:val="30"/>
            <w:szCs w:val="30"/>
          </w:rPr>
          <w:t>标记</w:t>
        </w:r>
      </w:ins>
      <w:del w:id="30" w:author="superwen" w:date="2012-03-20T11:05:00Z">
        <w:r w:rsidRPr="00820AD0" w:rsidDel="00235E9E">
          <w:rPr>
            <w:rFonts w:ascii="宋体" w:hAnsi="宋体" w:hint="eastAsia"/>
            <w:sz w:val="30"/>
            <w:szCs w:val="30"/>
          </w:rPr>
          <w:delText>分集</w:delText>
        </w:r>
      </w:del>
      <w:r w:rsidRPr="00820AD0">
        <w:rPr>
          <w:rFonts w:ascii="宋体" w:hAnsi="宋体" w:hint="eastAsia"/>
          <w:sz w:val="30"/>
          <w:szCs w:val="30"/>
        </w:rPr>
        <w:t>操作：</w:t>
      </w:r>
      <w:r w:rsidRPr="00820AD0">
        <w:rPr>
          <w:rFonts w:ascii="宋体" w:hAnsi="宋体"/>
          <w:sz w:val="30"/>
          <w:szCs w:val="30"/>
        </w:rPr>
        <w:t>ReportUserEpisodeAction</w:t>
      </w:r>
      <w:bookmarkEnd w:id="28"/>
    </w:p>
    <w:p w:rsidR="003B690D" w:rsidRPr="00820AD0" w:rsidRDefault="003B690D" w:rsidP="006A1D4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  <w:tblPrChange w:id="31" w:author="superwen" w:date="2012-03-20T12:14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/>
          </w:tblPr>
        </w:tblPrChange>
      </w:tblPr>
      <w:tblGrid>
        <w:gridCol w:w="1296"/>
        <w:gridCol w:w="1364"/>
        <w:gridCol w:w="1276"/>
        <w:gridCol w:w="1408"/>
        <w:gridCol w:w="3178"/>
        <w:tblGridChange w:id="32">
          <w:tblGrid>
            <w:gridCol w:w="1296"/>
            <w:gridCol w:w="1674"/>
            <w:gridCol w:w="1257"/>
            <w:gridCol w:w="1117"/>
            <w:gridCol w:w="3178"/>
          </w:tblGrid>
        </w:tblGridChange>
      </w:tblGrid>
      <w:tr w:rsidR="003B690D" w:rsidRPr="00452E3A" w:rsidTr="005E4EBF">
        <w:tc>
          <w:tcPr>
            <w:tcW w:w="1296" w:type="dxa"/>
            <w:tcPrChange w:id="33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364" w:type="dxa"/>
            <w:tcPrChange w:id="34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  <w:tcPrChange w:id="35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8" w:type="dxa"/>
            <w:tcPrChange w:id="36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  <w:tcPrChange w:id="37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5E4EBF">
        <w:tc>
          <w:tcPr>
            <w:tcW w:w="1296" w:type="dxa"/>
            <w:tcPrChange w:id="38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64" w:type="dxa"/>
            <w:tcPrChange w:id="39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6" w:type="dxa"/>
            <w:tcPrChange w:id="40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408" w:type="dxa"/>
            <w:tcPrChange w:id="41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  <w:tcPrChange w:id="42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5E4EBF">
        <w:tc>
          <w:tcPr>
            <w:tcW w:w="1296" w:type="dxa"/>
            <w:tcPrChange w:id="43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364" w:type="dxa"/>
            <w:tcPrChange w:id="44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6" w:type="dxa"/>
            <w:tcPrChange w:id="45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  <w:tcPrChange w:id="46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  <w:tcPrChange w:id="47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5E4EBF">
        <w:tc>
          <w:tcPr>
            <w:tcW w:w="1296" w:type="dxa"/>
            <w:tcPrChange w:id="48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364" w:type="dxa"/>
            <w:tcPrChange w:id="49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6" w:type="dxa"/>
            <w:tcPrChange w:id="50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408" w:type="dxa"/>
            <w:tcPrChange w:id="51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  <w:tcPrChange w:id="52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5E4EBF">
        <w:tc>
          <w:tcPr>
            <w:tcW w:w="1296" w:type="dxa"/>
            <w:tcPrChange w:id="53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  <w:tcPrChange w:id="54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  <w:tcPrChange w:id="55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  <w:tcPrChange w:id="56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  <w:tcPrChange w:id="57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5E4EBF">
        <w:tc>
          <w:tcPr>
            <w:tcW w:w="1296" w:type="dxa"/>
            <w:tcPrChange w:id="58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  <w:tcPrChange w:id="59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6" w:type="dxa"/>
            <w:tcPrChange w:id="60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  <w:tcPrChange w:id="61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  <w:tcPrChange w:id="62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5E4EBF">
        <w:tc>
          <w:tcPr>
            <w:tcW w:w="1296" w:type="dxa"/>
            <w:tcPrChange w:id="63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  <w:tcPrChange w:id="64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6" w:type="dxa"/>
            <w:tcPrChange w:id="65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408" w:type="dxa"/>
            <w:tcPrChange w:id="66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  <w:tcPrChange w:id="67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5E4EBF">
        <w:tc>
          <w:tcPr>
            <w:tcW w:w="1296" w:type="dxa"/>
            <w:tcPrChange w:id="68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  <w:tcPrChange w:id="69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6" w:type="dxa"/>
            <w:tcPrChange w:id="70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  <w:tcPrChange w:id="71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  <w:tcPrChange w:id="72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5E4EBF">
        <w:tc>
          <w:tcPr>
            <w:tcW w:w="1296" w:type="dxa"/>
            <w:tcPrChange w:id="73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  <w:tcPrChange w:id="74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6" w:type="dxa"/>
            <w:tcPrChange w:id="75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  <w:tcPrChange w:id="76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  <w:tcPrChange w:id="77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5E4EBF">
        <w:tc>
          <w:tcPr>
            <w:tcW w:w="1296" w:type="dxa"/>
            <w:tcPrChange w:id="78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  <w:tcPrChange w:id="79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6" w:type="dxa"/>
            <w:tcPrChange w:id="80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  <w:tcPrChange w:id="81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  <w:tcPrChange w:id="82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5E4EBF">
        <w:tc>
          <w:tcPr>
            <w:tcW w:w="1296" w:type="dxa"/>
            <w:tcPrChange w:id="83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  <w:tcPrChange w:id="84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6" w:type="dxa"/>
            <w:tcPrChange w:id="85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  <w:tcPrChange w:id="86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  <w:tcPrChange w:id="87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5E4EBF">
        <w:tc>
          <w:tcPr>
            <w:tcW w:w="1296" w:type="dxa"/>
            <w:tcPrChange w:id="88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  <w:tcPrChange w:id="89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6" w:type="dxa"/>
            <w:tcPrChange w:id="90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408" w:type="dxa"/>
            <w:tcPrChange w:id="91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  <w:tcPrChange w:id="92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5E4EBF">
        <w:tc>
          <w:tcPr>
            <w:tcW w:w="1296" w:type="dxa"/>
            <w:tcPrChange w:id="93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  <w:tcPrChange w:id="94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6" w:type="dxa"/>
            <w:tcPrChange w:id="95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  <w:tcPrChange w:id="96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  <w:tcPrChange w:id="97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5E4EBF">
        <w:tc>
          <w:tcPr>
            <w:tcW w:w="1296" w:type="dxa"/>
            <w:tcPrChange w:id="98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  <w:tcPrChange w:id="99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6" w:type="dxa"/>
            <w:tcPrChange w:id="100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  <w:tcPrChange w:id="101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  <w:tcPrChange w:id="102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5E4EBF">
        <w:tc>
          <w:tcPr>
            <w:tcW w:w="1296" w:type="dxa"/>
            <w:tcPrChange w:id="103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  <w:tcPrChange w:id="104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6" w:type="dxa"/>
            <w:tcPrChange w:id="105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  <w:tcPrChange w:id="106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  <w:tcPrChange w:id="107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5E4EBF">
        <w:tc>
          <w:tcPr>
            <w:tcW w:w="1296" w:type="dxa"/>
            <w:tcPrChange w:id="108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  <w:tcPrChange w:id="109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6" w:type="dxa"/>
            <w:tcPrChange w:id="110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408" w:type="dxa"/>
            <w:tcPrChange w:id="111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  <w:tcPrChange w:id="112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5E4EBF">
        <w:tc>
          <w:tcPr>
            <w:tcW w:w="1296" w:type="dxa"/>
            <w:tcPrChange w:id="113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  <w:tcPrChange w:id="114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  <w:tcPrChange w:id="115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  <w:tcPrChange w:id="116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178" w:type="dxa"/>
            <w:tcPrChange w:id="117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3B690D" w:rsidRPr="00452E3A" w:rsidTr="005E4EBF">
        <w:tc>
          <w:tcPr>
            <w:tcW w:w="1296" w:type="dxa"/>
            <w:tcPrChange w:id="118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  <w:tcPrChange w:id="119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6" w:type="dxa"/>
            <w:tcPrChange w:id="120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  <w:tcPrChange w:id="121" w:author="superwen" w:date="2012-03-20T12:14:00Z">
              <w:tcPr>
                <w:tcW w:w="1120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  <w:tcPrChange w:id="122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5E4EBF">
        <w:tc>
          <w:tcPr>
            <w:tcW w:w="1296" w:type="dxa"/>
            <w:tcPrChange w:id="123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  <w:tcPrChange w:id="124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eid</w:t>
            </w:r>
          </w:p>
        </w:tc>
        <w:tc>
          <w:tcPr>
            <w:tcW w:w="1276" w:type="dxa"/>
            <w:tcPrChange w:id="125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  <w:tcPrChange w:id="126" w:author="superwen" w:date="2012-03-20T12:14:00Z">
              <w:tcPr>
                <w:tcW w:w="1120" w:type="dxa"/>
              </w:tcPr>
            </w:tcPrChange>
          </w:tcPr>
          <w:p w:rsidR="003B690D" w:rsidRPr="00452E3A" w:rsidRDefault="00235E9E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ins w:id="127" w:author="superwen" w:date="2012-03-20T11:06:00Z">
              <w:r>
                <w:rPr>
                  <w:rFonts w:ascii="宋体" w:hAnsi="宋体" w:hint="eastAsia"/>
                  <w:sz w:val="24"/>
                  <w:szCs w:val="24"/>
                </w:rPr>
                <w:t>当type=2的时候必填</w:t>
              </w:r>
            </w:ins>
            <w:del w:id="128" w:author="superwen" w:date="2012-03-20T11:06:00Z">
              <w:r w:rsidR="003B690D" w:rsidRPr="00452E3A" w:rsidDel="00235E9E">
                <w:rPr>
                  <w:rFonts w:ascii="宋体" w:hAnsi="宋体" w:hint="eastAsia"/>
                  <w:sz w:val="24"/>
                  <w:szCs w:val="24"/>
                </w:rPr>
                <w:delText>必填</w:delText>
              </w:r>
            </w:del>
          </w:p>
        </w:tc>
        <w:tc>
          <w:tcPr>
            <w:tcW w:w="3178" w:type="dxa"/>
            <w:tcPrChange w:id="129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5E4EBF">
        <w:tc>
          <w:tcPr>
            <w:tcW w:w="1296" w:type="dxa"/>
            <w:tcPrChange w:id="130" w:author="superwen" w:date="2012-03-20T12:14:00Z">
              <w:tcPr>
                <w:tcW w:w="1242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  <w:tcPrChange w:id="131" w:author="superwen" w:date="2012-03-20T12:14:00Z">
              <w:tcPr>
                <w:tcW w:w="1681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marktime</w:t>
            </w:r>
          </w:p>
        </w:tc>
        <w:tc>
          <w:tcPr>
            <w:tcW w:w="1276" w:type="dxa"/>
            <w:tcPrChange w:id="132" w:author="superwen" w:date="2012-03-20T12:14:00Z">
              <w:tcPr>
                <w:tcW w:w="1263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  <w:tcPrChange w:id="133" w:author="superwen" w:date="2012-03-20T12:14:00Z">
              <w:tcPr>
                <w:tcW w:w="1120" w:type="dxa"/>
              </w:tcPr>
            </w:tcPrChange>
          </w:tcPr>
          <w:p w:rsidR="003B690D" w:rsidRPr="00452E3A" w:rsidRDefault="00235E9E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ins w:id="134" w:author="superwen" w:date="2012-03-20T11:06:00Z">
              <w:r>
                <w:rPr>
                  <w:rFonts w:ascii="宋体" w:hAnsi="宋体" w:hint="eastAsia"/>
                  <w:sz w:val="24"/>
                  <w:szCs w:val="24"/>
                </w:rPr>
                <w:t>当type</w:t>
              </w:r>
            </w:ins>
            <w:ins w:id="135" w:author="superwen" w:date="2012-03-20T11:07:00Z">
              <w:r>
                <w:rPr>
                  <w:rFonts w:ascii="宋体" w:hAnsi="宋体" w:hint="eastAsia"/>
                  <w:sz w:val="24"/>
                  <w:szCs w:val="24"/>
                </w:rPr>
                <w:t>=2</w:t>
              </w:r>
              <w:r>
                <w:rPr>
                  <w:rFonts w:ascii="宋体" w:hAnsi="宋体" w:hint="eastAsia"/>
                  <w:sz w:val="24"/>
                  <w:szCs w:val="24"/>
                </w:rPr>
                <w:lastRenderedPageBreak/>
                <w:t>的时候必填</w:t>
              </w:r>
            </w:ins>
            <w:del w:id="136" w:author="superwen" w:date="2012-03-20T11:06:00Z">
              <w:r w:rsidR="003B690D" w:rsidRPr="00452E3A" w:rsidDel="00235E9E">
                <w:rPr>
                  <w:rFonts w:ascii="宋体" w:hAnsi="宋体"/>
                  <w:sz w:val="24"/>
                  <w:szCs w:val="24"/>
                </w:rPr>
                <w:delText>0</w:delText>
              </w:r>
            </w:del>
          </w:p>
        </w:tc>
        <w:tc>
          <w:tcPr>
            <w:tcW w:w="3178" w:type="dxa"/>
            <w:tcPrChange w:id="137" w:author="superwen" w:date="2012-03-20T12:14:00Z">
              <w:tcPr>
                <w:tcW w:w="3216" w:type="dxa"/>
              </w:tcPr>
            </w:tcPrChange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距离分集开始的秒数</w:t>
            </w:r>
          </w:p>
        </w:tc>
      </w:tr>
    </w:tbl>
    <w:p w:rsidR="003B690D" w:rsidRPr="00820AD0" w:rsidRDefault="003B690D" w:rsidP="006A1D46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6A1D4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3B690D" w:rsidRPr="00820AD0" w:rsidRDefault="003B690D" w:rsidP="006A1D46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6A1D4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6A1D4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type="ReportUserEpisodeAction"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mid="123" eid="234" flag="50"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6A1D4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Default="003B690D" w:rsidP="00235E9E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590831" w:rsidRDefault="003B690D" w:rsidP="00590831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C37851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38" w:name="_Toc319317212"/>
      <w:r>
        <w:rPr>
          <w:rFonts w:ascii="宋体" w:hAnsi="宋体" w:hint="eastAsia"/>
          <w:sz w:val="30"/>
          <w:szCs w:val="30"/>
        </w:rPr>
        <w:t>删除</w:t>
      </w:r>
      <w:r w:rsidRPr="00820AD0">
        <w:rPr>
          <w:rFonts w:ascii="宋体" w:hAnsi="宋体" w:hint="eastAsia"/>
          <w:sz w:val="30"/>
          <w:szCs w:val="30"/>
        </w:rPr>
        <w:t>用户</w:t>
      </w:r>
      <w:del w:id="139" w:author="superwen" w:date="2012-03-20T11:06:00Z">
        <w:r w:rsidRPr="00820AD0" w:rsidDel="00235E9E">
          <w:rPr>
            <w:rFonts w:ascii="宋体" w:hAnsi="宋体" w:hint="eastAsia"/>
            <w:sz w:val="30"/>
            <w:szCs w:val="30"/>
          </w:rPr>
          <w:delText>分集</w:delText>
        </w:r>
      </w:del>
      <w:ins w:id="140" w:author="superwen" w:date="2012-03-20T11:06:00Z">
        <w:r w:rsidR="00235E9E">
          <w:rPr>
            <w:rFonts w:ascii="宋体" w:hAnsi="宋体" w:hint="eastAsia"/>
            <w:sz w:val="30"/>
            <w:szCs w:val="30"/>
          </w:rPr>
          <w:t>标记</w:t>
        </w:r>
      </w:ins>
      <w:r w:rsidRPr="00820AD0">
        <w:rPr>
          <w:rFonts w:ascii="宋体" w:hAnsi="宋体" w:hint="eastAsia"/>
          <w:sz w:val="30"/>
          <w:szCs w:val="30"/>
        </w:rPr>
        <w:t>操作：</w:t>
      </w:r>
      <w:r>
        <w:rPr>
          <w:rFonts w:ascii="宋体" w:hAnsi="宋体"/>
          <w:sz w:val="30"/>
          <w:szCs w:val="30"/>
        </w:rPr>
        <w:t>Delete</w:t>
      </w:r>
      <w:r w:rsidRPr="00820AD0">
        <w:rPr>
          <w:rFonts w:ascii="宋体" w:hAnsi="宋体"/>
          <w:sz w:val="30"/>
          <w:szCs w:val="30"/>
        </w:rPr>
        <w:t>UserEpisodeAction</w:t>
      </w:r>
      <w:bookmarkEnd w:id="138"/>
    </w:p>
    <w:p w:rsidR="003B690D" w:rsidRPr="006A1D46" w:rsidRDefault="003B690D" w:rsidP="006A1D46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9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markid</w:t>
            </w:r>
          </w:p>
        </w:tc>
        <w:tc>
          <w:tcPr>
            <w:tcW w:w="1257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标记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3B690D" w:rsidRPr="006A1D46" w:rsidRDefault="003B690D" w:rsidP="006A1D46">
      <w:pPr>
        <w:spacing w:line="360" w:lineRule="auto"/>
        <w:rPr>
          <w:rFonts w:ascii="宋体"/>
          <w:sz w:val="24"/>
          <w:szCs w:val="24"/>
        </w:rPr>
      </w:pPr>
    </w:p>
    <w:p w:rsidR="003B690D" w:rsidRPr="006A1D46" w:rsidRDefault="003B690D" w:rsidP="006A1D46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3B690D" w:rsidRPr="006A1D46" w:rsidRDefault="003B690D" w:rsidP="006A1D46">
      <w:pPr>
        <w:spacing w:line="360" w:lineRule="auto"/>
        <w:rPr>
          <w:rFonts w:ascii="宋体"/>
          <w:sz w:val="24"/>
          <w:szCs w:val="24"/>
        </w:rPr>
      </w:pPr>
    </w:p>
    <w:p w:rsidR="003B690D" w:rsidRPr="006A1D46" w:rsidRDefault="003B690D" w:rsidP="006A1D46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举例：</w:t>
      </w:r>
    </w:p>
    <w:p w:rsidR="003B690D" w:rsidRPr="006A1D46" w:rsidRDefault="003B690D" w:rsidP="006A1D46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请求数据</w:t>
      </w:r>
    </w:p>
    <w:p w:rsidR="003B690D" w:rsidRPr="006A1D46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6A1D46">
        <w:rPr>
          <w:rFonts w:ascii="宋体" w:hAnsi="宋体"/>
          <w:sz w:val="24"/>
          <w:szCs w:val="24"/>
        </w:rPr>
        <w:lastRenderedPageBreak/>
        <w:t>&lt;?xml</w:t>
      </w:r>
      <w:proofErr w:type="gramEnd"/>
      <w:r w:rsidRPr="006A1D46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6A1D46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6A1D46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&lt;parameter type="ReportUserEpisodeAction" language="zh-CN"&gt;</w:t>
      </w:r>
    </w:p>
    <w:p w:rsidR="003B690D" w:rsidRPr="006A1D46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6A1D46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6A1D46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&lt;data flagid="123" /&gt;</w:t>
      </w:r>
    </w:p>
    <w:p w:rsidR="003B690D" w:rsidRPr="006A1D46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&lt;/parameter&gt;</w:t>
      </w:r>
    </w:p>
    <w:p w:rsidR="003B690D" w:rsidRPr="006A1D46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&lt;/request&gt;</w:t>
      </w:r>
    </w:p>
    <w:p w:rsidR="003B690D" w:rsidRPr="006A1D46" w:rsidRDefault="003B690D" w:rsidP="006A1D46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响应数据</w:t>
      </w:r>
    </w:p>
    <w:p w:rsidR="003B690D" w:rsidRPr="006A1D46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6A1D46">
        <w:rPr>
          <w:rFonts w:ascii="宋体" w:hAnsi="宋体"/>
          <w:sz w:val="24"/>
          <w:szCs w:val="24"/>
        </w:rPr>
        <w:t>&lt;?xml</w:t>
      </w:r>
      <w:proofErr w:type="gramEnd"/>
      <w:r w:rsidRPr="006A1D46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6A1D46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6A1D46" w:rsidRDefault="003B690D" w:rsidP="006A1D46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EE5686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41" w:name="_Toc319317213"/>
      <w:r w:rsidRPr="00820AD0">
        <w:rPr>
          <w:rFonts w:ascii="宋体" w:hAnsi="宋体" w:hint="eastAsia"/>
          <w:sz w:val="30"/>
          <w:szCs w:val="30"/>
        </w:rPr>
        <w:t>获取影视相关列表：</w:t>
      </w:r>
      <w:r w:rsidRPr="00820AD0">
        <w:rPr>
          <w:rFonts w:ascii="宋体" w:hAnsi="宋体"/>
          <w:sz w:val="30"/>
          <w:szCs w:val="30"/>
        </w:rPr>
        <w:t>GetMediaListByMedia</w:t>
      </w:r>
      <w:bookmarkEnd w:id="141"/>
    </w:p>
    <w:p w:rsidR="003B690D" w:rsidRPr="00820AD0" w:rsidRDefault="003B690D" w:rsidP="00EE568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3B690D" w:rsidRPr="00820AD0" w:rsidRDefault="003B690D" w:rsidP="00EE5686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EE568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3B690D" w:rsidRPr="00820AD0" w:rsidRDefault="003B690D" w:rsidP="00EE5686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EE568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EE568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EE5686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EE5686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type="GetMediaListByMedia"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mid="123" page="1" size="10"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EE5686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EE568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EE5686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EE5686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 xml:space="preserve">="0" </w:t>
      </w:r>
      <w:r w:rsidRPr="00820AD0">
        <w:rPr>
          <w:rFonts w:ascii="宋体" w:hAnsi="宋体"/>
          <w:sz w:val="24"/>
          <w:szCs w:val="24"/>
        </w:rPr>
        <w:lastRenderedPageBreak/>
        <w:t>url="http://a0e12d4b05fc0300424500004094ea02.ts" live="0"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EE5686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043118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42" w:name="_Toc319317214"/>
      <w:r w:rsidRPr="00820AD0">
        <w:rPr>
          <w:rFonts w:ascii="宋体" w:hAnsi="宋体" w:hint="eastAsia"/>
          <w:sz w:val="30"/>
          <w:szCs w:val="30"/>
        </w:rPr>
        <w:t>获取用户影视列表：</w:t>
      </w:r>
      <w:r w:rsidRPr="00820AD0">
        <w:rPr>
          <w:rFonts w:ascii="宋体" w:hAnsi="宋体"/>
          <w:sz w:val="30"/>
          <w:szCs w:val="30"/>
        </w:rPr>
        <w:t>GetMediaListByUser</w:t>
      </w:r>
      <w:bookmarkEnd w:id="142"/>
    </w:p>
    <w:p w:rsidR="003B690D" w:rsidRPr="00820AD0" w:rsidRDefault="003B690D" w:rsidP="0004311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为收藏的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为喜欢的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 xml:space="preserve">3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为看过的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3B690D" w:rsidRPr="00820AD0" w:rsidRDefault="003B690D" w:rsidP="00043118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04311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3B690D" w:rsidRPr="00820AD0" w:rsidRDefault="003B690D" w:rsidP="00043118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04311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04311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043118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04311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type="GetMediaListByUser"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page="1" size="10"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04311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04311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043118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04311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</w:t>
      </w:r>
      <w:r w:rsidRPr="00820AD0">
        <w:rPr>
          <w:rFonts w:ascii="宋体" w:hAnsi="宋体"/>
          <w:sz w:val="24"/>
          <w:szCs w:val="24"/>
        </w:rPr>
        <w:lastRenderedPageBreak/>
        <w:t xml:space="preserve">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04311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597667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43" w:name="_Toc319317215"/>
      <w:r w:rsidRPr="00820AD0">
        <w:rPr>
          <w:rFonts w:ascii="宋体" w:hAnsi="宋体" w:hint="eastAsia"/>
          <w:sz w:val="30"/>
          <w:szCs w:val="30"/>
        </w:rPr>
        <w:t>获取用户</w:t>
      </w:r>
      <w:del w:id="144" w:author="superwen" w:date="2012-03-20T11:07:00Z">
        <w:r w:rsidRPr="00820AD0" w:rsidDel="00235E9E">
          <w:rPr>
            <w:rFonts w:ascii="宋体" w:hAnsi="宋体" w:hint="eastAsia"/>
            <w:sz w:val="30"/>
            <w:szCs w:val="30"/>
          </w:rPr>
          <w:delText>分集</w:delText>
        </w:r>
      </w:del>
      <w:ins w:id="145" w:author="superwen" w:date="2012-03-20T11:07:00Z">
        <w:r w:rsidR="00235E9E">
          <w:rPr>
            <w:rFonts w:ascii="宋体" w:hAnsi="宋体" w:hint="eastAsia"/>
            <w:sz w:val="30"/>
            <w:szCs w:val="30"/>
          </w:rPr>
          <w:t>标记</w:t>
        </w:r>
      </w:ins>
      <w:r w:rsidRPr="00820AD0">
        <w:rPr>
          <w:rFonts w:ascii="宋体" w:hAnsi="宋体" w:hint="eastAsia"/>
          <w:sz w:val="30"/>
          <w:szCs w:val="30"/>
        </w:rPr>
        <w:t>列表：</w:t>
      </w:r>
      <w:r w:rsidRPr="00820AD0">
        <w:rPr>
          <w:rFonts w:ascii="宋体" w:hAnsi="宋体"/>
          <w:sz w:val="30"/>
          <w:szCs w:val="30"/>
        </w:rPr>
        <w:t>GetEpisodeListByUser</w:t>
      </w:r>
      <w:bookmarkEnd w:id="143"/>
    </w:p>
    <w:p w:rsidR="003B690D" w:rsidRPr="00820AD0" w:rsidRDefault="003B690D" w:rsidP="00597667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3B690D" w:rsidRPr="00820AD0" w:rsidRDefault="003B690D" w:rsidP="00597667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597667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235E9E" w:rsidRPr="00452E3A" w:rsidTr="00452E3A">
        <w:trPr>
          <w:ins w:id="146" w:author="superwen" w:date="2012-03-20T11:08:00Z"/>
        </w:trPr>
        <w:tc>
          <w:tcPr>
            <w:tcW w:w="1242" w:type="dxa"/>
          </w:tcPr>
          <w:p w:rsidR="00235E9E" w:rsidRPr="00452E3A" w:rsidRDefault="00235E9E" w:rsidP="00452E3A">
            <w:pPr>
              <w:spacing w:line="360" w:lineRule="auto"/>
              <w:rPr>
                <w:ins w:id="147" w:author="superwen" w:date="2012-03-20T11:08:00Z"/>
                <w:rFonts w:ascii="宋体" w:hAnsi="宋体"/>
                <w:sz w:val="24"/>
                <w:szCs w:val="24"/>
              </w:rPr>
            </w:pPr>
            <w:ins w:id="148" w:author="superwen" w:date="2012-03-20T11:08:00Z">
              <w:r>
                <w:rPr>
                  <w:rFonts w:ascii="宋体" w:hAnsi="宋体" w:hint="eastAsia"/>
                  <w:sz w:val="24"/>
                  <w:szCs w:val="24"/>
                </w:rPr>
                <w:t>data</w:t>
              </w:r>
            </w:ins>
          </w:p>
        </w:tc>
        <w:tc>
          <w:tcPr>
            <w:tcW w:w="1683" w:type="dxa"/>
          </w:tcPr>
          <w:p w:rsidR="00235E9E" w:rsidRPr="00452E3A" w:rsidRDefault="00235E9E" w:rsidP="00452E3A">
            <w:pPr>
              <w:spacing w:line="360" w:lineRule="auto"/>
              <w:rPr>
                <w:ins w:id="149" w:author="superwen" w:date="2012-03-20T11:08:00Z"/>
                <w:rFonts w:ascii="宋体" w:hAnsi="宋体"/>
                <w:sz w:val="24"/>
                <w:szCs w:val="24"/>
              </w:rPr>
            </w:pPr>
            <w:ins w:id="150" w:author="superwen" w:date="2012-03-20T11:08:00Z">
              <w:r>
                <w:rPr>
                  <w:rFonts w:ascii="宋体" w:hAnsi="宋体" w:hint="eastAsia"/>
                  <w:sz w:val="24"/>
                  <w:szCs w:val="24"/>
                </w:rPr>
                <w:t>media</w:t>
              </w:r>
            </w:ins>
          </w:p>
        </w:tc>
        <w:tc>
          <w:tcPr>
            <w:tcW w:w="1263" w:type="dxa"/>
          </w:tcPr>
          <w:p w:rsidR="00235E9E" w:rsidRPr="00452E3A" w:rsidRDefault="00235E9E" w:rsidP="00452E3A">
            <w:pPr>
              <w:spacing w:line="360" w:lineRule="auto"/>
              <w:rPr>
                <w:ins w:id="151" w:author="superwen" w:date="2012-03-20T11:08:00Z"/>
                <w:rFonts w:ascii="宋体" w:hAnsi="宋体"/>
                <w:sz w:val="24"/>
                <w:szCs w:val="24"/>
              </w:rPr>
            </w:pPr>
            <w:ins w:id="152" w:author="superwen" w:date="2012-03-20T11:08:00Z">
              <w:r>
                <w:rPr>
                  <w:rFonts w:ascii="宋体" w:hAnsi="宋体" w:hint="eastAsia"/>
                  <w:sz w:val="24"/>
                  <w:szCs w:val="24"/>
                </w:rPr>
                <w:t>节点</w:t>
              </w:r>
            </w:ins>
          </w:p>
        </w:tc>
        <w:tc>
          <w:tcPr>
            <w:tcW w:w="4333" w:type="dxa"/>
          </w:tcPr>
          <w:p w:rsidR="00235E9E" w:rsidRPr="00452E3A" w:rsidRDefault="00235E9E" w:rsidP="00452E3A">
            <w:pPr>
              <w:spacing w:line="360" w:lineRule="auto"/>
              <w:rPr>
                <w:ins w:id="153" w:author="superwen" w:date="2012-03-20T11:08:00Z"/>
                <w:rFonts w:ascii="宋体" w:hAnsi="宋体"/>
                <w:sz w:val="24"/>
                <w:szCs w:val="24"/>
              </w:rPr>
            </w:pPr>
            <w:ins w:id="154" w:author="superwen" w:date="2012-03-20T11:08:00Z">
              <w:r>
                <w:rPr>
                  <w:rFonts w:ascii="宋体" w:hAnsi="宋体" w:hint="eastAsia"/>
                  <w:sz w:val="24"/>
                  <w:szCs w:val="24"/>
                </w:rPr>
                <w:t>一个或者多个</w:t>
              </w:r>
            </w:ins>
          </w:p>
        </w:tc>
      </w:tr>
      <w:tr w:rsidR="00235E9E" w:rsidRPr="00452E3A" w:rsidTr="00452E3A">
        <w:trPr>
          <w:ins w:id="155" w:author="superwen" w:date="2012-03-20T11:09:00Z"/>
        </w:trPr>
        <w:tc>
          <w:tcPr>
            <w:tcW w:w="1242" w:type="dxa"/>
          </w:tcPr>
          <w:p w:rsidR="00235E9E" w:rsidRDefault="00235E9E" w:rsidP="00452E3A">
            <w:pPr>
              <w:spacing w:line="360" w:lineRule="auto"/>
              <w:rPr>
                <w:ins w:id="156" w:author="superwen" w:date="2012-03-20T11:09:00Z"/>
                <w:rFonts w:ascii="宋体" w:hAnsi="宋体"/>
                <w:sz w:val="24"/>
                <w:szCs w:val="24"/>
              </w:rPr>
            </w:pPr>
            <w:ins w:id="157" w:author="superwen" w:date="2012-03-20T11:10:00Z">
              <w:r w:rsidRPr="00452E3A">
                <w:rPr>
                  <w:rFonts w:ascii="宋体" w:hAnsi="宋体"/>
                  <w:sz w:val="24"/>
                  <w:szCs w:val="24"/>
                </w:rPr>
                <w:t>media</w:t>
              </w:r>
            </w:ins>
          </w:p>
        </w:tc>
        <w:tc>
          <w:tcPr>
            <w:tcW w:w="1683" w:type="dxa"/>
          </w:tcPr>
          <w:p w:rsidR="00235E9E" w:rsidRDefault="00235E9E" w:rsidP="00452E3A">
            <w:pPr>
              <w:spacing w:line="360" w:lineRule="auto"/>
              <w:rPr>
                <w:ins w:id="158" w:author="superwen" w:date="2012-03-20T11:09:00Z"/>
                <w:rFonts w:ascii="宋体" w:hAnsi="宋体"/>
                <w:sz w:val="24"/>
                <w:szCs w:val="24"/>
              </w:rPr>
            </w:pPr>
            <w:ins w:id="159" w:author="superwen" w:date="2012-03-20T11:10:00Z">
              <w:r w:rsidRPr="00452E3A">
                <w:rPr>
                  <w:rFonts w:ascii="宋体" w:hAnsi="宋体"/>
                  <w:sz w:val="24"/>
                  <w:szCs w:val="24"/>
                </w:rPr>
                <w:t>id</w:t>
              </w:r>
            </w:ins>
          </w:p>
        </w:tc>
        <w:tc>
          <w:tcPr>
            <w:tcW w:w="1263" w:type="dxa"/>
          </w:tcPr>
          <w:p w:rsidR="00235E9E" w:rsidRDefault="00235E9E" w:rsidP="00452E3A">
            <w:pPr>
              <w:spacing w:line="360" w:lineRule="auto"/>
              <w:rPr>
                <w:ins w:id="160" w:author="superwen" w:date="2012-03-20T11:09:00Z"/>
                <w:rFonts w:ascii="宋体" w:hAnsi="宋体"/>
                <w:sz w:val="24"/>
                <w:szCs w:val="24"/>
              </w:rPr>
            </w:pPr>
            <w:ins w:id="161" w:author="superwen" w:date="2012-03-20T11:10:00Z">
              <w:r w:rsidRPr="00452E3A">
                <w:rPr>
                  <w:rFonts w:ascii="宋体" w:hAnsi="宋体"/>
                  <w:sz w:val="24"/>
                  <w:szCs w:val="24"/>
                </w:rPr>
                <w:t>number</w:t>
              </w:r>
            </w:ins>
          </w:p>
        </w:tc>
        <w:tc>
          <w:tcPr>
            <w:tcW w:w="4333" w:type="dxa"/>
          </w:tcPr>
          <w:p w:rsidR="00235E9E" w:rsidRDefault="00235E9E" w:rsidP="00452E3A">
            <w:pPr>
              <w:spacing w:line="360" w:lineRule="auto"/>
              <w:rPr>
                <w:ins w:id="162" w:author="superwen" w:date="2012-03-20T11:09:00Z"/>
                <w:rFonts w:ascii="宋体" w:hAnsi="宋体"/>
                <w:sz w:val="24"/>
                <w:szCs w:val="24"/>
              </w:rPr>
            </w:pPr>
            <w:ins w:id="163" w:author="superwen" w:date="2012-03-20T11:10:00Z">
              <w:r w:rsidRPr="00452E3A">
                <w:rPr>
                  <w:rFonts w:ascii="宋体" w:hAnsi="宋体" w:hint="eastAsia"/>
                  <w:sz w:val="24"/>
                  <w:szCs w:val="24"/>
                </w:rPr>
                <w:t>影视</w:t>
              </w:r>
              <w:r w:rsidRPr="00452E3A">
                <w:rPr>
                  <w:rFonts w:ascii="宋体" w:hAnsi="宋体"/>
                  <w:sz w:val="24"/>
                  <w:szCs w:val="24"/>
                </w:rPr>
                <w:t>id</w:t>
              </w:r>
            </w:ins>
          </w:p>
        </w:tc>
      </w:tr>
      <w:tr w:rsidR="00235E9E" w:rsidRPr="00452E3A" w:rsidTr="00452E3A">
        <w:trPr>
          <w:ins w:id="164" w:author="superwen" w:date="2012-03-20T11:10:00Z"/>
        </w:trPr>
        <w:tc>
          <w:tcPr>
            <w:tcW w:w="1242" w:type="dxa"/>
          </w:tcPr>
          <w:p w:rsidR="00235E9E" w:rsidRDefault="00235E9E" w:rsidP="00452E3A">
            <w:pPr>
              <w:spacing w:line="360" w:lineRule="auto"/>
              <w:rPr>
                <w:ins w:id="165" w:author="superwen" w:date="2012-03-20T11:10:00Z"/>
                <w:rFonts w:ascii="宋体" w:hAnsi="宋体"/>
                <w:sz w:val="24"/>
                <w:szCs w:val="24"/>
              </w:rPr>
            </w:pPr>
            <w:ins w:id="166" w:author="superwen" w:date="2012-03-20T11:10:00Z">
              <w:r w:rsidRPr="00452E3A">
                <w:rPr>
                  <w:rFonts w:ascii="宋体" w:hAnsi="宋体"/>
                  <w:sz w:val="24"/>
                  <w:szCs w:val="24"/>
                </w:rPr>
                <w:t>media</w:t>
              </w:r>
            </w:ins>
          </w:p>
        </w:tc>
        <w:tc>
          <w:tcPr>
            <w:tcW w:w="1683" w:type="dxa"/>
          </w:tcPr>
          <w:p w:rsidR="00235E9E" w:rsidRDefault="00235E9E" w:rsidP="00452E3A">
            <w:pPr>
              <w:spacing w:line="360" w:lineRule="auto"/>
              <w:rPr>
                <w:ins w:id="167" w:author="superwen" w:date="2012-03-20T11:10:00Z"/>
                <w:rFonts w:ascii="宋体" w:hAnsi="宋体"/>
                <w:sz w:val="24"/>
                <w:szCs w:val="24"/>
              </w:rPr>
            </w:pPr>
            <w:ins w:id="168" w:author="superwen" w:date="2012-03-20T11:10:00Z">
              <w:r w:rsidRPr="00452E3A">
                <w:rPr>
                  <w:rFonts w:ascii="宋体" w:hAnsi="宋体"/>
                  <w:sz w:val="24"/>
                  <w:szCs w:val="24"/>
                </w:rPr>
                <w:t>title</w:t>
              </w:r>
            </w:ins>
          </w:p>
        </w:tc>
        <w:tc>
          <w:tcPr>
            <w:tcW w:w="1263" w:type="dxa"/>
          </w:tcPr>
          <w:p w:rsidR="00235E9E" w:rsidRDefault="00235E9E" w:rsidP="00452E3A">
            <w:pPr>
              <w:spacing w:line="360" w:lineRule="auto"/>
              <w:rPr>
                <w:ins w:id="169" w:author="superwen" w:date="2012-03-20T11:10:00Z"/>
                <w:rFonts w:ascii="宋体" w:hAnsi="宋体"/>
                <w:sz w:val="24"/>
                <w:szCs w:val="24"/>
              </w:rPr>
            </w:pPr>
            <w:ins w:id="170" w:author="superwen" w:date="2012-03-20T11:10:00Z">
              <w:r w:rsidRPr="00452E3A">
                <w:rPr>
                  <w:rFonts w:ascii="宋体" w:hAnsi="宋体"/>
                  <w:sz w:val="24"/>
                  <w:szCs w:val="24"/>
                </w:rPr>
                <w:t>string</w:t>
              </w:r>
            </w:ins>
          </w:p>
        </w:tc>
        <w:tc>
          <w:tcPr>
            <w:tcW w:w="4333" w:type="dxa"/>
          </w:tcPr>
          <w:p w:rsidR="00235E9E" w:rsidRDefault="00235E9E" w:rsidP="00452E3A">
            <w:pPr>
              <w:spacing w:line="360" w:lineRule="auto"/>
              <w:rPr>
                <w:ins w:id="171" w:author="superwen" w:date="2012-03-20T11:10:00Z"/>
                <w:rFonts w:ascii="宋体" w:hAnsi="宋体"/>
                <w:sz w:val="24"/>
                <w:szCs w:val="24"/>
              </w:rPr>
            </w:pPr>
            <w:ins w:id="172" w:author="superwen" w:date="2012-03-20T11:10:00Z">
              <w:r w:rsidRPr="00452E3A">
                <w:rPr>
                  <w:rFonts w:ascii="宋体" w:hAnsi="宋体" w:hint="eastAsia"/>
                  <w:sz w:val="24"/>
                  <w:szCs w:val="24"/>
                </w:rPr>
                <w:t>影视名称</w:t>
              </w:r>
            </w:ins>
          </w:p>
        </w:tc>
      </w:tr>
      <w:tr w:rsidR="00235E9E" w:rsidRPr="00452E3A" w:rsidTr="00452E3A">
        <w:trPr>
          <w:ins w:id="173" w:author="superwen" w:date="2012-03-20T11:10:00Z"/>
        </w:trPr>
        <w:tc>
          <w:tcPr>
            <w:tcW w:w="1242" w:type="dxa"/>
          </w:tcPr>
          <w:p w:rsidR="00235E9E" w:rsidRDefault="00235E9E" w:rsidP="00452E3A">
            <w:pPr>
              <w:spacing w:line="360" w:lineRule="auto"/>
              <w:rPr>
                <w:ins w:id="174" w:author="superwen" w:date="2012-03-20T11:10:00Z"/>
                <w:rFonts w:ascii="宋体" w:hAnsi="宋体"/>
                <w:sz w:val="24"/>
                <w:szCs w:val="24"/>
              </w:rPr>
            </w:pPr>
            <w:ins w:id="175" w:author="superwen" w:date="2012-03-20T11:10:00Z">
              <w:r w:rsidRPr="00452E3A">
                <w:rPr>
                  <w:rFonts w:ascii="宋体" w:hAnsi="宋体"/>
                  <w:sz w:val="24"/>
                  <w:szCs w:val="24"/>
                </w:rPr>
                <w:t>media</w:t>
              </w:r>
            </w:ins>
          </w:p>
        </w:tc>
        <w:tc>
          <w:tcPr>
            <w:tcW w:w="1683" w:type="dxa"/>
          </w:tcPr>
          <w:p w:rsidR="00235E9E" w:rsidRDefault="00235E9E" w:rsidP="00452E3A">
            <w:pPr>
              <w:spacing w:line="360" w:lineRule="auto"/>
              <w:rPr>
                <w:ins w:id="176" w:author="superwen" w:date="2012-03-20T11:10:00Z"/>
                <w:rFonts w:ascii="宋体" w:hAnsi="宋体"/>
                <w:sz w:val="24"/>
                <w:szCs w:val="24"/>
              </w:rPr>
            </w:pPr>
            <w:ins w:id="177" w:author="superwen" w:date="2012-03-20T11:10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263" w:type="dxa"/>
          </w:tcPr>
          <w:p w:rsidR="00235E9E" w:rsidRDefault="00235E9E" w:rsidP="00452E3A">
            <w:pPr>
              <w:spacing w:line="360" w:lineRule="auto"/>
              <w:rPr>
                <w:ins w:id="178" w:author="superwen" w:date="2012-03-20T11:10:00Z"/>
                <w:rFonts w:ascii="宋体" w:hAnsi="宋体"/>
                <w:sz w:val="24"/>
                <w:szCs w:val="24"/>
              </w:rPr>
            </w:pPr>
            <w:ins w:id="179" w:author="superwen" w:date="2012-03-20T11:10:00Z">
              <w:r w:rsidRPr="00452E3A">
                <w:rPr>
                  <w:rFonts w:ascii="宋体" w:hAnsi="宋体" w:hint="eastAsia"/>
                  <w:sz w:val="24"/>
                  <w:szCs w:val="24"/>
                </w:rPr>
                <w:t>节点</w:t>
              </w:r>
            </w:ins>
          </w:p>
        </w:tc>
        <w:tc>
          <w:tcPr>
            <w:tcW w:w="4333" w:type="dxa"/>
          </w:tcPr>
          <w:p w:rsidR="00235E9E" w:rsidRDefault="00235E9E" w:rsidP="00452E3A">
            <w:pPr>
              <w:spacing w:line="360" w:lineRule="auto"/>
              <w:rPr>
                <w:ins w:id="180" w:author="superwen" w:date="2012-03-20T11:10:00Z"/>
                <w:rFonts w:ascii="宋体" w:hAnsi="宋体"/>
                <w:sz w:val="24"/>
                <w:szCs w:val="24"/>
              </w:rPr>
            </w:pPr>
            <w:ins w:id="181" w:author="superwen" w:date="2012-03-20T11:10:00Z">
              <w:r w:rsidRPr="00452E3A">
                <w:rPr>
                  <w:rFonts w:ascii="宋体" w:hAnsi="宋体" w:hint="eastAsia"/>
                  <w:sz w:val="24"/>
                  <w:szCs w:val="24"/>
                </w:rPr>
                <w:t>唯一</w:t>
              </w:r>
            </w:ins>
          </w:p>
        </w:tc>
      </w:tr>
      <w:tr w:rsidR="00235E9E" w:rsidRPr="00452E3A" w:rsidTr="00452E3A">
        <w:trPr>
          <w:ins w:id="182" w:author="superwen" w:date="2012-03-20T11:10:00Z"/>
        </w:trPr>
        <w:tc>
          <w:tcPr>
            <w:tcW w:w="1242" w:type="dxa"/>
          </w:tcPr>
          <w:p w:rsidR="00235E9E" w:rsidRDefault="00235E9E" w:rsidP="00452E3A">
            <w:pPr>
              <w:spacing w:line="360" w:lineRule="auto"/>
              <w:rPr>
                <w:ins w:id="183" w:author="superwen" w:date="2012-03-20T11:10:00Z"/>
                <w:rFonts w:ascii="宋体" w:hAnsi="宋体"/>
                <w:sz w:val="24"/>
                <w:szCs w:val="24"/>
              </w:rPr>
            </w:pPr>
            <w:ins w:id="184" w:author="superwen" w:date="2012-03-20T11:11:00Z">
              <w:r w:rsidRPr="00452E3A">
                <w:rPr>
                  <w:rFonts w:ascii="宋体" w:hAnsi="宋体"/>
                  <w:sz w:val="24"/>
                  <w:szCs w:val="24"/>
                </w:rPr>
                <w:t>media</w:t>
              </w:r>
            </w:ins>
          </w:p>
        </w:tc>
        <w:tc>
          <w:tcPr>
            <w:tcW w:w="1683" w:type="dxa"/>
          </w:tcPr>
          <w:p w:rsidR="00235E9E" w:rsidRDefault="00235E9E" w:rsidP="00452E3A">
            <w:pPr>
              <w:spacing w:line="360" w:lineRule="auto"/>
              <w:rPr>
                <w:ins w:id="185" w:author="superwen" w:date="2012-03-20T11:10:00Z"/>
                <w:rFonts w:ascii="宋体" w:hAnsi="宋体"/>
                <w:sz w:val="24"/>
                <w:szCs w:val="24"/>
              </w:rPr>
            </w:pPr>
            <w:ins w:id="186" w:author="superwen" w:date="2012-03-20T11:11:00Z">
              <w:r w:rsidRPr="00452E3A">
                <w:rPr>
                  <w:rFonts w:ascii="宋体" w:hAnsi="宋体"/>
                  <w:color w:val="FF0000"/>
                  <w:sz w:val="24"/>
                  <w:szCs w:val="24"/>
                </w:rPr>
                <w:t>markid</w:t>
              </w:r>
            </w:ins>
          </w:p>
        </w:tc>
        <w:tc>
          <w:tcPr>
            <w:tcW w:w="1263" w:type="dxa"/>
          </w:tcPr>
          <w:p w:rsidR="00235E9E" w:rsidRDefault="00235E9E" w:rsidP="00452E3A">
            <w:pPr>
              <w:spacing w:line="360" w:lineRule="auto"/>
              <w:rPr>
                <w:ins w:id="187" w:author="superwen" w:date="2012-03-20T11:10:00Z"/>
                <w:rFonts w:ascii="宋体" w:hAnsi="宋体"/>
                <w:sz w:val="24"/>
                <w:szCs w:val="24"/>
              </w:rPr>
            </w:pPr>
            <w:ins w:id="188" w:author="superwen" w:date="2012-03-20T11:11:00Z">
              <w:r w:rsidRPr="00452E3A">
                <w:rPr>
                  <w:rFonts w:ascii="宋体" w:hAnsi="宋体"/>
                  <w:color w:val="FF0000"/>
                  <w:sz w:val="24"/>
                  <w:szCs w:val="24"/>
                </w:rPr>
                <w:t>string</w:t>
              </w:r>
            </w:ins>
          </w:p>
        </w:tc>
        <w:tc>
          <w:tcPr>
            <w:tcW w:w="4333" w:type="dxa"/>
          </w:tcPr>
          <w:p w:rsidR="00235E9E" w:rsidRDefault="00235E9E" w:rsidP="00452E3A">
            <w:pPr>
              <w:spacing w:line="360" w:lineRule="auto"/>
              <w:rPr>
                <w:ins w:id="189" w:author="superwen" w:date="2012-03-20T11:10:00Z"/>
                <w:rFonts w:ascii="宋体" w:hAnsi="宋体"/>
                <w:sz w:val="24"/>
                <w:szCs w:val="24"/>
              </w:rPr>
            </w:pPr>
            <w:ins w:id="190" w:author="superwen" w:date="2012-03-20T11:11:00Z">
              <w:r w:rsidRPr="00452E3A">
                <w:rPr>
                  <w:rFonts w:ascii="宋体" w:hAnsi="宋体" w:hint="eastAsia"/>
                  <w:color w:val="FF0000"/>
                  <w:sz w:val="24"/>
                  <w:szCs w:val="24"/>
                </w:rPr>
                <w:t>标记</w:t>
              </w:r>
              <w:r w:rsidRPr="00452E3A">
                <w:rPr>
                  <w:rFonts w:ascii="宋体" w:hAnsi="宋体"/>
                  <w:color w:val="FF0000"/>
                  <w:sz w:val="24"/>
                  <w:szCs w:val="24"/>
                </w:rPr>
                <w:t>ID</w:t>
              </w:r>
              <w:r w:rsidRPr="00452E3A">
                <w:rPr>
                  <w:rFonts w:ascii="宋体" w:hAnsi="宋体" w:hint="eastAsia"/>
                  <w:color w:val="FF0000"/>
                  <w:sz w:val="24"/>
                  <w:szCs w:val="24"/>
                </w:rPr>
                <w:t>，删除时候使用</w:t>
              </w:r>
            </w:ins>
          </w:p>
        </w:tc>
      </w:tr>
      <w:tr w:rsidR="00235E9E" w:rsidRPr="00452E3A" w:rsidTr="00452E3A">
        <w:trPr>
          <w:ins w:id="191" w:author="superwen" w:date="2012-03-20T11:10:00Z"/>
        </w:trPr>
        <w:tc>
          <w:tcPr>
            <w:tcW w:w="1242" w:type="dxa"/>
          </w:tcPr>
          <w:p w:rsidR="00235E9E" w:rsidRDefault="00235E9E" w:rsidP="00452E3A">
            <w:pPr>
              <w:spacing w:line="360" w:lineRule="auto"/>
              <w:rPr>
                <w:ins w:id="192" w:author="superwen" w:date="2012-03-20T11:10:00Z"/>
                <w:rFonts w:ascii="宋体" w:hAnsi="宋体"/>
                <w:sz w:val="24"/>
                <w:szCs w:val="24"/>
              </w:rPr>
            </w:pPr>
            <w:ins w:id="193" w:author="superwen" w:date="2012-03-20T11:11:00Z">
              <w:r w:rsidRPr="00452E3A">
                <w:rPr>
                  <w:rFonts w:ascii="宋体" w:hAnsi="宋体"/>
                  <w:sz w:val="24"/>
                  <w:szCs w:val="24"/>
                </w:rPr>
                <w:t>media</w:t>
              </w:r>
            </w:ins>
          </w:p>
        </w:tc>
        <w:tc>
          <w:tcPr>
            <w:tcW w:w="1683" w:type="dxa"/>
          </w:tcPr>
          <w:p w:rsidR="00235E9E" w:rsidRDefault="00235E9E" w:rsidP="00452E3A">
            <w:pPr>
              <w:spacing w:line="360" w:lineRule="auto"/>
              <w:rPr>
                <w:ins w:id="194" w:author="superwen" w:date="2012-03-20T11:10:00Z"/>
                <w:rFonts w:ascii="宋体" w:hAnsi="宋体"/>
                <w:sz w:val="24"/>
                <w:szCs w:val="24"/>
              </w:rPr>
            </w:pPr>
            <w:ins w:id="195" w:author="superwen" w:date="2012-03-20T11:11:00Z">
              <w:r w:rsidRPr="00452E3A">
                <w:rPr>
                  <w:rFonts w:ascii="宋体" w:hAnsi="宋体"/>
                  <w:color w:val="FF0000"/>
                  <w:sz w:val="24"/>
                  <w:szCs w:val="24"/>
                </w:rPr>
                <w:t>marktime</w:t>
              </w:r>
            </w:ins>
          </w:p>
        </w:tc>
        <w:tc>
          <w:tcPr>
            <w:tcW w:w="1263" w:type="dxa"/>
          </w:tcPr>
          <w:p w:rsidR="00235E9E" w:rsidRDefault="00235E9E" w:rsidP="00452E3A">
            <w:pPr>
              <w:spacing w:line="360" w:lineRule="auto"/>
              <w:rPr>
                <w:ins w:id="196" w:author="superwen" w:date="2012-03-20T11:10:00Z"/>
                <w:rFonts w:ascii="宋体" w:hAnsi="宋体"/>
                <w:sz w:val="24"/>
                <w:szCs w:val="24"/>
              </w:rPr>
            </w:pPr>
            <w:ins w:id="197" w:author="superwen" w:date="2012-03-20T11:11:00Z">
              <w:r w:rsidRPr="00452E3A">
                <w:rPr>
                  <w:rFonts w:ascii="宋体" w:hAnsi="宋体"/>
                  <w:color w:val="FF0000"/>
                  <w:sz w:val="24"/>
                  <w:szCs w:val="24"/>
                </w:rPr>
                <w:t>mumber</w:t>
              </w:r>
            </w:ins>
          </w:p>
        </w:tc>
        <w:tc>
          <w:tcPr>
            <w:tcW w:w="4333" w:type="dxa"/>
          </w:tcPr>
          <w:p w:rsidR="00235E9E" w:rsidRDefault="00235E9E" w:rsidP="00452E3A">
            <w:pPr>
              <w:spacing w:line="360" w:lineRule="auto"/>
              <w:rPr>
                <w:ins w:id="198" w:author="superwen" w:date="2012-03-20T11:10:00Z"/>
                <w:rFonts w:ascii="宋体" w:hAnsi="宋体"/>
                <w:sz w:val="24"/>
                <w:szCs w:val="24"/>
              </w:rPr>
            </w:pPr>
            <w:ins w:id="199" w:author="superwen" w:date="2012-03-20T11:11:00Z">
              <w:r w:rsidRPr="00452E3A">
                <w:rPr>
                  <w:rFonts w:ascii="宋体" w:hAnsi="宋体" w:hint="eastAsia"/>
                  <w:color w:val="FF0000"/>
                  <w:sz w:val="24"/>
                  <w:szCs w:val="24"/>
                </w:rPr>
                <w:t>标记的时间，距离开始的秒数</w:t>
              </w:r>
            </w:ins>
          </w:p>
        </w:tc>
      </w:tr>
      <w:tr w:rsidR="00235E9E" w:rsidRPr="00452E3A" w:rsidTr="00452E3A">
        <w:trPr>
          <w:ins w:id="200" w:author="superwen" w:date="2012-03-20T11:09:00Z"/>
        </w:trPr>
        <w:tc>
          <w:tcPr>
            <w:tcW w:w="1242" w:type="dxa"/>
          </w:tcPr>
          <w:p w:rsidR="00235E9E" w:rsidRDefault="00235E9E" w:rsidP="00452E3A">
            <w:pPr>
              <w:spacing w:line="360" w:lineRule="auto"/>
              <w:rPr>
                <w:ins w:id="201" w:author="superwen" w:date="2012-03-20T11:09:00Z"/>
                <w:rFonts w:ascii="宋体" w:hAnsi="宋体"/>
                <w:sz w:val="24"/>
                <w:szCs w:val="24"/>
              </w:rPr>
            </w:pPr>
            <w:ins w:id="202" w:author="superwen" w:date="2012-03-20T11:09:00Z">
              <w:r>
                <w:rPr>
                  <w:rFonts w:ascii="宋体" w:hAnsi="宋体" w:hint="eastAsia"/>
                  <w:sz w:val="24"/>
                  <w:szCs w:val="24"/>
                </w:rPr>
                <w:t>media</w:t>
              </w:r>
            </w:ins>
          </w:p>
        </w:tc>
        <w:tc>
          <w:tcPr>
            <w:tcW w:w="1683" w:type="dxa"/>
          </w:tcPr>
          <w:p w:rsidR="00235E9E" w:rsidRDefault="00235E9E" w:rsidP="00452E3A">
            <w:pPr>
              <w:spacing w:line="360" w:lineRule="auto"/>
              <w:rPr>
                <w:ins w:id="203" w:author="superwen" w:date="2012-03-20T11:09:00Z"/>
                <w:rFonts w:ascii="宋体" w:hAnsi="宋体"/>
                <w:sz w:val="24"/>
                <w:szCs w:val="24"/>
              </w:rPr>
            </w:pPr>
            <w:ins w:id="204" w:author="superwen" w:date="2012-03-20T11:09:00Z">
              <w:r w:rsidRPr="00452E3A">
                <w:rPr>
                  <w:rFonts w:ascii="宋体" w:hAnsi="宋体"/>
                  <w:color w:val="FF0000"/>
                  <w:sz w:val="24"/>
                  <w:szCs w:val="24"/>
                </w:rPr>
                <w:t>episodes</w:t>
              </w:r>
            </w:ins>
          </w:p>
        </w:tc>
        <w:tc>
          <w:tcPr>
            <w:tcW w:w="1263" w:type="dxa"/>
          </w:tcPr>
          <w:p w:rsidR="00235E9E" w:rsidRDefault="00235E9E" w:rsidP="00452E3A">
            <w:pPr>
              <w:spacing w:line="360" w:lineRule="auto"/>
              <w:rPr>
                <w:ins w:id="205" w:author="superwen" w:date="2012-03-20T11:09:00Z"/>
                <w:rFonts w:ascii="宋体" w:hAnsi="宋体"/>
                <w:sz w:val="24"/>
                <w:szCs w:val="24"/>
              </w:rPr>
            </w:pPr>
            <w:ins w:id="206" w:author="superwen" w:date="2012-03-20T11:09:00Z">
              <w:r>
                <w:rPr>
                  <w:rFonts w:ascii="宋体" w:hAnsi="宋体" w:hint="eastAsia"/>
                  <w:sz w:val="24"/>
                  <w:szCs w:val="24"/>
                </w:rPr>
                <w:t>节点</w:t>
              </w:r>
            </w:ins>
          </w:p>
        </w:tc>
        <w:tc>
          <w:tcPr>
            <w:tcW w:w="4333" w:type="dxa"/>
          </w:tcPr>
          <w:p w:rsidR="00235E9E" w:rsidRDefault="00235E9E" w:rsidP="00452E3A">
            <w:pPr>
              <w:spacing w:line="360" w:lineRule="auto"/>
              <w:rPr>
                <w:ins w:id="207" w:author="superwen" w:date="2012-03-20T11:09:00Z"/>
                <w:rFonts w:ascii="宋体" w:hAnsi="宋体"/>
                <w:sz w:val="24"/>
                <w:szCs w:val="24"/>
              </w:rPr>
            </w:pPr>
            <w:ins w:id="208" w:author="superwen" w:date="2012-03-20T11:09:00Z">
              <w:r>
                <w:rPr>
                  <w:rFonts w:ascii="宋体" w:hAnsi="宋体" w:hint="eastAsia"/>
                  <w:sz w:val="24"/>
                  <w:szCs w:val="24"/>
                </w:rPr>
                <w:t>一个</w:t>
              </w:r>
            </w:ins>
          </w:p>
        </w:tc>
      </w:tr>
      <w:tr w:rsidR="007D7ECF" w:rsidRPr="00452E3A" w:rsidTr="00452E3A">
        <w:trPr>
          <w:ins w:id="209" w:author="superwen" w:date="2012-03-20T11:12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210" w:author="superwen" w:date="2012-03-20T11:12:00Z"/>
                <w:rFonts w:ascii="宋体" w:hAnsi="宋体"/>
                <w:sz w:val="24"/>
                <w:szCs w:val="24"/>
              </w:rPr>
            </w:pPr>
            <w:ins w:id="211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media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212" w:author="superwen" w:date="2012-03-20T11:12:00Z"/>
                <w:rFonts w:ascii="宋体" w:hAnsi="宋体"/>
                <w:color w:val="FF0000"/>
                <w:sz w:val="24"/>
                <w:szCs w:val="24"/>
              </w:rPr>
            </w:pPr>
            <w:ins w:id="213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214" w:author="superwen" w:date="2012-03-20T11:12:00Z"/>
                <w:rFonts w:ascii="宋体" w:hAnsi="宋体"/>
                <w:sz w:val="24"/>
                <w:szCs w:val="24"/>
              </w:rPr>
            </w:pPr>
            <w:ins w:id="215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节点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216" w:author="superwen" w:date="2012-03-20T11:12:00Z"/>
                <w:rFonts w:ascii="宋体" w:hAnsi="宋体"/>
                <w:sz w:val="24"/>
                <w:szCs w:val="24"/>
              </w:rPr>
            </w:pPr>
            <w:ins w:id="217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唯一</w:t>
              </w:r>
            </w:ins>
          </w:p>
        </w:tc>
      </w:tr>
      <w:tr w:rsidR="007D7ECF" w:rsidRPr="00452E3A" w:rsidTr="00452E3A">
        <w:trPr>
          <w:ins w:id="218" w:author="superwen" w:date="2012-03-20T11:12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219" w:author="superwen" w:date="2012-03-20T11:12:00Z"/>
                <w:rFonts w:ascii="宋体" w:hAnsi="宋体"/>
                <w:sz w:val="24"/>
                <w:szCs w:val="24"/>
              </w:rPr>
            </w:pPr>
            <w:ins w:id="220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221" w:author="superwen" w:date="2012-03-20T11:12:00Z"/>
                <w:rFonts w:ascii="宋体" w:hAnsi="宋体"/>
                <w:color w:val="FF0000"/>
                <w:sz w:val="24"/>
                <w:szCs w:val="24"/>
              </w:rPr>
            </w:pPr>
            <w:ins w:id="222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director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223" w:author="superwen" w:date="2012-03-20T11:12:00Z"/>
                <w:rFonts w:ascii="宋体" w:hAnsi="宋体"/>
                <w:sz w:val="24"/>
                <w:szCs w:val="24"/>
              </w:rPr>
            </w:pPr>
            <w:ins w:id="224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string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225" w:author="superwen" w:date="2012-03-20T11:12:00Z"/>
                <w:rFonts w:ascii="宋体" w:hAnsi="宋体"/>
                <w:sz w:val="24"/>
                <w:szCs w:val="24"/>
              </w:rPr>
            </w:pPr>
            <w:ins w:id="226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导演</w:t>
              </w:r>
            </w:ins>
          </w:p>
        </w:tc>
      </w:tr>
      <w:tr w:rsidR="007D7ECF" w:rsidRPr="00452E3A" w:rsidTr="00452E3A">
        <w:trPr>
          <w:ins w:id="227" w:author="superwen" w:date="2012-03-20T11:12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228" w:author="superwen" w:date="2012-03-20T11:12:00Z"/>
                <w:rFonts w:ascii="宋体" w:hAnsi="宋体"/>
                <w:sz w:val="24"/>
                <w:szCs w:val="24"/>
              </w:rPr>
            </w:pPr>
            <w:ins w:id="229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230" w:author="superwen" w:date="2012-03-20T11:12:00Z"/>
                <w:rFonts w:ascii="宋体" w:hAnsi="宋体"/>
                <w:color w:val="FF0000"/>
                <w:sz w:val="24"/>
                <w:szCs w:val="24"/>
              </w:rPr>
            </w:pPr>
            <w:ins w:id="231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actors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232" w:author="superwen" w:date="2012-03-20T11:12:00Z"/>
                <w:rFonts w:ascii="宋体" w:hAnsi="宋体"/>
                <w:sz w:val="24"/>
                <w:szCs w:val="24"/>
              </w:rPr>
            </w:pPr>
            <w:ins w:id="233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string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234" w:author="superwen" w:date="2012-03-20T11:12:00Z"/>
                <w:rFonts w:ascii="宋体" w:hAnsi="宋体"/>
                <w:sz w:val="24"/>
                <w:szCs w:val="24"/>
              </w:rPr>
            </w:pPr>
            <w:ins w:id="235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演员</w:t>
              </w:r>
            </w:ins>
          </w:p>
        </w:tc>
      </w:tr>
      <w:tr w:rsidR="007D7ECF" w:rsidRPr="00452E3A" w:rsidTr="00452E3A">
        <w:trPr>
          <w:ins w:id="236" w:author="superwen" w:date="2012-03-20T11:12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237" w:author="superwen" w:date="2012-03-20T11:12:00Z"/>
                <w:rFonts w:ascii="宋体" w:hAnsi="宋体"/>
                <w:sz w:val="24"/>
                <w:szCs w:val="24"/>
              </w:rPr>
            </w:pPr>
            <w:ins w:id="238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239" w:author="superwen" w:date="2012-03-20T11:12:00Z"/>
                <w:rFonts w:ascii="宋体" w:hAnsi="宋体"/>
                <w:color w:val="FF0000"/>
                <w:sz w:val="24"/>
                <w:szCs w:val="24"/>
              </w:rPr>
            </w:pPr>
            <w:ins w:id="240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type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241" w:author="superwen" w:date="2012-03-20T11:12:00Z"/>
                <w:rFonts w:ascii="宋体" w:hAnsi="宋体"/>
                <w:sz w:val="24"/>
                <w:szCs w:val="24"/>
              </w:rPr>
            </w:pPr>
            <w:ins w:id="242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string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243" w:author="superwen" w:date="2012-03-20T11:12:00Z"/>
                <w:rFonts w:ascii="宋体" w:hAnsi="宋体"/>
                <w:sz w:val="24"/>
                <w:szCs w:val="24"/>
              </w:rPr>
            </w:pPr>
            <w:ins w:id="244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类型，如武侠、警匪等</w:t>
              </w:r>
            </w:ins>
          </w:p>
        </w:tc>
      </w:tr>
      <w:tr w:rsidR="007D7ECF" w:rsidRPr="00452E3A" w:rsidTr="00452E3A">
        <w:trPr>
          <w:ins w:id="245" w:author="superwen" w:date="2012-03-20T11:12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246" w:author="superwen" w:date="2012-03-20T11:12:00Z"/>
                <w:rFonts w:ascii="宋体" w:hAnsi="宋体"/>
                <w:sz w:val="24"/>
                <w:szCs w:val="24"/>
              </w:rPr>
            </w:pPr>
            <w:ins w:id="247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248" w:author="superwen" w:date="2012-03-20T11:12:00Z"/>
                <w:rFonts w:ascii="宋体" w:hAnsi="宋体"/>
                <w:color w:val="FF0000"/>
                <w:sz w:val="24"/>
                <w:szCs w:val="24"/>
              </w:rPr>
            </w:pPr>
            <w:ins w:id="249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area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250" w:author="superwen" w:date="2012-03-20T11:12:00Z"/>
                <w:rFonts w:ascii="宋体" w:hAnsi="宋体"/>
                <w:sz w:val="24"/>
                <w:szCs w:val="24"/>
              </w:rPr>
            </w:pPr>
            <w:ins w:id="251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string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252" w:author="superwen" w:date="2012-03-20T11:12:00Z"/>
                <w:rFonts w:ascii="宋体" w:hAnsi="宋体"/>
                <w:sz w:val="24"/>
                <w:szCs w:val="24"/>
              </w:rPr>
            </w:pPr>
            <w:ins w:id="253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地区</w:t>
              </w:r>
            </w:ins>
          </w:p>
        </w:tc>
      </w:tr>
      <w:tr w:rsidR="007D7ECF" w:rsidRPr="00452E3A" w:rsidTr="00452E3A">
        <w:trPr>
          <w:ins w:id="254" w:author="superwen" w:date="2012-03-20T11:12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255" w:author="superwen" w:date="2012-03-20T11:12:00Z"/>
                <w:rFonts w:ascii="宋体" w:hAnsi="宋体"/>
                <w:sz w:val="24"/>
                <w:szCs w:val="24"/>
              </w:rPr>
            </w:pPr>
            <w:ins w:id="256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257" w:author="superwen" w:date="2012-03-20T11:12:00Z"/>
                <w:rFonts w:ascii="宋体" w:hAnsi="宋体"/>
                <w:color w:val="FF0000"/>
                <w:sz w:val="24"/>
                <w:szCs w:val="24"/>
              </w:rPr>
            </w:pPr>
            <w:ins w:id="258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language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259" w:author="superwen" w:date="2012-03-20T11:12:00Z"/>
                <w:rFonts w:ascii="宋体" w:hAnsi="宋体"/>
                <w:sz w:val="24"/>
                <w:szCs w:val="24"/>
              </w:rPr>
            </w:pPr>
            <w:ins w:id="260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string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261" w:author="superwen" w:date="2012-03-20T11:12:00Z"/>
                <w:rFonts w:ascii="宋体" w:hAnsi="宋体"/>
                <w:sz w:val="24"/>
                <w:szCs w:val="24"/>
              </w:rPr>
            </w:pPr>
            <w:ins w:id="262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配音语言</w:t>
              </w:r>
            </w:ins>
          </w:p>
        </w:tc>
      </w:tr>
      <w:tr w:rsidR="007D7ECF" w:rsidRPr="00452E3A" w:rsidTr="00452E3A">
        <w:trPr>
          <w:ins w:id="263" w:author="superwen" w:date="2012-03-20T11:12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264" w:author="superwen" w:date="2012-03-20T11:12:00Z"/>
                <w:rFonts w:ascii="宋体" w:hAnsi="宋体"/>
                <w:sz w:val="24"/>
                <w:szCs w:val="24"/>
              </w:rPr>
            </w:pPr>
            <w:ins w:id="265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266" w:author="superwen" w:date="2012-03-20T11:12:00Z"/>
                <w:rFonts w:ascii="宋体" w:hAnsi="宋体"/>
                <w:color w:val="FF0000"/>
                <w:sz w:val="24"/>
                <w:szCs w:val="24"/>
              </w:rPr>
            </w:pPr>
            <w:ins w:id="267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score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268" w:author="superwen" w:date="2012-03-20T11:12:00Z"/>
                <w:rFonts w:ascii="宋体" w:hAnsi="宋体"/>
                <w:sz w:val="24"/>
                <w:szCs w:val="24"/>
              </w:rPr>
            </w:pPr>
            <w:ins w:id="269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number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270" w:author="superwen" w:date="2012-03-20T11:12:00Z"/>
                <w:rFonts w:ascii="宋体" w:hAnsi="宋体"/>
                <w:sz w:val="24"/>
                <w:szCs w:val="24"/>
              </w:rPr>
            </w:pPr>
            <w:ins w:id="271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得分</w:t>
              </w:r>
            </w:ins>
          </w:p>
        </w:tc>
      </w:tr>
      <w:tr w:rsidR="007D7ECF" w:rsidRPr="00452E3A" w:rsidTr="00452E3A">
        <w:trPr>
          <w:ins w:id="272" w:author="superwen" w:date="2012-03-20T11:12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273" w:author="superwen" w:date="2012-03-20T11:12:00Z"/>
                <w:rFonts w:ascii="宋体" w:hAnsi="宋体"/>
                <w:sz w:val="24"/>
                <w:szCs w:val="24"/>
              </w:rPr>
            </w:pPr>
            <w:ins w:id="274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275" w:author="superwen" w:date="2012-03-20T11:12:00Z"/>
                <w:rFonts w:ascii="宋体" w:hAnsi="宋体"/>
                <w:color w:val="FF0000"/>
                <w:sz w:val="24"/>
                <w:szCs w:val="24"/>
              </w:rPr>
            </w:pPr>
            <w:ins w:id="276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playdate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277" w:author="superwen" w:date="2012-03-20T11:12:00Z"/>
                <w:rFonts w:ascii="宋体" w:hAnsi="宋体"/>
                <w:sz w:val="24"/>
                <w:szCs w:val="24"/>
              </w:rPr>
            </w:pPr>
            <w:ins w:id="278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datetime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279" w:author="superwen" w:date="2012-03-20T11:12:00Z"/>
                <w:rFonts w:ascii="宋体" w:hAnsi="宋体"/>
                <w:sz w:val="24"/>
                <w:szCs w:val="24"/>
              </w:rPr>
            </w:pPr>
            <w:ins w:id="280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上映日期，格式</w:t>
              </w:r>
              <w:r w:rsidRPr="00452E3A">
                <w:rPr>
                  <w:rFonts w:ascii="宋体" w:hAnsi="宋体"/>
                  <w:sz w:val="24"/>
                  <w:szCs w:val="24"/>
                </w:rPr>
                <w:t>yyyy-MM-dd</w:t>
              </w:r>
            </w:ins>
          </w:p>
        </w:tc>
      </w:tr>
      <w:tr w:rsidR="007D7ECF" w:rsidRPr="00452E3A" w:rsidTr="00452E3A">
        <w:trPr>
          <w:ins w:id="281" w:author="superwen" w:date="2012-03-20T11:12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282" w:author="superwen" w:date="2012-03-20T11:12:00Z"/>
                <w:rFonts w:ascii="宋体" w:hAnsi="宋体"/>
                <w:sz w:val="24"/>
                <w:szCs w:val="24"/>
              </w:rPr>
            </w:pPr>
            <w:ins w:id="283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284" w:author="superwen" w:date="2012-03-20T11:12:00Z"/>
                <w:rFonts w:ascii="宋体" w:hAnsi="宋体"/>
                <w:color w:val="FF0000"/>
                <w:sz w:val="24"/>
                <w:szCs w:val="24"/>
              </w:rPr>
            </w:pPr>
            <w:ins w:id="285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praise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286" w:author="superwen" w:date="2012-03-20T11:12:00Z"/>
                <w:rFonts w:ascii="宋体" w:hAnsi="宋体"/>
                <w:sz w:val="24"/>
                <w:szCs w:val="24"/>
              </w:rPr>
            </w:pPr>
            <w:ins w:id="287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number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288" w:author="superwen" w:date="2012-03-20T11:12:00Z"/>
                <w:rFonts w:ascii="宋体" w:hAnsi="宋体"/>
                <w:sz w:val="24"/>
                <w:szCs w:val="24"/>
              </w:rPr>
            </w:pPr>
            <w:ins w:id="289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顶的得票数</w:t>
              </w:r>
            </w:ins>
          </w:p>
        </w:tc>
      </w:tr>
      <w:tr w:rsidR="007D7ECF" w:rsidRPr="00452E3A" w:rsidTr="00452E3A">
        <w:trPr>
          <w:ins w:id="290" w:author="superwen" w:date="2012-03-20T11:13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291" w:author="superwen" w:date="2012-03-20T11:13:00Z"/>
                <w:rFonts w:ascii="宋体" w:hAnsi="宋体"/>
                <w:sz w:val="24"/>
                <w:szCs w:val="24"/>
              </w:rPr>
            </w:pPr>
            <w:ins w:id="292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293" w:author="superwen" w:date="2012-03-20T11:13:00Z"/>
                <w:rFonts w:ascii="宋体" w:hAnsi="宋体"/>
                <w:color w:val="FF0000"/>
                <w:sz w:val="24"/>
                <w:szCs w:val="24"/>
              </w:rPr>
            </w:pPr>
            <w:ins w:id="294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dispraise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295" w:author="superwen" w:date="2012-03-20T11:13:00Z"/>
                <w:rFonts w:ascii="宋体" w:hAnsi="宋体"/>
                <w:sz w:val="24"/>
                <w:szCs w:val="24"/>
              </w:rPr>
            </w:pPr>
            <w:ins w:id="296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number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297" w:author="superwen" w:date="2012-03-20T11:13:00Z"/>
                <w:rFonts w:ascii="宋体" w:hAnsi="宋体"/>
                <w:sz w:val="24"/>
                <w:szCs w:val="24"/>
              </w:rPr>
            </w:pPr>
            <w:ins w:id="298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踩的得票数</w:t>
              </w:r>
            </w:ins>
          </w:p>
        </w:tc>
      </w:tr>
      <w:tr w:rsidR="007D7ECF" w:rsidRPr="00452E3A" w:rsidTr="00452E3A">
        <w:trPr>
          <w:ins w:id="299" w:author="superwen" w:date="2012-03-20T11:13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300" w:author="superwen" w:date="2012-03-20T11:13:00Z"/>
                <w:rFonts w:ascii="宋体" w:hAnsi="宋体"/>
                <w:sz w:val="24"/>
                <w:szCs w:val="24"/>
              </w:rPr>
            </w:pPr>
            <w:ins w:id="301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lastRenderedPageBreak/>
                <w:t>info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302" w:author="superwen" w:date="2012-03-20T11:13:00Z"/>
                <w:rFonts w:ascii="宋体" w:hAnsi="宋体"/>
                <w:color w:val="FF0000"/>
                <w:sz w:val="24"/>
                <w:szCs w:val="24"/>
              </w:rPr>
            </w:pPr>
            <w:ins w:id="303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source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304" w:author="superwen" w:date="2012-03-20T11:13:00Z"/>
                <w:rFonts w:ascii="宋体" w:hAnsi="宋体"/>
                <w:sz w:val="24"/>
                <w:szCs w:val="24"/>
              </w:rPr>
            </w:pPr>
            <w:ins w:id="305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string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306" w:author="superwen" w:date="2012-03-20T11:13:00Z"/>
                <w:rFonts w:ascii="宋体" w:hAnsi="宋体"/>
                <w:sz w:val="24"/>
                <w:szCs w:val="24"/>
              </w:rPr>
            </w:pPr>
            <w:ins w:id="307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片源，如优酷，奇异等，可能有多个，以半角分号分隔</w:t>
              </w:r>
            </w:ins>
          </w:p>
        </w:tc>
      </w:tr>
      <w:tr w:rsidR="007D7ECF" w:rsidRPr="00452E3A" w:rsidTr="00452E3A">
        <w:trPr>
          <w:ins w:id="308" w:author="superwen" w:date="2012-03-20T11:13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309" w:author="superwen" w:date="2012-03-20T11:13:00Z"/>
                <w:rFonts w:ascii="宋体" w:hAnsi="宋体"/>
                <w:sz w:val="24"/>
                <w:szCs w:val="24"/>
              </w:rPr>
            </w:pPr>
            <w:ins w:id="310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info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311" w:author="superwen" w:date="2012-03-20T11:13:00Z"/>
                <w:rFonts w:ascii="宋体" w:hAnsi="宋体"/>
                <w:color w:val="FF0000"/>
                <w:sz w:val="24"/>
                <w:szCs w:val="24"/>
              </w:rPr>
            </w:pPr>
            <w:ins w:id="312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prefer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313" w:author="superwen" w:date="2012-03-20T11:13:00Z"/>
                <w:rFonts w:ascii="宋体" w:hAnsi="宋体"/>
                <w:sz w:val="24"/>
                <w:szCs w:val="24"/>
              </w:rPr>
            </w:pPr>
            <w:ins w:id="314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string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315" w:author="superwen" w:date="2012-03-20T11:13:00Z"/>
                <w:rFonts w:ascii="宋体" w:hAnsi="宋体"/>
                <w:sz w:val="24"/>
                <w:szCs w:val="24"/>
              </w:rPr>
            </w:pPr>
            <w:ins w:id="316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优选片源</w:t>
              </w:r>
            </w:ins>
          </w:p>
        </w:tc>
      </w:tr>
      <w:tr w:rsidR="007D7ECF" w:rsidRPr="00452E3A" w:rsidTr="00452E3A">
        <w:trPr>
          <w:ins w:id="317" w:author="superwen" w:date="2012-03-20T11:13:00Z"/>
        </w:trPr>
        <w:tc>
          <w:tcPr>
            <w:tcW w:w="1242" w:type="dxa"/>
          </w:tcPr>
          <w:p w:rsidR="007D7ECF" w:rsidRDefault="007D7ECF" w:rsidP="00452E3A">
            <w:pPr>
              <w:spacing w:line="360" w:lineRule="auto"/>
              <w:rPr>
                <w:ins w:id="318" w:author="superwen" w:date="2012-03-20T11:13:00Z"/>
                <w:rFonts w:ascii="宋体" w:hAnsi="宋体"/>
                <w:sz w:val="24"/>
                <w:szCs w:val="24"/>
              </w:rPr>
            </w:pPr>
            <w:ins w:id="319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media</w:t>
              </w:r>
            </w:ins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ins w:id="320" w:author="superwen" w:date="2012-03-20T11:13:00Z"/>
                <w:rFonts w:ascii="宋体" w:hAnsi="宋体"/>
                <w:color w:val="FF0000"/>
                <w:sz w:val="24"/>
                <w:szCs w:val="24"/>
              </w:rPr>
            </w:pPr>
            <w:ins w:id="321" w:author="superwen" w:date="2012-03-20T11:13:00Z">
              <w:r w:rsidRPr="00452E3A">
                <w:rPr>
                  <w:rFonts w:ascii="宋体" w:hAnsi="宋体"/>
                  <w:sz w:val="24"/>
                  <w:szCs w:val="24"/>
                </w:rPr>
                <w:t>description</w:t>
              </w:r>
            </w:ins>
          </w:p>
        </w:tc>
        <w:tc>
          <w:tcPr>
            <w:tcW w:w="1263" w:type="dxa"/>
          </w:tcPr>
          <w:p w:rsidR="007D7ECF" w:rsidRDefault="007D7ECF" w:rsidP="00452E3A">
            <w:pPr>
              <w:spacing w:line="360" w:lineRule="auto"/>
              <w:rPr>
                <w:ins w:id="322" w:author="superwen" w:date="2012-03-20T11:13:00Z"/>
                <w:rFonts w:ascii="宋体" w:hAnsi="宋体"/>
                <w:sz w:val="24"/>
                <w:szCs w:val="24"/>
              </w:rPr>
            </w:pPr>
            <w:ins w:id="323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节点</w:t>
              </w:r>
            </w:ins>
          </w:p>
        </w:tc>
        <w:tc>
          <w:tcPr>
            <w:tcW w:w="4333" w:type="dxa"/>
          </w:tcPr>
          <w:p w:rsidR="007D7ECF" w:rsidRDefault="007D7ECF" w:rsidP="00452E3A">
            <w:pPr>
              <w:spacing w:line="360" w:lineRule="auto"/>
              <w:rPr>
                <w:ins w:id="324" w:author="superwen" w:date="2012-03-20T11:13:00Z"/>
                <w:rFonts w:ascii="宋体" w:hAnsi="宋体"/>
                <w:sz w:val="24"/>
                <w:szCs w:val="24"/>
              </w:rPr>
            </w:pPr>
            <w:ins w:id="325" w:author="superwen" w:date="2012-03-20T11:13:00Z">
              <w:r w:rsidRPr="00452E3A">
                <w:rPr>
                  <w:rFonts w:ascii="宋体" w:hAnsi="宋体" w:hint="eastAsia"/>
                  <w:sz w:val="24"/>
                  <w:szCs w:val="24"/>
                </w:rPr>
                <w:t>唯一</w:t>
              </w:r>
            </w:ins>
          </w:p>
        </w:tc>
      </w:tr>
      <w:tr w:rsidR="007D7ECF" w:rsidRPr="00452E3A" w:rsidTr="00452E3A">
        <w:tc>
          <w:tcPr>
            <w:tcW w:w="1242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一个</w:t>
            </w:r>
            <w:ins w:id="326" w:author="superwen" w:date="2012-03-20T11:13:00Z">
              <w:r>
                <w:rPr>
                  <w:rFonts w:ascii="宋体" w:hAnsi="宋体" w:hint="eastAsia"/>
                  <w:color w:val="FF0000"/>
                  <w:sz w:val="24"/>
                  <w:szCs w:val="24"/>
                </w:rPr>
                <w:t xml:space="preserve"> (如果type=2，则没有</w:t>
              </w:r>
            </w:ins>
            <w:ins w:id="327" w:author="superwen" w:date="2012-03-20T11:14:00Z">
              <w:r>
                <w:rPr>
                  <w:rFonts w:ascii="宋体" w:hAnsi="宋体" w:hint="eastAsia"/>
                  <w:color w:val="FF0000"/>
                  <w:sz w:val="24"/>
                  <w:szCs w:val="24"/>
                </w:rPr>
                <w:t>以下节点</w:t>
              </w:r>
            </w:ins>
            <w:ins w:id="328" w:author="superwen" w:date="2012-03-20T11:13:00Z">
              <w:r>
                <w:rPr>
                  <w:rFonts w:ascii="宋体" w:hAnsi="宋体" w:hint="eastAsia"/>
                  <w:color w:val="FF0000"/>
                  <w:sz w:val="24"/>
                  <w:szCs w:val="24"/>
                </w:rPr>
                <w:t>)</w:t>
              </w:r>
            </w:ins>
          </w:p>
        </w:tc>
      </w:tr>
      <w:tr w:rsidR="007D7ECF" w:rsidRPr="00452E3A" w:rsidDel="00235E9E" w:rsidTr="00452E3A">
        <w:trPr>
          <w:del w:id="329" w:author="superwen" w:date="2012-03-20T11:11:00Z"/>
        </w:trPr>
        <w:tc>
          <w:tcPr>
            <w:tcW w:w="1242" w:type="dxa"/>
          </w:tcPr>
          <w:p w:rsidR="007D7ECF" w:rsidRPr="00452E3A" w:rsidDel="00235E9E" w:rsidRDefault="007D7ECF" w:rsidP="00452E3A">
            <w:pPr>
              <w:spacing w:line="360" w:lineRule="auto"/>
              <w:rPr>
                <w:del w:id="330" w:author="superwen" w:date="2012-03-20T11:11:00Z"/>
                <w:rFonts w:ascii="宋体" w:hAnsi="宋体"/>
                <w:color w:val="FF0000"/>
                <w:sz w:val="24"/>
                <w:szCs w:val="24"/>
              </w:rPr>
            </w:pPr>
            <w:del w:id="331" w:author="superwen" w:date="2012-03-20T11:11:00Z">
              <w:r w:rsidRPr="00452E3A" w:rsidDel="00235E9E">
                <w:rPr>
                  <w:rFonts w:ascii="宋体" w:hAnsi="宋体"/>
                  <w:color w:val="FF0000"/>
                  <w:sz w:val="24"/>
                  <w:szCs w:val="24"/>
                </w:rPr>
                <w:delText>episode</w:delText>
              </w:r>
            </w:del>
          </w:p>
        </w:tc>
        <w:tc>
          <w:tcPr>
            <w:tcW w:w="1683" w:type="dxa"/>
          </w:tcPr>
          <w:p w:rsidR="007D7ECF" w:rsidRPr="00452E3A" w:rsidDel="00235E9E" w:rsidRDefault="007D7ECF" w:rsidP="00452E3A">
            <w:pPr>
              <w:spacing w:line="360" w:lineRule="auto"/>
              <w:rPr>
                <w:del w:id="332" w:author="superwen" w:date="2012-03-20T11:11:00Z"/>
                <w:rFonts w:ascii="宋体" w:hAnsi="宋体"/>
                <w:color w:val="FF0000"/>
                <w:sz w:val="24"/>
                <w:szCs w:val="24"/>
              </w:rPr>
            </w:pPr>
            <w:del w:id="333" w:author="superwen" w:date="2012-03-20T11:11:00Z">
              <w:r w:rsidRPr="00452E3A" w:rsidDel="00235E9E">
                <w:rPr>
                  <w:rFonts w:ascii="宋体" w:hAnsi="宋体"/>
                  <w:color w:val="FF0000"/>
                  <w:sz w:val="24"/>
                  <w:szCs w:val="24"/>
                </w:rPr>
                <w:delText>markid</w:delText>
              </w:r>
            </w:del>
          </w:p>
        </w:tc>
        <w:tc>
          <w:tcPr>
            <w:tcW w:w="1263" w:type="dxa"/>
          </w:tcPr>
          <w:p w:rsidR="007D7ECF" w:rsidRPr="00452E3A" w:rsidDel="00235E9E" w:rsidRDefault="007D7ECF" w:rsidP="00452E3A">
            <w:pPr>
              <w:spacing w:line="360" w:lineRule="auto"/>
              <w:rPr>
                <w:del w:id="334" w:author="superwen" w:date="2012-03-20T11:11:00Z"/>
                <w:rFonts w:ascii="宋体" w:hAnsi="宋体"/>
                <w:color w:val="FF0000"/>
                <w:sz w:val="24"/>
                <w:szCs w:val="24"/>
              </w:rPr>
            </w:pPr>
            <w:del w:id="335" w:author="superwen" w:date="2012-03-20T11:11:00Z">
              <w:r w:rsidRPr="00452E3A" w:rsidDel="00235E9E">
                <w:rPr>
                  <w:rFonts w:ascii="宋体" w:hAnsi="宋体"/>
                  <w:color w:val="FF0000"/>
                  <w:sz w:val="24"/>
                  <w:szCs w:val="24"/>
                </w:rPr>
                <w:delText>string</w:delText>
              </w:r>
            </w:del>
          </w:p>
        </w:tc>
        <w:tc>
          <w:tcPr>
            <w:tcW w:w="4333" w:type="dxa"/>
          </w:tcPr>
          <w:p w:rsidR="007D7ECF" w:rsidRPr="00452E3A" w:rsidDel="00235E9E" w:rsidRDefault="007D7ECF" w:rsidP="00452E3A">
            <w:pPr>
              <w:spacing w:line="360" w:lineRule="auto"/>
              <w:rPr>
                <w:del w:id="336" w:author="superwen" w:date="2012-03-20T11:11:00Z"/>
                <w:rFonts w:ascii="宋体"/>
                <w:color w:val="FF0000"/>
                <w:sz w:val="24"/>
                <w:szCs w:val="24"/>
              </w:rPr>
            </w:pPr>
            <w:del w:id="337" w:author="superwen" w:date="2012-03-20T11:11:00Z">
              <w:r w:rsidRPr="00452E3A" w:rsidDel="00235E9E">
                <w:rPr>
                  <w:rFonts w:ascii="宋体" w:hAnsi="宋体" w:hint="eastAsia"/>
                  <w:color w:val="FF0000"/>
                  <w:sz w:val="24"/>
                  <w:szCs w:val="24"/>
                </w:rPr>
                <w:delText>标记</w:delText>
              </w:r>
              <w:r w:rsidRPr="00452E3A" w:rsidDel="00235E9E">
                <w:rPr>
                  <w:rFonts w:ascii="宋体" w:hAnsi="宋体"/>
                  <w:color w:val="FF0000"/>
                  <w:sz w:val="24"/>
                  <w:szCs w:val="24"/>
                </w:rPr>
                <w:delText>ID</w:delText>
              </w:r>
              <w:r w:rsidRPr="00452E3A" w:rsidDel="00235E9E">
                <w:rPr>
                  <w:rFonts w:ascii="宋体" w:hAnsi="宋体" w:hint="eastAsia"/>
                  <w:color w:val="FF0000"/>
                  <w:sz w:val="24"/>
                  <w:szCs w:val="24"/>
                </w:rPr>
                <w:delText>，删除时候使用</w:delText>
              </w:r>
            </w:del>
          </w:p>
        </w:tc>
      </w:tr>
      <w:tr w:rsidR="007D7ECF" w:rsidRPr="00452E3A" w:rsidDel="00235E9E" w:rsidTr="00452E3A">
        <w:trPr>
          <w:del w:id="338" w:author="superwen" w:date="2012-03-20T11:11:00Z"/>
        </w:trPr>
        <w:tc>
          <w:tcPr>
            <w:tcW w:w="1242" w:type="dxa"/>
          </w:tcPr>
          <w:p w:rsidR="007D7ECF" w:rsidRPr="00452E3A" w:rsidDel="00235E9E" w:rsidRDefault="007D7ECF" w:rsidP="00452E3A">
            <w:pPr>
              <w:spacing w:line="360" w:lineRule="auto"/>
              <w:rPr>
                <w:del w:id="339" w:author="superwen" w:date="2012-03-20T11:11:00Z"/>
                <w:rFonts w:ascii="宋体" w:hAnsi="宋体"/>
                <w:color w:val="FF0000"/>
                <w:sz w:val="24"/>
                <w:szCs w:val="24"/>
              </w:rPr>
            </w:pPr>
            <w:del w:id="340" w:author="superwen" w:date="2012-03-20T11:11:00Z">
              <w:r w:rsidRPr="00452E3A" w:rsidDel="00235E9E">
                <w:rPr>
                  <w:rFonts w:ascii="宋体" w:hAnsi="宋体"/>
                  <w:color w:val="FF0000"/>
                  <w:sz w:val="24"/>
                  <w:szCs w:val="24"/>
                </w:rPr>
                <w:delText>episode</w:delText>
              </w:r>
            </w:del>
          </w:p>
        </w:tc>
        <w:tc>
          <w:tcPr>
            <w:tcW w:w="1683" w:type="dxa"/>
          </w:tcPr>
          <w:p w:rsidR="007D7ECF" w:rsidRPr="00452E3A" w:rsidDel="00235E9E" w:rsidRDefault="007D7ECF" w:rsidP="00452E3A">
            <w:pPr>
              <w:spacing w:line="360" w:lineRule="auto"/>
              <w:rPr>
                <w:del w:id="341" w:author="superwen" w:date="2012-03-20T11:11:00Z"/>
                <w:rFonts w:ascii="宋体" w:hAnsi="宋体"/>
                <w:color w:val="FF0000"/>
                <w:sz w:val="24"/>
                <w:szCs w:val="24"/>
              </w:rPr>
            </w:pPr>
            <w:del w:id="342" w:author="superwen" w:date="2012-03-20T11:11:00Z">
              <w:r w:rsidRPr="00452E3A" w:rsidDel="00235E9E">
                <w:rPr>
                  <w:rFonts w:ascii="宋体" w:hAnsi="宋体"/>
                  <w:color w:val="FF0000"/>
                  <w:sz w:val="24"/>
                  <w:szCs w:val="24"/>
                </w:rPr>
                <w:delText>marktime</w:delText>
              </w:r>
            </w:del>
          </w:p>
        </w:tc>
        <w:tc>
          <w:tcPr>
            <w:tcW w:w="1263" w:type="dxa"/>
          </w:tcPr>
          <w:p w:rsidR="007D7ECF" w:rsidRPr="00452E3A" w:rsidDel="00235E9E" w:rsidRDefault="007D7ECF" w:rsidP="00452E3A">
            <w:pPr>
              <w:spacing w:line="360" w:lineRule="auto"/>
              <w:rPr>
                <w:del w:id="343" w:author="superwen" w:date="2012-03-20T11:11:00Z"/>
                <w:rFonts w:ascii="宋体" w:hAnsi="宋体"/>
                <w:color w:val="FF0000"/>
                <w:sz w:val="24"/>
                <w:szCs w:val="24"/>
              </w:rPr>
            </w:pPr>
            <w:del w:id="344" w:author="superwen" w:date="2012-03-20T11:11:00Z">
              <w:r w:rsidRPr="00452E3A" w:rsidDel="00235E9E">
                <w:rPr>
                  <w:rFonts w:ascii="宋体" w:hAnsi="宋体"/>
                  <w:color w:val="FF0000"/>
                  <w:sz w:val="24"/>
                  <w:szCs w:val="24"/>
                </w:rPr>
                <w:delText>mumber</w:delText>
              </w:r>
            </w:del>
          </w:p>
        </w:tc>
        <w:tc>
          <w:tcPr>
            <w:tcW w:w="4333" w:type="dxa"/>
          </w:tcPr>
          <w:p w:rsidR="007D7ECF" w:rsidRPr="00452E3A" w:rsidDel="00235E9E" w:rsidRDefault="007D7ECF" w:rsidP="00452E3A">
            <w:pPr>
              <w:spacing w:line="360" w:lineRule="auto"/>
              <w:rPr>
                <w:del w:id="345" w:author="superwen" w:date="2012-03-20T11:11:00Z"/>
                <w:rFonts w:ascii="宋体"/>
                <w:color w:val="FF0000"/>
                <w:sz w:val="24"/>
                <w:szCs w:val="24"/>
              </w:rPr>
            </w:pPr>
            <w:del w:id="346" w:author="superwen" w:date="2012-03-20T11:11:00Z">
              <w:r w:rsidRPr="00452E3A" w:rsidDel="00235E9E">
                <w:rPr>
                  <w:rFonts w:ascii="宋体" w:hAnsi="宋体" w:hint="eastAsia"/>
                  <w:color w:val="FF0000"/>
                  <w:sz w:val="24"/>
                  <w:szCs w:val="24"/>
                </w:rPr>
                <w:delText>标记的时间，距离开始的秒数</w:delText>
              </w:r>
            </w:del>
          </w:p>
        </w:tc>
      </w:tr>
      <w:tr w:rsidR="007D7ECF" w:rsidRPr="00452E3A" w:rsidTr="00452E3A">
        <w:tc>
          <w:tcPr>
            <w:tcW w:w="1242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7D7ECF" w:rsidRPr="00452E3A" w:rsidTr="00452E3A">
        <w:tc>
          <w:tcPr>
            <w:tcW w:w="1242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mark</w:t>
            </w:r>
          </w:p>
        </w:tc>
        <w:tc>
          <w:tcPr>
            <w:tcW w:w="126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7D7ECF" w:rsidRPr="00452E3A" w:rsidTr="00452E3A">
        <w:tc>
          <w:tcPr>
            <w:tcW w:w="1242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7D7ECF" w:rsidRPr="00452E3A" w:rsidTr="00452E3A">
        <w:tc>
          <w:tcPr>
            <w:tcW w:w="1242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7D7ECF" w:rsidRPr="00452E3A" w:rsidTr="00452E3A">
        <w:tc>
          <w:tcPr>
            <w:tcW w:w="1242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7D7ECF" w:rsidRPr="00452E3A" w:rsidTr="00452E3A">
        <w:tc>
          <w:tcPr>
            <w:tcW w:w="1242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7D7ECF" w:rsidRPr="00452E3A" w:rsidTr="00452E3A">
        <w:tc>
          <w:tcPr>
            <w:tcW w:w="1242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7D7ECF" w:rsidRPr="00452E3A" w:rsidTr="00452E3A">
        <w:tc>
          <w:tcPr>
            <w:tcW w:w="1242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7D7ECF" w:rsidRPr="00452E3A" w:rsidTr="00452E3A">
        <w:tc>
          <w:tcPr>
            <w:tcW w:w="1242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D7ECF" w:rsidRPr="00452E3A" w:rsidRDefault="007D7ECF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3B690D" w:rsidRPr="00820AD0" w:rsidRDefault="003B690D" w:rsidP="00597667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597667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  <w:bookmarkStart w:id="347" w:name="_GoBack"/>
      <w:bookmarkEnd w:id="347"/>
    </w:p>
    <w:p w:rsidR="003B690D" w:rsidRPr="00820AD0" w:rsidRDefault="003B690D" w:rsidP="00597667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597667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597667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type="GetEpisodeListByUser"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page="1" size="10"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597667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597667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597667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597667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&lt;data language="zh-CN" num="1" total="10"&gt;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mid="123"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</w:t>
      </w:r>
      <w:ins w:id="348" w:author="superwen" w:date="2012-03-20T11:11:00Z">
        <w:r w:rsidR="00235E9E">
          <w:rPr>
            <w:rFonts w:ascii="宋体" w:hAnsi="宋体" w:hint="eastAsia"/>
            <w:sz w:val="24"/>
            <w:szCs w:val="24"/>
          </w:rPr>
          <w:t xml:space="preserve"> </w:t>
        </w:r>
        <w:r w:rsidR="00235E9E">
          <w:rPr>
            <w:rFonts w:ascii="宋体" w:hAnsi="宋体"/>
            <w:color w:val="FF0000"/>
            <w:sz w:val="24"/>
            <w:szCs w:val="24"/>
          </w:rPr>
          <w:t>mark</w:t>
        </w:r>
        <w:r w:rsidR="00235E9E" w:rsidRPr="00BF4C98">
          <w:rPr>
            <w:rFonts w:ascii="宋体" w:hAnsi="宋体"/>
            <w:color w:val="FF0000"/>
            <w:sz w:val="24"/>
            <w:szCs w:val="24"/>
          </w:rPr>
          <w:t>id=</w:t>
        </w:r>
        <w:proofErr w:type="gramStart"/>
        <w:r w:rsidR="00235E9E" w:rsidRPr="00BF4C98">
          <w:rPr>
            <w:rFonts w:ascii="宋体" w:hint="eastAsia"/>
            <w:color w:val="FF0000"/>
            <w:sz w:val="24"/>
            <w:szCs w:val="24"/>
          </w:rPr>
          <w:t>”</w:t>
        </w:r>
        <w:proofErr w:type="gramEnd"/>
        <w:r w:rsidR="00235E9E" w:rsidRPr="00BF4C98">
          <w:rPr>
            <w:rFonts w:ascii="宋体" w:hAnsi="宋体"/>
            <w:color w:val="FF0000"/>
            <w:sz w:val="24"/>
            <w:szCs w:val="24"/>
          </w:rPr>
          <w:t>123</w:t>
        </w:r>
        <w:proofErr w:type="gramStart"/>
        <w:r w:rsidR="00235E9E" w:rsidRPr="00BF4C98">
          <w:rPr>
            <w:rFonts w:ascii="宋体" w:hint="eastAsia"/>
            <w:color w:val="FF0000"/>
            <w:sz w:val="24"/>
            <w:szCs w:val="24"/>
          </w:rPr>
          <w:t>”</w:t>
        </w:r>
        <w:proofErr w:type="gramEnd"/>
        <w:r w:rsidR="00235E9E">
          <w:rPr>
            <w:rFonts w:ascii="宋体" w:hAnsi="宋体"/>
            <w:color w:val="FF0000"/>
            <w:sz w:val="24"/>
            <w:szCs w:val="24"/>
          </w:rPr>
          <w:t xml:space="preserve"> mark</w:t>
        </w:r>
        <w:r w:rsidR="00235E9E" w:rsidRPr="00BF4C98">
          <w:rPr>
            <w:rFonts w:ascii="宋体" w:hAnsi="宋体"/>
            <w:color w:val="FF0000"/>
            <w:sz w:val="24"/>
            <w:szCs w:val="24"/>
          </w:rPr>
          <w:t>time=</w:t>
        </w:r>
        <w:proofErr w:type="gramStart"/>
        <w:r w:rsidR="00235E9E" w:rsidRPr="00BF4C98">
          <w:rPr>
            <w:rFonts w:ascii="宋体" w:hint="eastAsia"/>
            <w:color w:val="FF0000"/>
            <w:sz w:val="24"/>
            <w:szCs w:val="24"/>
          </w:rPr>
          <w:t>”</w:t>
        </w:r>
        <w:proofErr w:type="gramEnd"/>
        <w:r w:rsidR="00235E9E" w:rsidRPr="00BF4C98">
          <w:rPr>
            <w:rFonts w:ascii="宋体" w:hAnsi="宋体"/>
            <w:color w:val="FF0000"/>
            <w:sz w:val="24"/>
            <w:szCs w:val="24"/>
          </w:rPr>
          <w:t>123</w:t>
        </w:r>
        <w:proofErr w:type="gramStart"/>
        <w:r w:rsidR="00235E9E" w:rsidRPr="00BF4C98">
          <w:rPr>
            <w:rFonts w:ascii="宋体" w:hint="eastAsia"/>
            <w:color w:val="FF0000"/>
            <w:sz w:val="24"/>
            <w:szCs w:val="24"/>
          </w:rPr>
          <w:t>”</w:t>
        </w:r>
      </w:ins>
      <w:proofErr w:type="gramEnd"/>
      <w:r w:rsidRPr="00820AD0">
        <w:rPr>
          <w:rFonts w:ascii="宋体" w:hAnsi="宋体"/>
          <w:sz w:val="24"/>
          <w:szCs w:val="24"/>
        </w:rPr>
        <w:t>&gt;</w:t>
      </w:r>
    </w:p>
    <w:p w:rsidR="003B690D" w:rsidRPr="00820AD0" w:rsidRDefault="003B690D" w:rsidP="00235E9E">
      <w:pPr>
        <w:spacing w:line="360" w:lineRule="auto"/>
        <w:ind w:leftChars="200" w:left="420" w:firstLine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score="100" praise="20" dispraise="5" flag="50" time="2011-07-27 14:05:28"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size="120*160" url="http://S_1234.jpg"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</w:t>
      </w:r>
      <w:del w:id="349" w:author="superwen" w:date="2012-03-20T11:11:00Z">
        <w:r w:rsidDel="00235E9E">
          <w:rPr>
            <w:rFonts w:ascii="宋体" w:hAnsi="宋体"/>
            <w:color w:val="FF0000"/>
            <w:sz w:val="24"/>
            <w:szCs w:val="24"/>
          </w:rPr>
          <w:delText>mark</w:delText>
        </w:r>
        <w:r w:rsidRPr="00BF4C98" w:rsidDel="00235E9E">
          <w:rPr>
            <w:rFonts w:ascii="宋体" w:hAnsi="宋体"/>
            <w:color w:val="FF0000"/>
            <w:sz w:val="24"/>
            <w:szCs w:val="24"/>
          </w:rPr>
          <w:delText>id=</w:delText>
        </w:r>
        <w:r w:rsidRPr="00BF4C98" w:rsidDel="00235E9E">
          <w:rPr>
            <w:rFonts w:ascii="宋体" w:hint="eastAsia"/>
            <w:color w:val="FF0000"/>
            <w:sz w:val="24"/>
            <w:szCs w:val="24"/>
          </w:rPr>
          <w:delText>”</w:delText>
        </w:r>
        <w:r w:rsidRPr="00BF4C98" w:rsidDel="00235E9E">
          <w:rPr>
            <w:rFonts w:ascii="宋体" w:hAnsi="宋体"/>
            <w:color w:val="FF0000"/>
            <w:sz w:val="24"/>
            <w:szCs w:val="24"/>
          </w:rPr>
          <w:delText>123</w:delText>
        </w:r>
        <w:r w:rsidRPr="00BF4C98" w:rsidDel="00235E9E">
          <w:rPr>
            <w:rFonts w:ascii="宋体" w:hint="eastAsia"/>
            <w:color w:val="FF0000"/>
            <w:sz w:val="24"/>
            <w:szCs w:val="24"/>
          </w:rPr>
          <w:delText>”</w:delText>
        </w:r>
        <w:r w:rsidDel="00235E9E">
          <w:rPr>
            <w:rFonts w:ascii="宋体" w:hAnsi="宋体"/>
            <w:color w:val="FF0000"/>
            <w:sz w:val="24"/>
            <w:szCs w:val="24"/>
          </w:rPr>
          <w:delText xml:space="preserve"> mark</w:delText>
        </w:r>
        <w:r w:rsidRPr="00BF4C98" w:rsidDel="00235E9E">
          <w:rPr>
            <w:rFonts w:ascii="宋体" w:hAnsi="宋体"/>
            <w:color w:val="FF0000"/>
            <w:sz w:val="24"/>
            <w:szCs w:val="24"/>
          </w:rPr>
          <w:delText>time=</w:delText>
        </w:r>
        <w:r w:rsidRPr="00BF4C98" w:rsidDel="00235E9E">
          <w:rPr>
            <w:rFonts w:ascii="宋体" w:hint="eastAsia"/>
            <w:color w:val="FF0000"/>
            <w:sz w:val="24"/>
            <w:szCs w:val="24"/>
          </w:rPr>
          <w:delText>”</w:delText>
        </w:r>
        <w:r w:rsidRPr="00BF4C98" w:rsidDel="00235E9E">
          <w:rPr>
            <w:rFonts w:ascii="宋体" w:hAnsi="宋体"/>
            <w:color w:val="FF0000"/>
            <w:sz w:val="24"/>
            <w:szCs w:val="24"/>
          </w:rPr>
          <w:delText>123</w:delText>
        </w:r>
        <w:r w:rsidRPr="00BF4C98" w:rsidDel="00235E9E">
          <w:rPr>
            <w:rFonts w:ascii="宋体" w:hint="eastAsia"/>
            <w:color w:val="FF0000"/>
            <w:sz w:val="24"/>
            <w:szCs w:val="24"/>
          </w:rPr>
          <w:delText>”</w:delText>
        </w:r>
        <w:r w:rsidDel="00235E9E">
          <w:rPr>
            <w:rFonts w:ascii="宋体" w:hAnsi="宋体"/>
            <w:sz w:val="24"/>
            <w:szCs w:val="24"/>
          </w:rPr>
          <w:delText xml:space="preserve"> </w:delText>
        </w:r>
      </w:del>
      <w:r w:rsidRPr="00820AD0">
        <w:rPr>
          <w:rFonts w:ascii="宋体" w:hAnsi="宋体"/>
          <w:sz w:val="24"/>
          <w:szCs w:val="24"/>
        </w:rPr>
        <w:t xml:space="preserve">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597667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5F4792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50" w:name="_Toc319317216"/>
      <w:r w:rsidRPr="00820AD0">
        <w:rPr>
          <w:rFonts w:ascii="宋体" w:hAnsi="宋体" w:hint="eastAsia"/>
          <w:sz w:val="30"/>
          <w:szCs w:val="30"/>
        </w:rPr>
        <w:t>提交用户分享：</w:t>
      </w:r>
      <w:r w:rsidRPr="00820AD0">
        <w:rPr>
          <w:rFonts w:ascii="宋体" w:hAnsi="宋体"/>
          <w:sz w:val="30"/>
          <w:szCs w:val="30"/>
        </w:rPr>
        <w:t>ReportUserShare</w:t>
      </w:r>
      <w:bookmarkEnd w:id="350"/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（暂不提供）</w:t>
      </w: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5F4792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51" w:name="_Toc319317217"/>
      <w:r w:rsidRPr="00820AD0">
        <w:rPr>
          <w:rFonts w:ascii="宋体" w:hAnsi="宋体" w:hint="eastAsia"/>
          <w:sz w:val="30"/>
          <w:szCs w:val="30"/>
        </w:rPr>
        <w:t>获取好友分享列表：</w:t>
      </w:r>
      <w:r w:rsidRPr="00820AD0">
        <w:rPr>
          <w:rFonts w:ascii="宋体" w:hAnsi="宋体"/>
          <w:sz w:val="30"/>
          <w:szCs w:val="30"/>
        </w:rPr>
        <w:t>GetMediaListByShare</w:t>
      </w:r>
      <w:bookmarkEnd w:id="351"/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（暂不提供）</w:t>
      </w: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51029F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52" w:name="_Toc319317218"/>
      <w:r w:rsidRPr="00820AD0">
        <w:rPr>
          <w:rFonts w:ascii="宋体" w:hAnsi="宋体" w:hint="eastAsia"/>
          <w:sz w:val="30"/>
          <w:szCs w:val="30"/>
        </w:rPr>
        <w:t>搜索影视信息：</w:t>
      </w:r>
      <w:r w:rsidRPr="00820AD0">
        <w:rPr>
          <w:rFonts w:ascii="宋体" w:hAnsi="宋体"/>
          <w:sz w:val="30"/>
          <w:szCs w:val="30"/>
        </w:rPr>
        <w:t>SearchMedia</w:t>
      </w:r>
      <w:bookmarkEnd w:id="352"/>
    </w:p>
    <w:p w:rsidR="003B690D" w:rsidRPr="00820AD0" w:rsidRDefault="003B690D" w:rsidP="0051029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4"/>
        <w:gridCol w:w="1114"/>
        <w:gridCol w:w="3183"/>
      </w:tblGrid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5E4EBF" w:rsidRDefault="009D0515" w:rsidP="00452E3A">
            <w:pPr>
              <w:spacing w:line="360" w:lineRule="auto"/>
              <w:rPr>
                <w:rFonts w:ascii="宋体" w:hAnsi="宋体"/>
                <w:sz w:val="24"/>
                <w:szCs w:val="24"/>
                <w:rPrChange w:id="353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/>
                <w:sz w:val="24"/>
                <w:szCs w:val="24"/>
                <w:rPrChange w:id="354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  <w:t>data</w:t>
            </w:r>
          </w:p>
        </w:tc>
        <w:tc>
          <w:tcPr>
            <w:tcW w:w="1701" w:type="dxa"/>
          </w:tcPr>
          <w:p w:rsidR="003B690D" w:rsidRPr="005E4EBF" w:rsidRDefault="009D0515" w:rsidP="00452E3A">
            <w:pPr>
              <w:spacing w:line="360" w:lineRule="auto"/>
              <w:rPr>
                <w:rFonts w:ascii="宋体" w:hAnsi="宋体"/>
                <w:sz w:val="24"/>
                <w:szCs w:val="24"/>
                <w:rPrChange w:id="355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/>
                <w:sz w:val="24"/>
                <w:szCs w:val="24"/>
                <w:rPrChange w:id="356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  <w:t>field</w:t>
            </w:r>
          </w:p>
        </w:tc>
        <w:tc>
          <w:tcPr>
            <w:tcW w:w="1275" w:type="dxa"/>
          </w:tcPr>
          <w:p w:rsidR="003B690D" w:rsidRPr="005E4EBF" w:rsidRDefault="009D0515" w:rsidP="00452E3A">
            <w:pPr>
              <w:spacing w:line="360" w:lineRule="auto"/>
              <w:rPr>
                <w:rFonts w:ascii="宋体" w:hAnsi="宋体"/>
                <w:sz w:val="24"/>
                <w:szCs w:val="24"/>
                <w:rPrChange w:id="357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/>
                <w:sz w:val="24"/>
                <w:szCs w:val="24"/>
                <w:rPrChange w:id="358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  <w:t>string</w:t>
            </w:r>
          </w:p>
        </w:tc>
        <w:tc>
          <w:tcPr>
            <w:tcW w:w="1134" w:type="dxa"/>
          </w:tcPr>
          <w:p w:rsidR="003B690D" w:rsidRPr="005E4EBF" w:rsidRDefault="009D0515" w:rsidP="00452E3A">
            <w:pPr>
              <w:spacing w:line="360" w:lineRule="auto"/>
              <w:rPr>
                <w:rFonts w:ascii="宋体"/>
                <w:sz w:val="24"/>
                <w:szCs w:val="24"/>
                <w:rPrChange w:id="359" w:author="superwen" w:date="2012-03-20T12:15:00Z">
                  <w:rPr>
                    <w:rFonts w:asci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 w:hint="eastAsia"/>
                <w:sz w:val="24"/>
                <w:szCs w:val="24"/>
                <w:rPrChange w:id="360" w:author="superwen" w:date="2012-03-20T12:15:00Z">
                  <w:rPr>
                    <w:rFonts w:ascii="宋体" w:hAnsi="宋体" w:hint="eastAsia"/>
                    <w:color w:val="FF0000"/>
                    <w:sz w:val="24"/>
                    <w:szCs w:val="24"/>
                  </w:rPr>
                </w:rPrChange>
              </w:rPr>
              <w:t>选填</w:t>
            </w:r>
          </w:p>
        </w:tc>
        <w:tc>
          <w:tcPr>
            <w:tcW w:w="3311" w:type="dxa"/>
          </w:tcPr>
          <w:p w:rsidR="003B690D" w:rsidRPr="005E4EBF" w:rsidRDefault="009D0515" w:rsidP="00452E3A">
            <w:pPr>
              <w:spacing w:line="360" w:lineRule="auto"/>
              <w:rPr>
                <w:rFonts w:ascii="宋体"/>
                <w:sz w:val="24"/>
                <w:szCs w:val="24"/>
                <w:rPrChange w:id="361" w:author="superwen" w:date="2012-03-20T12:15:00Z">
                  <w:rPr>
                    <w:rFonts w:asci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 w:hint="eastAsia"/>
                <w:sz w:val="24"/>
                <w:szCs w:val="24"/>
                <w:rPrChange w:id="362" w:author="superwen" w:date="2012-03-20T12:15:00Z">
                  <w:rPr>
                    <w:rFonts w:ascii="宋体" w:hAnsi="宋体" w:hint="eastAsia"/>
                    <w:color w:val="FF0000"/>
                    <w:sz w:val="24"/>
                    <w:szCs w:val="24"/>
                  </w:rPr>
                </w:rPrChange>
              </w:rPr>
              <w:t>如果为空，是全部字段</w:t>
            </w:r>
          </w:p>
          <w:p w:rsidR="003B690D" w:rsidRPr="005E4EBF" w:rsidRDefault="009D0515" w:rsidP="00452E3A">
            <w:pPr>
              <w:spacing w:line="360" w:lineRule="auto"/>
              <w:rPr>
                <w:rFonts w:ascii="宋体"/>
                <w:sz w:val="24"/>
                <w:szCs w:val="24"/>
                <w:rPrChange w:id="363" w:author="superwen" w:date="2012-03-20T12:15:00Z">
                  <w:rPr>
                    <w:rFonts w:asci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 w:hint="eastAsia"/>
                <w:sz w:val="24"/>
                <w:szCs w:val="24"/>
                <w:rPrChange w:id="364" w:author="superwen" w:date="2012-03-20T12:15:00Z">
                  <w:rPr>
                    <w:rFonts w:ascii="宋体" w:hAnsi="宋体" w:hint="eastAsia"/>
                    <w:color w:val="FF0000"/>
                    <w:sz w:val="24"/>
                    <w:szCs w:val="24"/>
                  </w:rPr>
                </w:rPrChange>
              </w:rPr>
              <w:t>可选字段为：</w:t>
            </w:r>
          </w:p>
          <w:p w:rsidR="003B690D" w:rsidRPr="005E4EBF" w:rsidRDefault="009D0515" w:rsidP="00452E3A">
            <w:pPr>
              <w:spacing w:line="360" w:lineRule="auto"/>
              <w:rPr>
                <w:rFonts w:ascii="宋体"/>
                <w:sz w:val="24"/>
                <w:szCs w:val="24"/>
                <w:rPrChange w:id="365" w:author="superwen" w:date="2012-03-20T12:15:00Z">
                  <w:rPr>
                    <w:rFonts w:asci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/>
                <w:sz w:val="24"/>
                <w:szCs w:val="24"/>
                <w:rPrChange w:id="366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  <w:t>title:</w:t>
            </w:r>
            <w:r w:rsidRPr="009D0515">
              <w:rPr>
                <w:rFonts w:ascii="宋体" w:hAnsi="宋体" w:hint="eastAsia"/>
                <w:sz w:val="24"/>
                <w:szCs w:val="24"/>
                <w:rPrChange w:id="367" w:author="superwen" w:date="2012-03-20T12:15:00Z">
                  <w:rPr>
                    <w:rFonts w:ascii="宋体" w:hAnsi="宋体" w:hint="eastAsia"/>
                    <w:color w:val="FF0000"/>
                    <w:sz w:val="24"/>
                    <w:szCs w:val="24"/>
                  </w:rPr>
                </w:rPrChange>
              </w:rPr>
              <w:t>名称</w:t>
            </w:r>
          </w:p>
          <w:p w:rsidR="003B690D" w:rsidRPr="005E4EBF" w:rsidRDefault="009D0515" w:rsidP="00452E3A">
            <w:pPr>
              <w:spacing w:line="360" w:lineRule="auto"/>
              <w:rPr>
                <w:rFonts w:ascii="宋体"/>
                <w:sz w:val="24"/>
                <w:szCs w:val="24"/>
                <w:rPrChange w:id="368" w:author="superwen" w:date="2012-03-20T12:15:00Z">
                  <w:rPr>
                    <w:rFonts w:asci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/>
                <w:sz w:val="24"/>
                <w:szCs w:val="24"/>
                <w:rPrChange w:id="369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  <w:t>director:</w:t>
            </w:r>
            <w:r w:rsidRPr="009D0515">
              <w:rPr>
                <w:rFonts w:ascii="宋体" w:hAnsi="宋体" w:hint="eastAsia"/>
                <w:sz w:val="24"/>
                <w:szCs w:val="24"/>
                <w:rPrChange w:id="370" w:author="superwen" w:date="2012-03-20T12:15:00Z">
                  <w:rPr>
                    <w:rFonts w:ascii="宋体" w:hAnsi="宋体" w:hint="eastAsia"/>
                    <w:color w:val="FF0000"/>
                    <w:sz w:val="24"/>
                    <w:szCs w:val="24"/>
                  </w:rPr>
                </w:rPrChange>
              </w:rPr>
              <w:t>导演</w:t>
            </w:r>
          </w:p>
          <w:p w:rsidR="003B690D" w:rsidRPr="005E4EBF" w:rsidRDefault="009D0515" w:rsidP="00452E3A">
            <w:pPr>
              <w:spacing w:line="360" w:lineRule="auto"/>
              <w:rPr>
                <w:rFonts w:ascii="宋体"/>
                <w:sz w:val="24"/>
                <w:szCs w:val="24"/>
                <w:rPrChange w:id="371" w:author="superwen" w:date="2012-03-20T12:15:00Z">
                  <w:rPr>
                    <w:rFonts w:asci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/>
                <w:sz w:val="24"/>
                <w:szCs w:val="24"/>
                <w:rPrChange w:id="372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  <w:t>actor:</w:t>
            </w:r>
            <w:r w:rsidRPr="009D0515">
              <w:rPr>
                <w:rFonts w:ascii="宋体" w:hAnsi="宋体" w:hint="eastAsia"/>
                <w:sz w:val="24"/>
                <w:szCs w:val="24"/>
                <w:rPrChange w:id="373" w:author="superwen" w:date="2012-03-20T12:15:00Z">
                  <w:rPr>
                    <w:rFonts w:ascii="宋体" w:hAnsi="宋体" w:hint="eastAsia"/>
                    <w:color w:val="FF0000"/>
                    <w:sz w:val="24"/>
                    <w:szCs w:val="24"/>
                  </w:rPr>
                </w:rPrChange>
              </w:rPr>
              <w:t>演员</w:t>
            </w:r>
          </w:p>
          <w:p w:rsidR="003B690D" w:rsidRPr="005E4EBF" w:rsidRDefault="009D0515" w:rsidP="00452E3A">
            <w:pPr>
              <w:spacing w:line="360" w:lineRule="auto"/>
              <w:rPr>
                <w:rFonts w:ascii="宋体" w:hAnsi="宋体"/>
                <w:sz w:val="24"/>
                <w:szCs w:val="24"/>
                <w:rPrChange w:id="374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/>
                <w:sz w:val="24"/>
                <w:szCs w:val="24"/>
                <w:rPrChange w:id="375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  <w:t>source:</w:t>
            </w:r>
            <w:r w:rsidRPr="009D0515">
              <w:rPr>
                <w:rFonts w:ascii="宋体" w:hAnsi="宋体" w:hint="eastAsia"/>
                <w:sz w:val="24"/>
                <w:szCs w:val="24"/>
                <w:rPrChange w:id="376" w:author="superwen" w:date="2012-03-20T12:15:00Z">
                  <w:rPr>
                    <w:rFonts w:ascii="宋体" w:hAnsi="宋体" w:hint="eastAsia"/>
                    <w:color w:val="FF0000"/>
                    <w:sz w:val="24"/>
                    <w:szCs w:val="24"/>
                  </w:rPr>
                </w:rPrChange>
              </w:rPr>
              <w:t>视频源，如</w:t>
            </w:r>
            <w:r w:rsidRPr="009D0515">
              <w:rPr>
                <w:rFonts w:ascii="宋体" w:hAnsi="宋体"/>
                <w:sz w:val="24"/>
                <w:szCs w:val="24"/>
                <w:rPrChange w:id="377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  <w:t>tps</w:t>
            </w:r>
          </w:p>
          <w:p w:rsidR="003B690D" w:rsidRPr="005E4EBF" w:rsidRDefault="009D0515" w:rsidP="00452E3A">
            <w:pPr>
              <w:spacing w:line="360" w:lineRule="auto"/>
              <w:rPr>
                <w:rFonts w:ascii="宋体"/>
                <w:sz w:val="24"/>
                <w:szCs w:val="24"/>
                <w:rPrChange w:id="378" w:author="superwen" w:date="2012-03-20T12:15:00Z">
                  <w:rPr>
                    <w:rFonts w:asci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/>
                <w:sz w:val="24"/>
                <w:szCs w:val="24"/>
                <w:rPrChange w:id="379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  <w:t>channel:</w:t>
            </w:r>
            <w:r w:rsidRPr="009D0515">
              <w:rPr>
                <w:rFonts w:ascii="宋体" w:hAnsi="宋体" w:hint="eastAsia"/>
                <w:sz w:val="24"/>
                <w:szCs w:val="24"/>
                <w:rPrChange w:id="380" w:author="superwen" w:date="2012-03-20T12:15:00Z">
                  <w:rPr>
                    <w:rFonts w:ascii="宋体" w:hAnsi="宋体" w:hint="eastAsia"/>
                    <w:color w:val="FF0000"/>
                    <w:sz w:val="24"/>
                    <w:szCs w:val="24"/>
                  </w:rPr>
                </w:rPrChange>
              </w:rPr>
              <w:t>频道</w:t>
            </w:r>
          </w:p>
          <w:p w:rsidR="003B690D" w:rsidRPr="005E4EBF" w:rsidRDefault="009D0515" w:rsidP="00452E3A">
            <w:pPr>
              <w:spacing w:line="360" w:lineRule="auto"/>
              <w:rPr>
                <w:rFonts w:ascii="宋体"/>
                <w:sz w:val="24"/>
                <w:szCs w:val="24"/>
                <w:rPrChange w:id="381" w:author="superwen" w:date="2012-03-20T12:15:00Z">
                  <w:rPr>
                    <w:rFonts w:ascii="宋体"/>
                    <w:color w:val="FF0000"/>
                    <w:sz w:val="24"/>
                    <w:szCs w:val="24"/>
                  </w:rPr>
                </w:rPrChange>
              </w:rPr>
            </w:pPr>
            <w:r w:rsidRPr="009D0515">
              <w:rPr>
                <w:rFonts w:ascii="宋体" w:hAnsi="宋体"/>
                <w:sz w:val="24"/>
                <w:szCs w:val="24"/>
                <w:rPrChange w:id="382" w:author="superwen" w:date="2012-03-20T12:15:00Z">
                  <w:rPr>
                    <w:rFonts w:ascii="宋体" w:hAnsi="宋体"/>
                    <w:color w:val="FF0000"/>
                    <w:sz w:val="24"/>
                    <w:szCs w:val="24"/>
                  </w:rPr>
                </w:rPrChange>
              </w:rPr>
              <w:t>type:</w:t>
            </w:r>
            <w:r w:rsidRPr="009D0515">
              <w:rPr>
                <w:rFonts w:ascii="宋体" w:hAnsi="宋体" w:hint="eastAsia"/>
                <w:sz w:val="24"/>
                <w:szCs w:val="24"/>
                <w:rPrChange w:id="383" w:author="superwen" w:date="2012-03-20T12:15:00Z">
                  <w:rPr>
                    <w:rFonts w:ascii="宋体" w:hAnsi="宋体" w:hint="eastAsia"/>
                    <w:color w:val="FF0000"/>
                    <w:sz w:val="24"/>
                    <w:szCs w:val="24"/>
                  </w:rPr>
                </w:rPrChange>
              </w:rPr>
              <w:t>类型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3B690D" w:rsidRPr="00820AD0" w:rsidRDefault="003B690D" w:rsidP="0051029F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51029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3B690D" w:rsidRPr="00820AD0" w:rsidRDefault="003B690D" w:rsidP="0051029F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51029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51029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51029F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51029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type="SearchMedia"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keyword="123" page="1" size="10"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51029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51029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51029F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51029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 xml:space="preserve">" score="100" playdate="2010-08-15" praise="20" </w:t>
      </w:r>
      <w:r w:rsidRPr="00820AD0">
        <w:rPr>
          <w:rFonts w:ascii="宋体" w:hAnsi="宋体"/>
          <w:sz w:val="24"/>
          <w:szCs w:val="24"/>
        </w:rPr>
        <w:lastRenderedPageBreak/>
        <w:t>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51029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BF7604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4D4CE8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84" w:name="_Toc319317219"/>
      <w:r w:rsidRPr="00820AD0">
        <w:rPr>
          <w:rFonts w:ascii="宋体" w:hAnsi="宋体" w:hint="eastAsia"/>
          <w:sz w:val="30"/>
          <w:szCs w:val="30"/>
        </w:rPr>
        <w:t>获取特定影视信息：</w:t>
      </w:r>
      <w:r w:rsidRPr="00820AD0">
        <w:rPr>
          <w:rFonts w:ascii="宋体" w:hAnsi="宋体"/>
          <w:sz w:val="30"/>
          <w:szCs w:val="30"/>
        </w:rPr>
        <w:t>GetSpecifiedMedia</w:t>
      </w:r>
      <w:bookmarkEnd w:id="384"/>
    </w:p>
    <w:p w:rsidR="003B690D" w:rsidRPr="00820AD0" w:rsidRDefault="003B690D" w:rsidP="004D4CE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3B690D" w:rsidRPr="00820AD0" w:rsidRDefault="003B690D" w:rsidP="004D4CE8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4D4CE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个或一个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3B690D" w:rsidRPr="00820AD0" w:rsidRDefault="003B690D" w:rsidP="004D4CE8">
      <w:pPr>
        <w:spacing w:line="360" w:lineRule="auto"/>
        <w:rPr>
          <w:rFonts w:ascii="宋体"/>
          <w:sz w:val="24"/>
          <w:szCs w:val="24"/>
        </w:rPr>
      </w:pPr>
    </w:p>
    <w:p w:rsidR="003B690D" w:rsidRPr="00820AD0" w:rsidRDefault="003B690D" w:rsidP="004D4CE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4D4CE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4D4CE8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4D4CE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type="GetSpecifiedMedia"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mid="123"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4D4CE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4D4CE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4D4CE8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4D4CE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4D4CE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127A90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85" w:name="_Toc319317220"/>
      <w:r w:rsidRPr="00820AD0">
        <w:rPr>
          <w:rFonts w:ascii="宋体" w:hAnsi="宋体" w:hint="eastAsia"/>
          <w:sz w:val="30"/>
          <w:szCs w:val="30"/>
        </w:rPr>
        <w:t>获取专题列表</w:t>
      </w:r>
      <w:r w:rsidRPr="00820AD0">
        <w:rPr>
          <w:rFonts w:ascii="宋体" w:hAnsi="宋体"/>
          <w:sz w:val="30"/>
          <w:szCs w:val="30"/>
        </w:rPr>
        <w:t xml:space="preserve"> </w:t>
      </w:r>
      <w:bookmarkStart w:id="386" w:name="OLE_LINK3"/>
      <w:bookmarkStart w:id="387" w:name="OLE_LINK4"/>
      <w:r w:rsidRPr="00820AD0">
        <w:rPr>
          <w:rFonts w:ascii="宋体" w:hAnsi="宋体"/>
          <w:sz w:val="30"/>
          <w:szCs w:val="30"/>
        </w:rPr>
        <w:t>GetThemeList</w:t>
      </w:r>
      <w:bookmarkEnd w:id="385"/>
      <w:bookmarkEnd w:id="386"/>
      <w:bookmarkEnd w:id="387"/>
    </w:p>
    <w:p w:rsidR="003B690D" w:rsidRPr="00820AD0" w:rsidRDefault="003B690D" w:rsidP="00311347">
      <w:pPr>
        <w:pStyle w:val="a4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3B690D" w:rsidRPr="00820AD0" w:rsidRDefault="003B690D" w:rsidP="00311347">
      <w:pPr>
        <w:pStyle w:val="a4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3B690D" w:rsidRPr="00820AD0" w:rsidRDefault="003B690D" w:rsidP="00311347">
      <w:pPr>
        <w:pStyle w:val="a4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311347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type="GetThemeList" language="zh-CN"&gt;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&lt;user huanid="1234" token="x" ver="2" /&gt;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page="" size=""/&gt;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06316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 </w:t>
      </w:r>
      <w:proofErr w:type="gramStart"/>
      <w:r w:rsidRPr="00820AD0">
        <w:rPr>
          <w:rFonts w:ascii="宋体" w:hAnsi="宋体"/>
          <w:sz w:val="24"/>
          <w:szCs w:val="24"/>
        </w:rPr>
        <w:t>data</w:t>
      </w:r>
      <w:proofErr w:type="gramEnd"/>
      <w:r w:rsidRPr="00820AD0">
        <w:rPr>
          <w:rFonts w:ascii="宋体" w:hAnsi="宋体"/>
          <w:sz w:val="24"/>
          <w:szCs w:val="24"/>
        </w:rPr>
        <w:t xml:space="preserve"> language="zh-CN" total="2"&gt;</w:t>
      </w:r>
    </w:p>
    <w:p w:rsidR="003B690D" w:rsidRPr="00820AD0" w:rsidRDefault="003B690D" w:rsidP="0006316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&lt;theme id="1" title="</w:t>
      </w:r>
      <w:r w:rsidRPr="00820AD0">
        <w:rPr>
          <w:rFonts w:ascii="宋体" w:hAnsi="宋体" w:hint="eastAsia"/>
          <w:sz w:val="24"/>
          <w:szCs w:val="24"/>
        </w:rPr>
        <w:t>专题</w:t>
      </w:r>
      <w:proofErr w:type="gramStart"/>
      <w:r w:rsidRPr="00820AD0">
        <w:rPr>
          <w:rFonts w:ascii="宋体" w:hAnsi="宋体" w:hint="eastAsia"/>
          <w:sz w:val="24"/>
          <w:szCs w:val="24"/>
        </w:rPr>
        <w:t>一</w:t>
      </w:r>
      <w:proofErr w:type="gramEnd"/>
      <w:r w:rsidRPr="00820AD0">
        <w:rPr>
          <w:rFonts w:ascii="宋体" w:hAnsi="宋体"/>
          <w:sz w:val="24"/>
          <w:szCs w:val="24"/>
        </w:rPr>
        <w:t>" remark=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描述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img="http://x.jpg" /&gt;</w:t>
      </w:r>
    </w:p>
    <w:p w:rsidR="003B690D" w:rsidRPr="00820AD0" w:rsidRDefault="003B690D" w:rsidP="0006316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&lt;theme id="2" title="</w:t>
      </w:r>
      <w:r w:rsidRPr="00820AD0">
        <w:rPr>
          <w:rFonts w:ascii="宋体" w:hAnsi="宋体" w:hint="eastAsia"/>
          <w:sz w:val="24"/>
          <w:szCs w:val="24"/>
        </w:rPr>
        <w:t>专题二</w:t>
      </w:r>
      <w:r w:rsidRPr="00820AD0">
        <w:rPr>
          <w:rFonts w:ascii="宋体" w:hAnsi="宋体"/>
          <w:sz w:val="24"/>
          <w:szCs w:val="24"/>
        </w:rPr>
        <w:t>" remark=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描述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img=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="009D0515">
        <w:fldChar w:fldCharType="begin"/>
      </w:r>
      <w:r w:rsidR="00072579">
        <w:instrText>HYPERLINK "http://x.jpg"</w:instrText>
      </w:r>
      <w:r w:rsidR="009D0515">
        <w:fldChar w:fldCharType="separate"/>
      </w:r>
      <w:r w:rsidRPr="00820AD0">
        <w:rPr>
          <w:rStyle w:val="a6"/>
          <w:rFonts w:ascii="宋体" w:hAnsi="宋体"/>
          <w:sz w:val="24"/>
          <w:szCs w:val="24"/>
        </w:rPr>
        <w:t>http://x.jpg</w:t>
      </w:r>
      <w:r w:rsidR="009D0515">
        <w:fldChar w:fldCharType="end"/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/&gt;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06316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127A90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88" w:name="_Toc319317221"/>
      <w:r w:rsidRPr="00820AD0">
        <w:rPr>
          <w:rFonts w:ascii="宋体" w:hAnsi="宋体" w:hint="eastAsia"/>
          <w:sz w:val="30"/>
          <w:szCs w:val="30"/>
        </w:rPr>
        <w:t>根据</w:t>
      </w:r>
      <w:r w:rsidRPr="00820AD0">
        <w:rPr>
          <w:rFonts w:ascii="宋体" w:hAnsi="宋体"/>
          <w:sz w:val="30"/>
          <w:szCs w:val="30"/>
        </w:rPr>
        <w:t>ID</w:t>
      </w:r>
      <w:r w:rsidRPr="00820AD0">
        <w:rPr>
          <w:rFonts w:ascii="宋体" w:hAnsi="宋体" w:hint="eastAsia"/>
          <w:sz w:val="30"/>
          <w:szCs w:val="30"/>
        </w:rPr>
        <w:t>获取专题的详细信息</w:t>
      </w:r>
      <w:r w:rsidRPr="00820AD0">
        <w:rPr>
          <w:rFonts w:ascii="宋体" w:hAnsi="宋体"/>
          <w:sz w:val="30"/>
          <w:szCs w:val="30"/>
        </w:rPr>
        <w:t xml:space="preserve"> GetThemeById</w:t>
      </w:r>
      <w:bookmarkEnd w:id="388"/>
    </w:p>
    <w:p w:rsidR="003B690D" w:rsidRPr="00820AD0" w:rsidRDefault="003B690D" w:rsidP="002E080C">
      <w:pPr>
        <w:pStyle w:val="a4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id </w:t>
            </w:r>
          </w:p>
        </w:tc>
      </w:tr>
    </w:tbl>
    <w:p w:rsidR="003B690D" w:rsidRPr="00820AD0" w:rsidRDefault="003B690D" w:rsidP="00510A21">
      <w:pPr>
        <w:pStyle w:val="a4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专题描述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专题封面地址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3B690D" w:rsidRPr="00820AD0" w:rsidRDefault="003B690D" w:rsidP="0065176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65176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65176C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65176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type="GetThemeById" language="zh-CN"&gt;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&lt;device devmodel="hs16" dnum="1234" didtoken="x" ver="12.3.4"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tid="12345"&gt;&lt;/data&gt;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65176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65176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65176C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65176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tile=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专题一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remark=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描述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img=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图片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total="10"&gt;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3B690D" w:rsidRPr="00820AD0" w:rsidRDefault="003B690D" w:rsidP="00235E9E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3B690D" w:rsidRPr="00820AD0" w:rsidRDefault="003B690D" w:rsidP="00235E9E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235E9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3B690D" w:rsidRPr="00820AD0" w:rsidRDefault="003B690D" w:rsidP="00235E9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65176C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127A90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89" w:name="_Toc319317222"/>
      <w:bookmarkStart w:id="390" w:name="OLE_LINK51"/>
      <w:bookmarkStart w:id="391" w:name="OLE_LINK52"/>
      <w:r w:rsidRPr="00820AD0">
        <w:rPr>
          <w:rFonts w:ascii="宋体" w:hAnsi="宋体" w:hint="eastAsia"/>
          <w:sz w:val="30"/>
          <w:szCs w:val="30"/>
        </w:rPr>
        <w:t>获取电视频道列表</w:t>
      </w:r>
      <w:r w:rsidRPr="00820AD0">
        <w:rPr>
          <w:rFonts w:ascii="宋体" w:hAnsi="宋体"/>
          <w:sz w:val="30"/>
          <w:szCs w:val="30"/>
        </w:rPr>
        <w:t xml:space="preserve"> </w:t>
      </w:r>
      <w:bookmarkStart w:id="392" w:name="OLE_LINK5"/>
      <w:bookmarkStart w:id="393" w:name="OLE_LINK6"/>
      <w:r w:rsidRPr="00820AD0">
        <w:rPr>
          <w:rFonts w:ascii="宋体" w:hAnsi="宋体"/>
          <w:sz w:val="30"/>
          <w:szCs w:val="30"/>
        </w:rPr>
        <w:t>GetChannelList</w:t>
      </w:r>
      <w:bookmarkEnd w:id="389"/>
      <w:bookmarkEnd w:id="392"/>
      <w:bookmarkEnd w:id="393"/>
    </w:p>
    <w:bookmarkEnd w:id="390"/>
    <w:bookmarkEnd w:id="391"/>
    <w:p w:rsidR="003B690D" w:rsidRPr="00820AD0" w:rsidRDefault="003B690D" w:rsidP="00916714">
      <w:pPr>
        <w:pStyle w:val="a4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394" w:name="OLE_LINK7"/>
            <w:bookmarkStart w:id="395" w:name="OLE_LINK8"/>
            <w:bookmarkStart w:id="396" w:name="OLE_LINK11"/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  <w:bookmarkEnd w:id="394"/>
            <w:bookmarkEnd w:id="395"/>
            <w:bookmarkEnd w:id="396"/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省名称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可以为空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只返回卫视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如果不为空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显示卫视和该地方本地台</w:t>
            </w:r>
          </w:p>
        </w:tc>
      </w:tr>
    </w:tbl>
    <w:p w:rsidR="003B690D" w:rsidRPr="00820AD0" w:rsidRDefault="003B690D" w:rsidP="00500F12">
      <w:pPr>
        <w:pStyle w:val="a4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频道详细名称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</w:tbl>
    <w:p w:rsidR="003B690D" w:rsidRPr="00820AD0" w:rsidRDefault="003B690D" w:rsidP="0092311C">
      <w:pPr>
        <w:pStyle w:val="a4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923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92311C">
      <w:pPr>
        <w:spacing w:line="360" w:lineRule="auto"/>
        <w:rPr>
          <w:rFonts w:ascii="宋体" w:hAnsi="宋体"/>
          <w:sz w:val="24"/>
          <w:szCs w:val="24"/>
        </w:rPr>
      </w:pPr>
      <w:bookmarkStart w:id="397" w:name="OLE_LINK12"/>
      <w:bookmarkStart w:id="398" w:name="OLE_LINK13"/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923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DF3015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type="GetChannelList" language="zh-CN"&gt;</w:t>
      </w:r>
    </w:p>
    <w:p w:rsidR="003B690D" w:rsidRPr="00820AD0" w:rsidRDefault="003B690D" w:rsidP="00923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923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923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province=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四川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3B690D" w:rsidRPr="00820AD0" w:rsidRDefault="003B690D" w:rsidP="00923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923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bookmarkEnd w:id="397"/>
    <w:bookmarkEnd w:id="398"/>
    <w:p w:rsidR="003B690D" w:rsidRPr="00820AD0" w:rsidRDefault="003B690D" w:rsidP="00923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响应数据</w:t>
      </w:r>
    </w:p>
    <w:p w:rsidR="003B690D" w:rsidRPr="00820AD0" w:rsidRDefault="003B690D" w:rsidP="0092311C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923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923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923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3B690D" w:rsidRPr="00820AD0" w:rsidRDefault="003B690D" w:rsidP="00923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id="1"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cctv-4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code=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cctv4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memo=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央视国际频道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type=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cctv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3B690D" w:rsidRPr="00820AD0" w:rsidRDefault="003B690D" w:rsidP="00750787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bookmarkStart w:id="399" w:name="OLE_LINK9"/>
      <w:bookmarkStart w:id="400" w:name="OLE_LINK10"/>
      <w:r w:rsidRPr="00820AD0">
        <w:rPr>
          <w:rFonts w:ascii="宋体" w:hAnsi="宋体"/>
          <w:sz w:val="24"/>
          <w:szCs w:val="24"/>
        </w:rPr>
        <w:t>channel</w:t>
      </w:r>
      <w:bookmarkEnd w:id="399"/>
      <w:bookmarkEnd w:id="400"/>
      <w:r w:rsidRPr="00820AD0">
        <w:rPr>
          <w:rFonts w:ascii="宋体" w:hAnsi="宋体"/>
          <w:sz w:val="24"/>
          <w:szCs w:val="24"/>
        </w:rPr>
        <w:t xml:space="preserve"> id="2"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cq-news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code=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cqnews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memo=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四川新闻台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type=</w:t>
      </w:r>
      <w:proofErr w:type="gramStart"/>
      <w:r w:rsidRPr="00820AD0">
        <w:rPr>
          <w:rFonts w:ascii="宋体" w:hint="eastAsia"/>
          <w:sz w:val="24"/>
          <w:szCs w:val="24"/>
        </w:rPr>
        <w:t>””</w:t>
      </w:r>
      <w:proofErr w:type="gramEnd"/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3B690D" w:rsidRPr="00820AD0" w:rsidRDefault="003B690D" w:rsidP="00BC1EC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cq-news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code=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cqnews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memo=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四川生活台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type=</w:t>
      </w:r>
      <w:proofErr w:type="gramStart"/>
      <w:r w:rsidRPr="00820AD0">
        <w:rPr>
          <w:rFonts w:ascii="宋体" w:hint="eastAsia"/>
          <w:sz w:val="24"/>
          <w:szCs w:val="24"/>
        </w:rPr>
        <w:t>””</w:t>
      </w:r>
      <w:proofErr w:type="gramEnd"/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3B690D" w:rsidRPr="00820AD0" w:rsidRDefault="003B690D" w:rsidP="007F2533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B690D" w:rsidRPr="00820AD0" w:rsidRDefault="003B690D" w:rsidP="007F2533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127A90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401" w:name="OLE_LINK16"/>
      <w:bookmarkStart w:id="402" w:name="OLE_LINK17"/>
      <w:bookmarkStart w:id="403" w:name="_Toc319317223"/>
      <w:bookmarkStart w:id="404" w:name="OLE_LINK53"/>
      <w:bookmarkStart w:id="405" w:name="OLE_LINK54"/>
      <w:r w:rsidRPr="00820AD0">
        <w:rPr>
          <w:rFonts w:ascii="宋体" w:hAnsi="宋体" w:hint="eastAsia"/>
          <w:sz w:val="30"/>
          <w:szCs w:val="30"/>
        </w:rPr>
        <w:t>获取电视频道的节目列表</w:t>
      </w:r>
      <w:bookmarkEnd w:id="401"/>
      <w:bookmarkEnd w:id="402"/>
      <w:r w:rsidRPr="00820AD0">
        <w:rPr>
          <w:rFonts w:ascii="宋体" w:hAnsi="宋体"/>
          <w:sz w:val="30"/>
          <w:szCs w:val="30"/>
        </w:rPr>
        <w:t xml:space="preserve"> </w:t>
      </w:r>
      <w:bookmarkStart w:id="406" w:name="OLE_LINK14"/>
      <w:bookmarkStart w:id="407" w:name="OLE_LINK15"/>
      <w:bookmarkStart w:id="408" w:name="OLE_LINK18"/>
      <w:r w:rsidRPr="00820AD0">
        <w:rPr>
          <w:rFonts w:ascii="宋体" w:hAnsi="宋体"/>
          <w:sz w:val="30"/>
          <w:szCs w:val="30"/>
        </w:rPr>
        <w:t>GetProgramListByChannel</w:t>
      </w:r>
      <w:bookmarkEnd w:id="403"/>
      <w:bookmarkEnd w:id="406"/>
      <w:bookmarkEnd w:id="407"/>
      <w:bookmarkEnd w:id="408"/>
    </w:p>
    <w:bookmarkEnd w:id="404"/>
    <w:bookmarkEnd w:id="405"/>
    <w:p w:rsidR="003B690D" w:rsidRPr="00820AD0" w:rsidRDefault="003B690D" w:rsidP="003217F5">
      <w:pPr>
        <w:pStyle w:val="a4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1"/>
        <w:gridCol w:w="1114"/>
        <w:gridCol w:w="317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409" w:name="OLE_LINK19"/>
            <w:bookmarkStart w:id="410" w:name="OLE_LINK20"/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  <w:bookmarkEnd w:id="409"/>
            <w:bookmarkEnd w:id="410"/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code 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411" w:name="OLE_LINK21"/>
            <w:bookmarkStart w:id="412" w:name="OLE_LINK22"/>
            <w:r w:rsidRPr="00452E3A">
              <w:rPr>
                <w:rFonts w:ascii="宋体" w:hAnsi="宋体"/>
                <w:sz w:val="24"/>
                <w:szCs w:val="24"/>
              </w:rPr>
              <w:t>starttime</w:t>
            </w:r>
            <w:bookmarkEnd w:id="411"/>
            <w:bookmarkEnd w:id="412"/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413" w:name="OLE_LINK23"/>
            <w:bookmarkStart w:id="414" w:name="OLE_LINK24"/>
            <w:bookmarkStart w:id="415" w:name="OLE_LINK25"/>
            <w:r w:rsidRPr="00452E3A">
              <w:rPr>
                <w:rFonts w:ascii="宋体" w:hAnsi="宋体"/>
                <w:sz w:val="24"/>
                <w:szCs w:val="24"/>
              </w:rPr>
              <w:t>endtime</w:t>
            </w:r>
            <w:bookmarkEnd w:id="413"/>
            <w:bookmarkEnd w:id="414"/>
            <w:bookmarkEnd w:id="415"/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默认当前两个小时之后</w:t>
            </w:r>
          </w:p>
        </w:tc>
      </w:tr>
    </w:tbl>
    <w:p w:rsidR="003B690D" w:rsidRPr="00820AD0" w:rsidRDefault="003B690D" w:rsidP="002B6AC3">
      <w:pPr>
        <w:pStyle w:val="a4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</w:tbl>
    <w:p w:rsidR="003B690D" w:rsidRPr="00820AD0" w:rsidRDefault="003B690D" w:rsidP="00AD204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AD204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AD204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AD204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&lt;request website="http://iptv.cedock.com"&gt;</w:t>
      </w:r>
    </w:p>
    <w:p w:rsidR="003B690D" w:rsidRPr="00820AD0" w:rsidRDefault="003B690D" w:rsidP="00AD204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type="GetChannelList" language="zh-CN"&gt;</w:t>
      </w:r>
    </w:p>
    <w:p w:rsidR="003B690D" w:rsidRPr="00820AD0" w:rsidRDefault="003B690D" w:rsidP="00AD204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AD204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2A1E6E">
      <w:pPr>
        <w:spacing w:line="360" w:lineRule="auto"/>
        <w:rPr>
          <w:rFonts w:ascii="宋体"/>
          <w:color w:val="C00000"/>
          <w:sz w:val="24"/>
          <w:szCs w:val="24"/>
        </w:rPr>
      </w:pPr>
      <w:bookmarkStart w:id="416" w:name="OLE_LINK49"/>
      <w:bookmarkStart w:id="417" w:name="OLE_LINK50"/>
      <w:r w:rsidRPr="00820AD0">
        <w:rPr>
          <w:rFonts w:ascii="宋体" w:hAnsi="宋体"/>
          <w:color w:val="C00000"/>
          <w:sz w:val="24"/>
          <w:szCs w:val="24"/>
        </w:rPr>
        <w:t>&lt;data channelcode="123" starttime=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>2011-11-7 08:00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 xml:space="preserve"> endtime=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 xml:space="preserve"> 2011-11-7 10:00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 xml:space="preserve"> /&gt;</w:t>
      </w:r>
    </w:p>
    <w:bookmarkEnd w:id="416"/>
    <w:bookmarkEnd w:id="417"/>
    <w:p w:rsidR="003B690D" w:rsidRPr="00820AD0" w:rsidRDefault="003B690D" w:rsidP="00AD204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AD204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AD204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AD204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AD204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AD204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AD204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3B690D" w:rsidRPr="00820AD0" w:rsidRDefault="003B690D" w:rsidP="00AD204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</w:t>
      </w:r>
      <w:bookmarkStart w:id="418" w:name="OLE_LINK60"/>
      <w:bookmarkStart w:id="419" w:name="OLE_LINK61"/>
      <w:r w:rsidRPr="00820AD0">
        <w:rPr>
          <w:rFonts w:ascii="宋体" w:hAnsi="宋体"/>
          <w:sz w:val="24"/>
          <w:szCs w:val="24"/>
        </w:rPr>
        <w:t>start_time</w:t>
      </w:r>
      <w:bookmarkEnd w:id="418"/>
      <w:bookmarkEnd w:id="419"/>
      <w:r w:rsidRPr="00820AD0">
        <w:rPr>
          <w:rFonts w:ascii="宋体" w:hAnsi="宋体"/>
          <w:sz w:val="24"/>
          <w:szCs w:val="24"/>
        </w:rPr>
        <w:t>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</w:t>
      </w:r>
      <w:r w:rsidRPr="00820AD0">
        <w:rPr>
          <w:rFonts w:ascii="宋体" w:hAnsi="宋体"/>
          <w:sz w:val="24"/>
          <w:szCs w:val="24"/>
        </w:rPr>
        <w:t xml:space="preserve"> </w:t>
      </w:r>
      <w:r w:rsidRPr="00820AD0">
        <w:rPr>
          <w:rFonts w:ascii="宋体" w:hAnsi="宋体" w:hint="eastAsia"/>
          <w:sz w:val="24"/>
          <w:szCs w:val="24"/>
        </w:rPr>
        <w:t>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3B690D" w:rsidRPr="00820AD0" w:rsidRDefault="003B690D" w:rsidP="000B05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start_time 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</w:t>
      </w:r>
      <w:r w:rsidRPr="00820AD0">
        <w:rPr>
          <w:rFonts w:ascii="宋体" w:hAnsi="宋体"/>
          <w:sz w:val="24"/>
          <w:szCs w:val="24"/>
        </w:rPr>
        <w:t xml:space="preserve"> </w:t>
      </w:r>
      <w:r w:rsidRPr="00820AD0">
        <w:rPr>
          <w:rFonts w:ascii="宋体" w:hAnsi="宋体" w:hint="eastAsia"/>
          <w:sz w:val="24"/>
          <w:szCs w:val="24"/>
        </w:rPr>
        <w:t>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3B690D" w:rsidRPr="00820AD0" w:rsidRDefault="003B690D" w:rsidP="000B05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start_time 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</w:t>
      </w:r>
      <w:r w:rsidRPr="00820AD0">
        <w:rPr>
          <w:rFonts w:ascii="宋体" w:hAnsi="宋体"/>
          <w:sz w:val="24"/>
          <w:szCs w:val="24"/>
        </w:rPr>
        <w:t xml:space="preserve"> </w:t>
      </w:r>
      <w:r w:rsidRPr="00820AD0">
        <w:rPr>
          <w:rFonts w:ascii="宋体" w:hAnsi="宋体" w:hint="eastAsia"/>
          <w:sz w:val="24"/>
          <w:szCs w:val="24"/>
        </w:rPr>
        <w:t>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3B690D" w:rsidRPr="00820AD0" w:rsidRDefault="003B690D" w:rsidP="00AD204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start_time 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</w:t>
      </w:r>
      <w:r w:rsidRPr="00820AD0">
        <w:rPr>
          <w:rFonts w:ascii="宋体" w:hAnsi="宋体"/>
          <w:sz w:val="24"/>
          <w:szCs w:val="24"/>
        </w:rPr>
        <w:t xml:space="preserve"> </w:t>
      </w:r>
      <w:r w:rsidRPr="00820AD0">
        <w:rPr>
          <w:rFonts w:ascii="宋体" w:hAnsi="宋体" w:hint="eastAsia"/>
          <w:sz w:val="24"/>
          <w:szCs w:val="24"/>
        </w:rPr>
        <w:t>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3B690D" w:rsidRPr="00820AD0" w:rsidRDefault="003B690D" w:rsidP="00230593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&lt;/data&gt;&lt;/response&gt;</w:t>
      </w:r>
    </w:p>
    <w:p w:rsidR="003B690D" w:rsidRPr="00820AD0" w:rsidRDefault="003B690D" w:rsidP="008609BF">
      <w:pPr>
        <w:pStyle w:val="a4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20" w:name="OLE_LINK43"/>
      <w:bookmarkStart w:id="421" w:name="OLE_LINK44"/>
      <w:bookmarkStart w:id="422" w:name="_Toc319317224"/>
      <w:bookmarkStart w:id="423" w:name="OLE_LINK55"/>
      <w:bookmarkStart w:id="424" w:name="OLE_LINK56"/>
      <w:r w:rsidRPr="00820AD0">
        <w:rPr>
          <w:rFonts w:ascii="宋体" w:hAnsi="宋体" w:hint="eastAsia"/>
          <w:sz w:val="30"/>
          <w:szCs w:val="30"/>
        </w:rPr>
        <w:t>获取电视频道的推荐列表</w:t>
      </w:r>
      <w:bookmarkEnd w:id="420"/>
      <w:bookmarkEnd w:id="421"/>
      <w:r w:rsidRPr="00820AD0">
        <w:rPr>
          <w:rFonts w:ascii="宋体" w:hAnsi="宋体"/>
          <w:sz w:val="30"/>
          <w:szCs w:val="30"/>
        </w:rPr>
        <w:t xml:space="preserve"> </w:t>
      </w:r>
      <w:bookmarkStart w:id="425" w:name="OLE_LINK41"/>
      <w:bookmarkStart w:id="426" w:name="OLE_LINK42"/>
      <w:r w:rsidRPr="00820AD0">
        <w:rPr>
          <w:rFonts w:ascii="宋体" w:hAnsi="宋体"/>
          <w:sz w:val="30"/>
          <w:szCs w:val="30"/>
        </w:rPr>
        <w:t>GetRecommendByChannel</w:t>
      </w:r>
      <w:bookmarkEnd w:id="422"/>
      <w:bookmarkEnd w:id="425"/>
      <w:bookmarkEnd w:id="426"/>
    </w:p>
    <w:bookmarkEnd w:id="423"/>
    <w:bookmarkEnd w:id="424"/>
    <w:p w:rsidR="003B690D" w:rsidRPr="00820AD0" w:rsidRDefault="003B690D" w:rsidP="008609B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6"/>
        <w:gridCol w:w="1258"/>
        <w:gridCol w:w="1114"/>
        <w:gridCol w:w="3177"/>
      </w:tblGrid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channelcode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</w:tbl>
    <w:p w:rsidR="003B690D" w:rsidRPr="00820AD0" w:rsidRDefault="003B690D" w:rsidP="008609B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3B690D" w:rsidRPr="00820AD0" w:rsidRDefault="003B690D" w:rsidP="008609B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8609B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proofErr w:type="gramStart"/>
      <w:r w:rsidRPr="00820AD0">
        <w:rPr>
          <w:rFonts w:ascii="宋体" w:hAnsi="宋体"/>
          <w:sz w:val="24"/>
          <w:szCs w:val="24"/>
        </w:rPr>
        <w:t>GetChannelLis "</w:t>
      </w:r>
      <w:proofErr w:type="gramEnd"/>
      <w:r w:rsidRPr="00820AD0">
        <w:rPr>
          <w:rFonts w:ascii="宋体" w:hAnsi="宋体"/>
          <w:sz w:val="24"/>
          <w:szCs w:val="24"/>
        </w:rPr>
        <w:t xml:space="preserve"> language="zh-CN"&gt;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5E4EBF" w:rsidRDefault="009D0515" w:rsidP="008609BF">
      <w:pPr>
        <w:spacing w:line="360" w:lineRule="auto"/>
        <w:rPr>
          <w:rFonts w:ascii="宋体" w:hAnsi="宋体"/>
          <w:sz w:val="24"/>
          <w:szCs w:val="24"/>
          <w:rPrChange w:id="427" w:author="superwen" w:date="2012-03-20T12:16:00Z">
            <w:rPr>
              <w:rFonts w:ascii="宋体" w:hAnsi="宋体"/>
              <w:color w:val="C00000"/>
              <w:sz w:val="24"/>
              <w:szCs w:val="24"/>
            </w:rPr>
          </w:rPrChange>
        </w:rPr>
      </w:pPr>
      <w:r w:rsidRPr="009D0515">
        <w:rPr>
          <w:rFonts w:ascii="宋体" w:hAnsi="宋体"/>
          <w:sz w:val="24"/>
          <w:szCs w:val="24"/>
          <w:rPrChange w:id="428" w:author="superwen" w:date="2012-03-20T12:16:00Z">
            <w:rPr>
              <w:rFonts w:ascii="宋体" w:hAnsi="宋体"/>
              <w:color w:val="C00000"/>
              <w:sz w:val="24"/>
              <w:szCs w:val="24"/>
            </w:rPr>
          </w:rPrChange>
        </w:rPr>
        <w:t xml:space="preserve">&lt;data </w:t>
      </w:r>
      <w:bookmarkStart w:id="429" w:name="OLE_LINK45"/>
      <w:bookmarkStart w:id="430" w:name="OLE_LINK46"/>
      <w:r w:rsidRPr="009D0515">
        <w:rPr>
          <w:rFonts w:ascii="宋体" w:hAnsi="宋体"/>
          <w:sz w:val="24"/>
          <w:szCs w:val="24"/>
          <w:rPrChange w:id="431" w:author="superwen" w:date="2012-03-20T12:16:00Z">
            <w:rPr>
              <w:rFonts w:ascii="宋体" w:hAnsi="宋体"/>
              <w:color w:val="C00000"/>
              <w:sz w:val="24"/>
              <w:szCs w:val="24"/>
            </w:rPr>
          </w:rPrChange>
        </w:rPr>
        <w:t>channel</w:t>
      </w:r>
      <w:bookmarkEnd w:id="429"/>
      <w:bookmarkEnd w:id="430"/>
      <w:r w:rsidRPr="009D0515">
        <w:rPr>
          <w:rFonts w:ascii="宋体" w:hAnsi="宋体"/>
          <w:sz w:val="24"/>
          <w:szCs w:val="24"/>
          <w:rPrChange w:id="432" w:author="superwen" w:date="2012-03-20T12:16:00Z">
            <w:rPr>
              <w:rFonts w:ascii="宋体" w:hAnsi="宋体"/>
              <w:color w:val="C00000"/>
              <w:sz w:val="24"/>
              <w:szCs w:val="24"/>
            </w:rPr>
          </w:rPrChange>
        </w:rPr>
        <w:t>code="123"/&gt;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8609B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</w:t>
      </w:r>
      <w:r w:rsidRPr="00820AD0">
        <w:rPr>
          <w:rFonts w:ascii="宋体" w:hint="eastAsia"/>
          <w:sz w:val="24"/>
          <w:szCs w:val="24"/>
        </w:rPr>
        <w:t>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3B690D" w:rsidRPr="00820AD0" w:rsidRDefault="003B690D" w:rsidP="008609BF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8609BF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3B690D" w:rsidRDefault="003B690D" w:rsidP="008609BF">
      <w:pPr>
        <w:pStyle w:val="a4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33" w:name="OLE_LINK27"/>
      <w:bookmarkStart w:id="434" w:name="OLE_LINK28"/>
      <w:bookmarkStart w:id="435" w:name="_Toc319317225"/>
      <w:bookmarkStart w:id="436" w:name="OLE_LINK57"/>
      <w:bookmarkStart w:id="437" w:name="OLE_LINK58"/>
      <w:r>
        <w:rPr>
          <w:rFonts w:ascii="宋体" w:hAnsi="宋体" w:hint="eastAsia"/>
          <w:sz w:val="30"/>
          <w:szCs w:val="30"/>
        </w:rPr>
        <w:t>获取直播的分类标签</w:t>
      </w:r>
      <w:r>
        <w:rPr>
          <w:rFonts w:ascii="宋体" w:hAnsi="宋体"/>
          <w:sz w:val="30"/>
          <w:szCs w:val="30"/>
        </w:rPr>
        <w:t xml:space="preserve"> GetLive</w:t>
      </w:r>
      <w:r w:rsidRPr="00820AD0">
        <w:rPr>
          <w:rFonts w:ascii="宋体" w:hAnsi="宋体"/>
          <w:sz w:val="30"/>
          <w:szCs w:val="30"/>
        </w:rPr>
        <w:t>Category</w:t>
      </w:r>
    </w:p>
    <w:p w:rsidR="003B690D" w:rsidRPr="00B1023F" w:rsidRDefault="003B690D" w:rsidP="00B1023F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1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7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3B690D" w:rsidRPr="00B1023F" w:rsidRDefault="003B690D" w:rsidP="00B1023F">
      <w:pPr>
        <w:spacing w:line="360" w:lineRule="auto"/>
        <w:rPr>
          <w:rFonts w:ascii="宋体"/>
          <w:sz w:val="24"/>
          <w:szCs w:val="24"/>
        </w:rPr>
      </w:pPr>
    </w:p>
    <w:p w:rsidR="003B690D" w:rsidRPr="00B1023F" w:rsidRDefault="003B690D" w:rsidP="00B1023F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</w:tbl>
    <w:p w:rsidR="003B690D" w:rsidRPr="00B1023F" w:rsidRDefault="003B690D" w:rsidP="00B1023F">
      <w:pPr>
        <w:spacing w:line="360" w:lineRule="auto"/>
        <w:rPr>
          <w:rFonts w:ascii="宋体"/>
          <w:sz w:val="24"/>
          <w:szCs w:val="24"/>
        </w:rPr>
      </w:pPr>
    </w:p>
    <w:p w:rsidR="003B690D" w:rsidRPr="00B1023F" w:rsidRDefault="003B690D" w:rsidP="00B1023F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举例：</w:t>
      </w:r>
    </w:p>
    <w:p w:rsidR="003B690D" w:rsidRPr="00B1023F" w:rsidRDefault="003B690D" w:rsidP="00B1023F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请求数据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B1023F">
        <w:rPr>
          <w:rFonts w:ascii="宋体" w:hAnsi="宋体"/>
          <w:sz w:val="24"/>
          <w:szCs w:val="24"/>
        </w:rPr>
        <w:t>&lt;?xml</w:t>
      </w:r>
      <w:proofErr w:type="gramEnd"/>
      <w:r w:rsidRPr="00B1023F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&lt;parameter type="</w:t>
      </w:r>
      <w:r>
        <w:rPr>
          <w:rFonts w:ascii="宋体" w:hAnsi="宋体"/>
          <w:sz w:val="24"/>
          <w:szCs w:val="24"/>
        </w:rPr>
        <w:t>GetLiveCategory</w:t>
      </w:r>
      <w:r w:rsidRPr="00B1023F">
        <w:rPr>
          <w:rFonts w:ascii="宋体" w:hAnsi="宋体"/>
          <w:sz w:val="24"/>
          <w:szCs w:val="24"/>
        </w:rPr>
        <w:t>" language="zh-CN"&gt;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&lt;/parameter&gt;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&lt;/request&gt;</w:t>
      </w:r>
    </w:p>
    <w:p w:rsidR="003B690D" w:rsidRPr="00B1023F" w:rsidRDefault="003B690D" w:rsidP="00B1023F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响应数据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B1023F">
        <w:rPr>
          <w:rFonts w:ascii="宋体" w:hAnsi="宋体"/>
          <w:sz w:val="24"/>
          <w:szCs w:val="24"/>
        </w:rPr>
        <w:t>&lt;?xml</w:t>
      </w:r>
      <w:proofErr w:type="gramEnd"/>
      <w:r w:rsidRPr="00B1023F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lastRenderedPageBreak/>
        <w:t>&lt;data language="zh-CN" num="2"&gt;</w:t>
      </w:r>
    </w:p>
    <w:p w:rsidR="003B690D" w:rsidRPr="00B1023F" w:rsidRDefault="003B690D" w:rsidP="00B1023F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&lt;class title="</w:t>
      </w:r>
      <w:r w:rsidRPr="00B1023F">
        <w:rPr>
          <w:rFonts w:ascii="宋体" w:hAnsi="宋体" w:hint="eastAsia"/>
          <w:sz w:val="24"/>
          <w:szCs w:val="24"/>
        </w:rPr>
        <w:t>电影</w:t>
      </w:r>
      <w:r w:rsidRPr="00B1023F">
        <w:rPr>
          <w:rFonts w:ascii="宋体" w:hAnsi="宋体"/>
          <w:sz w:val="24"/>
          <w:szCs w:val="24"/>
        </w:rPr>
        <w:t>" /&gt;</w:t>
      </w:r>
    </w:p>
    <w:p w:rsidR="003B690D" w:rsidRPr="00B1023F" w:rsidRDefault="003B690D" w:rsidP="00B1023F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&lt;class title="</w:t>
      </w:r>
      <w:r w:rsidRPr="00B1023F">
        <w:rPr>
          <w:rFonts w:ascii="宋体" w:hAnsi="宋体" w:hint="eastAsia"/>
          <w:sz w:val="24"/>
          <w:szCs w:val="24"/>
        </w:rPr>
        <w:t>电视剧</w:t>
      </w:r>
      <w:r>
        <w:rPr>
          <w:rFonts w:ascii="宋体" w:hAnsi="宋体"/>
          <w:sz w:val="24"/>
          <w:szCs w:val="24"/>
        </w:rPr>
        <w:t>"</w:t>
      </w:r>
      <w:r w:rsidRPr="00B1023F">
        <w:rPr>
          <w:rFonts w:ascii="宋体" w:hAnsi="宋体"/>
          <w:sz w:val="24"/>
          <w:szCs w:val="24"/>
        </w:rPr>
        <w:t>&gt;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&lt;/class&gt;</w:t>
      </w:r>
    </w:p>
    <w:p w:rsidR="003B690D" w:rsidRPr="00B1023F" w:rsidRDefault="003B690D" w:rsidP="00B1023F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&lt;/data&gt;</w:t>
      </w:r>
    </w:p>
    <w:p w:rsidR="003B690D" w:rsidRPr="00690A59" w:rsidRDefault="003B690D" w:rsidP="00690A59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8609BF">
      <w:pPr>
        <w:pStyle w:val="a4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r w:rsidRPr="00820AD0">
        <w:rPr>
          <w:rFonts w:ascii="宋体" w:hAnsi="宋体" w:hint="eastAsia"/>
          <w:sz w:val="30"/>
          <w:szCs w:val="30"/>
        </w:rPr>
        <w:t>按照分类的直播列表</w:t>
      </w:r>
      <w:bookmarkEnd w:id="433"/>
      <w:bookmarkEnd w:id="434"/>
      <w:r w:rsidRPr="00820AD0">
        <w:rPr>
          <w:rFonts w:ascii="宋体" w:hAnsi="宋体"/>
          <w:sz w:val="30"/>
          <w:szCs w:val="30"/>
        </w:rPr>
        <w:t xml:space="preserve"> </w:t>
      </w:r>
      <w:bookmarkStart w:id="438" w:name="OLE_LINK29"/>
      <w:bookmarkStart w:id="439" w:name="OLE_LINK30"/>
      <w:bookmarkStart w:id="440" w:name="OLE_LINK48"/>
      <w:r w:rsidRPr="00820AD0">
        <w:rPr>
          <w:rFonts w:ascii="宋体" w:hAnsi="宋体"/>
          <w:sz w:val="30"/>
          <w:szCs w:val="30"/>
        </w:rPr>
        <w:t>GetLivePrograme</w:t>
      </w:r>
      <w:bookmarkEnd w:id="435"/>
      <w:bookmarkEnd w:id="438"/>
      <w:bookmarkEnd w:id="439"/>
      <w:bookmarkEnd w:id="440"/>
    </w:p>
    <w:bookmarkEnd w:id="436"/>
    <w:bookmarkEnd w:id="437"/>
    <w:p w:rsidR="003B690D" w:rsidRPr="00820AD0" w:rsidRDefault="003B690D" w:rsidP="003421F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3"/>
        <w:gridCol w:w="1261"/>
        <w:gridCol w:w="1114"/>
        <w:gridCol w:w="3177"/>
      </w:tblGrid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城市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如果为空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只返回卫视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如果不为空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卫视</w:t>
            </w:r>
            <w:r w:rsidRPr="00452E3A">
              <w:rPr>
                <w:rFonts w:ascii="宋体" w:hAnsi="宋体"/>
                <w:sz w:val="24"/>
                <w:szCs w:val="24"/>
              </w:rPr>
              <w:t>+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分类的关键字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如果为空默认当前时间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如果为空默认今天</w:t>
            </w:r>
            <w:r w:rsidRPr="00452E3A">
              <w:rPr>
                <w:rFonts w:ascii="宋体" w:hAnsi="宋体"/>
                <w:sz w:val="24"/>
                <w:szCs w:val="24"/>
              </w:rPr>
              <w:t>23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：</w:t>
            </w:r>
            <w:r w:rsidRPr="00452E3A">
              <w:rPr>
                <w:rFonts w:ascii="宋体" w:hAnsi="宋体"/>
                <w:sz w:val="24"/>
                <w:szCs w:val="24"/>
              </w:rPr>
              <w:t>59</w:t>
            </w:r>
          </w:p>
        </w:tc>
      </w:tr>
    </w:tbl>
    <w:p w:rsidR="003B690D" w:rsidRPr="00820AD0" w:rsidRDefault="003B690D" w:rsidP="003421F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3B690D" w:rsidRPr="00820AD0" w:rsidRDefault="003B690D" w:rsidP="003421F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3421F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type="GetChannelList" language="zh-CN"&gt;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bookmarkStart w:id="441" w:name="OLE_LINK39"/>
      <w:bookmarkStart w:id="442" w:name="OLE_LINK40"/>
      <w:r w:rsidRPr="00820AD0">
        <w:rPr>
          <w:rFonts w:ascii="宋体" w:hAnsi="宋体"/>
          <w:sz w:val="24"/>
          <w:szCs w:val="24"/>
        </w:rPr>
        <w:t xml:space="preserve">&lt;data </w:t>
      </w:r>
      <w:bookmarkStart w:id="443" w:name="OLE_LINK31"/>
      <w:bookmarkStart w:id="444" w:name="OLE_LINK32"/>
      <w:r w:rsidRPr="00820AD0">
        <w:rPr>
          <w:rFonts w:ascii="宋体" w:hAnsi="宋体"/>
          <w:sz w:val="24"/>
          <w:szCs w:val="24"/>
        </w:rPr>
        <w:t>province</w:t>
      </w:r>
      <w:bookmarkEnd w:id="443"/>
      <w:bookmarkEnd w:id="444"/>
      <w:r w:rsidRPr="00820AD0">
        <w:rPr>
          <w:rFonts w:ascii="宋体" w:hAnsi="宋体"/>
          <w:sz w:val="24"/>
          <w:szCs w:val="24"/>
        </w:rPr>
        <w:t>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四川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</w:t>
      </w:r>
      <w:bookmarkStart w:id="445" w:name="OLE_LINK33"/>
      <w:bookmarkStart w:id="446" w:name="OLE_LINK34"/>
      <w:r w:rsidRPr="00820AD0">
        <w:rPr>
          <w:rFonts w:ascii="宋体" w:hAnsi="宋体"/>
          <w:sz w:val="24"/>
          <w:szCs w:val="24"/>
        </w:rPr>
        <w:t>tag</w:t>
      </w:r>
      <w:bookmarkEnd w:id="445"/>
      <w:bookmarkEnd w:id="446"/>
      <w:r w:rsidRPr="00820AD0">
        <w:rPr>
          <w:rFonts w:ascii="宋体" w:hAnsi="宋体"/>
          <w:sz w:val="24"/>
          <w:szCs w:val="24"/>
        </w:rPr>
        <w:t>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电视剧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</w:t>
      </w:r>
      <w:bookmarkStart w:id="447" w:name="OLE_LINK35"/>
      <w:bookmarkStart w:id="448" w:name="OLE_LINK36"/>
      <w:r w:rsidRPr="00820AD0">
        <w:rPr>
          <w:rFonts w:ascii="宋体" w:hAnsi="宋体"/>
          <w:sz w:val="24"/>
          <w:szCs w:val="24"/>
        </w:rPr>
        <w:t>starttime</w:t>
      </w:r>
      <w:bookmarkEnd w:id="447"/>
      <w:bookmarkEnd w:id="448"/>
      <w:r w:rsidRPr="00820AD0">
        <w:rPr>
          <w:rFonts w:ascii="宋体" w:hAnsi="宋体"/>
          <w:sz w:val="24"/>
          <w:szCs w:val="24"/>
        </w:rPr>
        <w:t>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 08:00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</w:t>
      </w:r>
      <w:bookmarkStart w:id="449" w:name="OLE_LINK37"/>
      <w:bookmarkStart w:id="450" w:name="OLE_LINK38"/>
      <w:r w:rsidRPr="00820AD0">
        <w:rPr>
          <w:rFonts w:ascii="宋体" w:hAnsi="宋体"/>
          <w:sz w:val="24"/>
          <w:szCs w:val="24"/>
        </w:rPr>
        <w:lastRenderedPageBreak/>
        <w:t>endtime</w:t>
      </w:r>
      <w:bookmarkEnd w:id="449"/>
      <w:bookmarkEnd w:id="450"/>
      <w:r w:rsidRPr="00820AD0">
        <w:rPr>
          <w:rFonts w:ascii="宋体" w:hAnsi="宋体"/>
          <w:sz w:val="24"/>
          <w:szCs w:val="24"/>
        </w:rPr>
        <w:t>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2011-11-7 10:00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/&gt;</w:t>
      </w:r>
    </w:p>
    <w:bookmarkEnd w:id="441"/>
    <w:bookmarkEnd w:id="442"/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B690D" w:rsidRPr="00820AD0" w:rsidRDefault="003B690D" w:rsidP="003421F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3B690D" w:rsidRPr="00820AD0" w:rsidRDefault="003B690D" w:rsidP="003421F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3B690D" w:rsidRPr="00820AD0" w:rsidRDefault="003B690D" w:rsidP="003421F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3B690D" w:rsidRPr="00820AD0" w:rsidRDefault="003B690D" w:rsidP="003421F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3B690D" w:rsidRPr="00820AD0" w:rsidRDefault="003B690D" w:rsidP="003421F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3421F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&lt;/episodes&gt;</w:t>
      </w:r>
    </w:p>
    <w:p w:rsidR="003B690D" w:rsidRPr="00820AD0" w:rsidRDefault="003B690D" w:rsidP="003421F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3B690D" w:rsidRPr="00820AD0" w:rsidRDefault="003B690D" w:rsidP="003421F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  &lt;/data&gt;</w:t>
      </w:r>
    </w:p>
    <w:p w:rsidR="003B690D" w:rsidRPr="00820AD0" w:rsidRDefault="003B690D" w:rsidP="003421FC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30"/>
          <w:szCs w:val="30"/>
        </w:rPr>
        <w:t>&lt;/</w:t>
      </w:r>
      <w:r w:rsidRPr="00820AD0">
        <w:rPr>
          <w:rFonts w:ascii="宋体" w:hAnsi="宋体"/>
          <w:sz w:val="24"/>
          <w:szCs w:val="24"/>
        </w:rPr>
        <w:t>response&gt;</w:t>
      </w:r>
    </w:p>
    <w:p w:rsidR="003B690D" w:rsidRPr="00820AD0" w:rsidRDefault="003B690D" w:rsidP="008609BF">
      <w:pPr>
        <w:pStyle w:val="a4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51" w:name="OLE_LINK26"/>
      <w:bookmarkStart w:id="452" w:name="OLE_LINK59"/>
      <w:bookmarkStart w:id="453" w:name="_Toc319317226"/>
      <w:r w:rsidRPr="00820AD0">
        <w:rPr>
          <w:rFonts w:ascii="宋体" w:hAnsi="宋体" w:hint="eastAsia"/>
          <w:sz w:val="30"/>
          <w:szCs w:val="30"/>
        </w:rPr>
        <w:t>按照</w:t>
      </w:r>
      <w:r w:rsidRPr="00820AD0">
        <w:rPr>
          <w:rFonts w:ascii="宋体" w:hAnsi="宋体"/>
          <w:sz w:val="30"/>
          <w:szCs w:val="30"/>
        </w:rPr>
        <w:t>wiki_id</w:t>
      </w:r>
      <w:r w:rsidRPr="00820AD0">
        <w:rPr>
          <w:rFonts w:ascii="宋体" w:hAnsi="宋体" w:hint="eastAsia"/>
          <w:sz w:val="30"/>
          <w:szCs w:val="30"/>
        </w:rPr>
        <w:t>获取</w:t>
      </w:r>
      <w:r w:rsidRPr="00820AD0">
        <w:rPr>
          <w:rFonts w:ascii="宋体" w:hAnsi="宋体"/>
          <w:sz w:val="30"/>
          <w:szCs w:val="30"/>
        </w:rPr>
        <w:t>wiki</w:t>
      </w:r>
      <w:r w:rsidRPr="00820AD0">
        <w:rPr>
          <w:rFonts w:ascii="宋体" w:hAnsi="宋体" w:hint="eastAsia"/>
          <w:sz w:val="30"/>
          <w:szCs w:val="30"/>
        </w:rPr>
        <w:t>详细信息</w:t>
      </w:r>
      <w:bookmarkEnd w:id="451"/>
      <w:r w:rsidRPr="00820AD0">
        <w:rPr>
          <w:rFonts w:ascii="宋体" w:hAnsi="宋体"/>
          <w:sz w:val="30"/>
          <w:szCs w:val="30"/>
        </w:rPr>
        <w:t xml:space="preserve"> GetWikiInfo</w:t>
      </w:r>
      <w:bookmarkEnd w:id="452"/>
      <w:bookmarkEnd w:id="453"/>
    </w:p>
    <w:p w:rsidR="003B690D" w:rsidRPr="00820AD0" w:rsidRDefault="003B690D" w:rsidP="00820AD0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4"/>
        <w:gridCol w:w="3179"/>
      </w:tblGrid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254072" w:rsidRPr="00452E3A" w:rsidTr="00452E3A">
        <w:trPr>
          <w:ins w:id="454" w:author="superwen" w:date="2012-03-20T11:45:00Z"/>
        </w:trPr>
        <w:tc>
          <w:tcPr>
            <w:tcW w:w="1263" w:type="dxa"/>
          </w:tcPr>
          <w:p w:rsidR="00254072" w:rsidRPr="00452E3A" w:rsidRDefault="00254072" w:rsidP="00452E3A">
            <w:pPr>
              <w:spacing w:line="360" w:lineRule="auto"/>
              <w:rPr>
                <w:ins w:id="455" w:author="superwen" w:date="2012-03-20T11:45:00Z"/>
                <w:rFonts w:ascii="宋体" w:hAnsi="宋体"/>
                <w:sz w:val="24"/>
                <w:szCs w:val="24"/>
              </w:rPr>
            </w:pPr>
            <w:ins w:id="456" w:author="superwen" w:date="2012-03-20T11:45:00Z">
              <w:r>
                <w:rPr>
                  <w:rFonts w:ascii="宋体" w:hAnsi="宋体" w:hint="eastAsia"/>
                  <w:sz w:val="24"/>
                  <w:szCs w:val="24"/>
                </w:rPr>
                <w:t>data</w:t>
              </w:r>
            </w:ins>
          </w:p>
        </w:tc>
        <w:tc>
          <w:tcPr>
            <w:tcW w:w="1678" w:type="dxa"/>
          </w:tcPr>
          <w:p w:rsidR="00254072" w:rsidRPr="00452E3A" w:rsidRDefault="00254072" w:rsidP="00452E3A">
            <w:pPr>
              <w:spacing w:line="360" w:lineRule="auto"/>
              <w:rPr>
                <w:ins w:id="457" w:author="superwen" w:date="2012-03-20T11:45:00Z"/>
                <w:rFonts w:ascii="宋体" w:hAnsi="宋体"/>
                <w:sz w:val="24"/>
                <w:szCs w:val="24"/>
              </w:rPr>
            </w:pPr>
            <w:ins w:id="458" w:author="superwen" w:date="2012-03-20T11:45:00Z">
              <w:r>
                <w:rPr>
                  <w:rFonts w:ascii="宋体" w:hAnsi="宋体" w:hint="eastAsia"/>
                  <w:sz w:val="24"/>
                  <w:szCs w:val="24"/>
                </w:rPr>
                <w:t>collection</w:t>
              </w:r>
            </w:ins>
          </w:p>
        </w:tc>
        <w:tc>
          <w:tcPr>
            <w:tcW w:w="1262" w:type="dxa"/>
          </w:tcPr>
          <w:p w:rsidR="00254072" w:rsidRPr="00452E3A" w:rsidRDefault="00254072" w:rsidP="00452E3A">
            <w:pPr>
              <w:spacing w:line="360" w:lineRule="auto"/>
              <w:rPr>
                <w:ins w:id="459" w:author="superwen" w:date="2012-03-20T11:45:00Z"/>
                <w:rFonts w:ascii="宋体" w:hAnsi="宋体"/>
                <w:sz w:val="24"/>
                <w:szCs w:val="24"/>
              </w:rPr>
            </w:pPr>
            <w:ins w:id="460" w:author="superwen" w:date="2012-03-20T11:45:00Z">
              <w:r>
                <w:rPr>
                  <w:rFonts w:ascii="宋体" w:hAnsi="宋体"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1118" w:type="dxa"/>
          </w:tcPr>
          <w:p w:rsidR="00254072" w:rsidRPr="00452E3A" w:rsidRDefault="00254072" w:rsidP="00452E3A">
            <w:pPr>
              <w:spacing w:line="360" w:lineRule="auto"/>
              <w:rPr>
                <w:ins w:id="461" w:author="superwen" w:date="2012-03-20T11:45:00Z"/>
                <w:rFonts w:ascii="宋体" w:hAnsi="宋体"/>
                <w:sz w:val="24"/>
                <w:szCs w:val="24"/>
              </w:rPr>
            </w:pPr>
            <w:ins w:id="462" w:author="superwen" w:date="2012-03-20T11:45:00Z">
              <w:r>
                <w:rPr>
                  <w:rFonts w:ascii="宋体" w:hAnsi="宋体" w:hint="eastAsia"/>
                  <w:sz w:val="24"/>
                  <w:szCs w:val="24"/>
                </w:rPr>
                <w:t>选填</w:t>
              </w:r>
            </w:ins>
          </w:p>
        </w:tc>
        <w:tc>
          <w:tcPr>
            <w:tcW w:w="3201" w:type="dxa"/>
          </w:tcPr>
          <w:p w:rsidR="00254072" w:rsidRDefault="00254072" w:rsidP="00452E3A">
            <w:pPr>
              <w:spacing w:line="360" w:lineRule="auto"/>
              <w:rPr>
                <w:ins w:id="463" w:author="superwen" w:date="2012-03-20T11:47:00Z"/>
                <w:rFonts w:ascii="宋体" w:hAnsi="宋体"/>
                <w:sz w:val="24"/>
                <w:szCs w:val="24"/>
              </w:rPr>
            </w:pPr>
            <w:ins w:id="464" w:author="superwen" w:date="2012-03-20T11:45:00Z">
              <w:r>
                <w:rPr>
                  <w:rFonts w:ascii="宋体" w:hAnsi="宋体" w:hint="eastAsia"/>
                  <w:sz w:val="24"/>
                  <w:szCs w:val="24"/>
                </w:rPr>
                <w:t>如</w:t>
              </w:r>
            </w:ins>
            <w:ins w:id="465" w:author="superwen" w:date="2012-03-20T11:46:00Z">
              <w:r w:rsidR="007E35E3">
                <w:rPr>
                  <w:rFonts w:ascii="宋体" w:hAnsi="宋体" w:hint="eastAsia"/>
                  <w:sz w:val="24"/>
                  <w:szCs w:val="24"/>
                </w:rPr>
                <w:t xml:space="preserve"> </w:t>
              </w:r>
              <w:r w:rsidR="007E35E3" w:rsidRPr="00452E3A">
                <w:rPr>
                  <w:rFonts w:ascii="宋体" w:hAnsi="宋体"/>
                  <w:sz w:val="24"/>
                  <w:szCs w:val="24"/>
                </w:rPr>
                <w:t>episodes</w:t>
              </w:r>
              <w:r w:rsidR="007E35E3">
                <w:rPr>
                  <w:rFonts w:ascii="宋体" w:hAnsi="宋体" w:hint="eastAsia"/>
                  <w:sz w:val="24"/>
                  <w:szCs w:val="24"/>
                </w:rPr>
                <w:t>，living，action</w:t>
              </w:r>
            </w:ins>
          </w:p>
          <w:p w:rsidR="007E35E3" w:rsidRPr="00452E3A" w:rsidRDefault="007E35E3" w:rsidP="00452E3A">
            <w:pPr>
              <w:spacing w:line="360" w:lineRule="auto"/>
              <w:rPr>
                <w:ins w:id="466" w:author="superwen" w:date="2012-03-20T11:45:00Z"/>
                <w:rFonts w:ascii="宋体" w:hAnsi="宋体"/>
                <w:sz w:val="24"/>
                <w:szCs w:val="24"/>
              </w:rPr>
            </w:pPr>
            <w:ins w:id="467" w:author="superwen" w:date="2012-03-20T11:47:00Z">
              <w:r>
                <w:rPr>
                  <w:rFonts w:ascii="宋体" w:hAnsi="宋体" w:hint="eastAsia"/>
                  <w:sz w:val="24"/>
                  <w:szCs w:val="24"/>
                </w:rPr>
                <w:t>可以为多个，多个之间逗号分割</w:t>
              </w:r>
            </w:ins>
          </w:p>
        </w:tc>
      </w:tr>
    </w:tbl>
    <w:p w:rsidR="003B690D" w:rsidRPr="00820AD0" w:rsidRDefault="003B690D" w:rsidP="00820AD0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468" w:name="OLE_LINK62"/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  <w:bookmarkEnd w:id="468"/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类型</w:t>
            </w: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动作类型如：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favorite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收藏过的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like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喜欢过的</w:t>
            </w:r>
          </w:p>
          <w:p w:rsidR="003B690D" w:rsidRPr="00452E3A" w:rsidRDefault="003B690D" w:rsidP="00452E3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watch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看过的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var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当看过和喜欢的时候，是短评的内容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操作的时间</w:t>
            </w:r>
          </w:p>
        </w:tc>
      </w:tr>
    </w:tbl>
    <w:p w:rsidR="003B690D" w:rsidRPr="00820AD0" w:rsidRDefault="003B690D" w:rsidP="00820AD0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B690D" w:rsidRPr="00820AD0" w:rsidRDefault="003B690D" w:rsidP="00820AD0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type="GetWikiInfo" language="zh-CN"&gt;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wiki_id="1234"/&gt;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&lt;/request&gt;</w:t>
      </w:r>
    </w:p>
    <w:p w:rsidR="003B690D" w:rsidRPr="00820AD0" w:rsidRDefault="003B690D" w:rsidP="00820AD0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3B690D" w:rsidRPr="00820AD0" w:rsidRDefault="003B690D" w:rsidP="00820AD0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3B690D" w:rsidRPr="00820AD0" w:rsidRDefault="003B690D" w:rsidP="00820AD0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3B690D" w:rsidRPr="00820AD0" w:rsidRDefault="003B690D" w:rsidP="00820AD0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3B690D" w:rsidRPr="00820AD0" w:rsidRDefault="003B690D" w:rsidP="00820AD0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Pr="00820AD0" w:rsidRDefault="003B690D" w:rsidP="00820AD0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3B690D" w:rsidRDefault="003B690D" w:rsidP="00820AD0">
      <w:pPr>
        <w:rPr>
          <w:rFonts w:ascii="宋体"/>
          <w:color w:val="FF0000"/>
          <w:sz w:val="24"/>
          <w:szCs w:val="24"/>
        </w:rPr>
      </w:pPr>
      <w:r w:rsidRPr="00820AD0">
        <w:rPr>
          <w:rFonts w:ascii="宋体" w:hAnsi="宋体"/>
          <w:color w:val="FF0000"/>
          <w:sz w:val="24"/>
          <w:szCs w:val="24"/>
        </w:rPr>
        <w:t>&lt;action type="favorite" datetime="2012-1-4 12:23:34"&gt;</w:t>
      </w:r>
    </w:p>
    <w:p w:rsidR="003B690D" w:rsidRPr="00BA0DC2" w:rsidRDefault="003B690D" w:rsidP="00820AD0">
      <w:pPr>
        <w:rPr>
          <w:rFonts w:ascii="宋体"/>
          <w:color w:val="FF0000"/>
          <w:sz w:val="24"/>
          <w:szCs w:val="24"/>
        </w:rPr>
      </w:pPr>
      <w:r w:rsidRPr="00820AD0">
        <w:rPr>
          <w:rFonts w:ascii="宋体" w:hAnsi="宋体"/>
          <w:color w:val="FF0000"/>
          <w:sz w:val="24"/>
          <w:szCs w:val="24"/>
        </w:rPr>
        <w:t>&lt;action type="</w:t>
      </w:r>
      <w:r>
        <w:rPr>
          <w:rFonts w:ascii="宋体" w:hAnsi="宋体"/>
          <w:color w:val="FF0000"/>
          <w:sz w:val="24"/>
          <w:szCs w:val="24"/>
        </w:rPr>
        <w:t>like</w:t>
      </w:r>
      <w:r w:rsidRPr="00820AD0">
        <w:rPr>
          <w:rFonts w:ascii="宋体" w:hAnsi="宋体"/>
          <w:color w:val="FF0000"/>
          <w:sz w:val="24"/>
          <w:szCs w:val="24"/>
        </w:rPr>
        <w:t>" var="</w:t>
      </w:r>
      <w:r>
        <w:rPr>
          <w:rFonts w:ascii="宋体" w:hAnsi="宋体" w:hint="eastAsia"/>
          <w:color w:val="FF0000"/>
          <w:sz w:val="24"/>
          <w:szCs w:val="24"/>
        </w:rPr>
        <w:t>很喜欢里面的刘夏，哈哈</w:t>
      </w:r>
      <w:r w:rsidRPr="00820AD0">
        <w:rPr>
          <w:rFonts w:ascii="宋体" w:hAnsi="宋体"/>
          <w:color w:val="FF0000"/>
          <w:sz w:val="24"/>
          <w:szCs w:val="24"/>
        </w:rPr>
        <w:t>" datetime="2012-1-4 12:23:34"&gt;</w:t>
      </w:r>
    </w:p>
    <w:p w:rsidR="003B690D" w:rsidRPr="00820AD0" w:rsidRDefault="003B690D" w:rsidP="00820AD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3B690D" w:rsidRPr="00820AD0" w:rsidRDefault="003B690D" w:rsidP="00820AD0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  &lt;/data&gt;</w:t>
      </w:r>
    </w:p>
    <w:p w:rsidR="003B690D" w:rsidRPr="00820AD0" w:rsidRDefault="003B690D" w:rsidP="00820AD0">
      <w:pPr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</w:t>
      </w:r>
      <w:r w:rsidRPr="00820AD0">
        <w:rPr>
          <w:rFonts w:ascii="宋体" w:hAnsi="宋体"/>
        </w:rPr>
        <w:t>&gt;</w:t>
      </w:r>
    </w:p>
    <w:p w:rsidR="003B690D" w:rsidRDefault="003B690D" w:rsidP="008609BF">
      <w:pPr>
        <w:pStyle w:val="a4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69" w:name="_Toc319317227"/>
      <w:r w:rsidRPr="00820AD0">
        <w:rPr>
          <w:rFonts w:ascii="宋体" w:hAnsi="宋体" w:hint="eastAsia"/>
          <w:sz w:val="30"/>
          <w:szCs w:val="30"/>
        </w:rPr>
        <w:t>获取运营商列表</w:t>
      </w:r>
      <w:bookmarkEnd w:id="469"/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signal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运行商标识</w:t>
            </w:r>
            <w:proofErr w:type="gramEnd"/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运行商</w:t>
            </w:r>
            <w:proofErr w:type="gramEnd"/>
            <w:r w:rsidRPr="00452E3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sp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运行商</w:t>
            </w:r>
            <w:proofErr w:type="gramEnd"/>
            <w:r w:rsidRPr="00452E3A">
              <w:rPr>
                <w:rFonts w:ascii="宋体" w:hAnsi="宋体"/>
                <w:sz w:val="24"/>
                <w:szCs w:val="24"/>
              </w:rPr>
              <w:t>logo url</w:t>
            </w:r>
          </w:p>
        </w:tc>
      </w:tr>
    </w:tbl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举例：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355385">
        <w:rPr>
          <w:rFonts w:ascii="宋体" w:hAnsi="宋体"/>
          <w:sz w:val="24"/>
          <w:szCs w:val="24"/>
        </w:rPr>
        <w:t>&lt;?xml</w:t>
      </w:r>
      <w:proofErr w:type="gramEnd"/>
      <w:r w:rsidRPr="00355385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&lt;parameter type="GetThemeList" language="zh-CN"&gt;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&lt;data page="" size=""/&gt;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&lt;/parameter&gt;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&lt;/request&gt;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355385">
        <w:rPr>
          <w:rFonts w:ascii="宋体" w:hAnsi="宋体"/>
          <w:sz w:val="24"/>
          <w:szCs w:val="24"/>
        </w:rPr>
        <w:t>&lt;?xml</w:t>
      </w:r>
      <w:proofErr w:type="gramEnd"/>
      <w:r w:rsidRPr="00355385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 </w:t>
      </w:r>
      <w:proofErr w:type="gramStart"/>
      <w:r w:rsidRPr="00355385">
        <w:rPr>
          <w:rFonts w:ascii="宋体" w:hAnsi="宋体"/>
          <w:sz w:val="24"/>
          <w:szCs w:val="24"/>
        </w:rPr>
        <w:t>data</w:t>
      </w:r>
      <w:proofErr w:type="gramEnd"/>
      <w:r w:rsidRPr="00355385">
        <w:rPr>
          <w:rFonts w:ascii="宋体" w:hAnsi="宋体"/>
          <w:sz w:val="24"/>
          <w:szCs w:val="24"/>
        </w:rPr>
        <w:t xml:space="preserve"> language="zh-CN" total="2"&gt;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&lt;sp signal ="sohu" title="</w:t>
      </w:r>
      <w:r w:rsidRPr="00355385">
        <w:rPr>
          <w:rFonts w:ascii="宋体" w:hAnsi="宋体" w:hint="eastAsia"/>
          <w:sz w:val="24"/>
          <w:szCs w:val="24"/>
        </w:rPr>
        <w:t>搜狐</w:t>
      </w:r>
      <w:r w:rsidRPr="00355385">
        <w:rPr>
          <w:rFonts w:ascii="宋体" w:hAnsi="宋体"/>
          <w:sz w:val="24"/>
          <w:szCs w:val="24"/>
        </w:rPr>
        <w:t>" remark=</w:t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Pr="00355385">
        <w:rPr>
          <w:rFonts w:ascii="宋体" w:hAnsi="宋体" w:hint="eastAsia"/>
          <w:sz w:val="24"/>
          <w:szCs w:val="24"/>
        </w:rPr>
        <w:t>描述</w:t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Pr="00355385">
        <w:rPr>
          <w:rFonts w:ascii="宋体" w:hAnsi="宋体"/>
          <w:sz w:val="24"/>
          <w:szCs w:val="24"/>
        </w:rPr>
        <w:t xml:space="preserve"> img="http://x.jpg" /&gt;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&lt;sp signal ="qiyi" title="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remark=</w:t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Pr="00355385">
        <w:rPr>
          <w:rFonts w:ascii="宋体" w:hAnsi="宋体" w:hint="eastAsia"/>
          <w:sz w:val="24"/>
          <w:szCs w:val="24"/>
        </w:rPr>
        <w:t>描述</w:t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Pr="00355385">
        <w:rPr>
          <w:rFonts w:ascii="宋体" w:hAnsi="宋体"/>
          <w:sz w:val="24"/>
          <w:szCs w:val="24"/>
        </w:rPr>
        <w:t xml:space="preserve"> img=</w:t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="009D0515">
        <w:fldChar w:fldCharType="begin"/>
      </w:r>
      <w:r w:rsidR="00072579">
        <w:instrText>HYPERLINK "http://x.jpg"</w:instrText>
      </w:r>
      <w:r w:rsidR="009D0515">
        <w:fldChar w:fldCharType="separate"/>
      </w:r>
      <w:r w:rsidRPr="00355385">
        <w:t>http://x.jpg</w:t>
      </w:r>
      <w:r w:rsidR="009D0515">
        <w:fldChar w:fldCharType="end"/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Pr="00355385">
        <w:rPr>
          <w:rFonts w:ascii="宋体" w:hAnsi="宋体"/>
          <w:sz w:val="24"/>
          <w:szCs w:val="24"/>
        </w:rPr>
        <w:t xml:space="preserve">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&lt;/data&gt;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8609BF">
      <w:pPr>
        <w:pStyle w:val="a4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470" w:name="_Toc319317228"/>
      <w:r w:rsidRPr="00820AD0">
        <w:rPr>
          <w:rFonts w:ascii="宋体" w:hAnsi="宋体" w:hint="eastAsia"/>
          <w:sz w:val="30"/>
          <w:szCs w:val="30"/>
        </w:rPr>
        <w:t>获取</w:t>
      </w:r>
      <w:r>
        <w:rPr>
          <w:rFonts w:ascii="宋体" w:hAnsi="宋体" w:hint="eastAsia"/>
          <w:sz w:val="30"/>
          <w:szCs w:val="30"/>
        </w:rPr>
        <w:t>运营商</w:t>
      </w:r>
      <w:r w:rsidRPr="00820AD0">
        <w:rPr>
          <w:rFonts w:ascii="宋体" w:hAnsi="宋体" w:hint="eastAsia"/>
          <w:sz w:val="30"/>
          <w:szCs w:val="30"/>
        </w:rPr>
        <w:t>分类影视列表：</w:t>
      </w:r>
      <w:r w:rsidRPr="00820AD0">
        <w:rPr>
          <w:rFonts w:ascii="宋体" w:hAnsi="宋体"/>
          <w:sz w:val="30"/>
          <w:szCs w:val="30"/>
        </w:rPr>
        <w:t>Get</w:t>
      </w:r>
      <w:r>
        <w:rPr>
          <w:rFonts w:ascii="宋体" w:hAnsi="宋体"/>
          <w:sz w:val="30"/>
          <w:szCs w:val="30"/>
        </w:rPr>
        <w:t>SP</w:t>
      </w:r>
      <w:r w:rsidRPr="00820AD0">
        <w:rPr>
          <w:rFonts w:ascii="宋体" w:hAnsi="宋体"/>
          <w:sz w:val="30"/>
          <w:szCs w:val="30"/>
        </w:rPr>
        <w:t>MediaListByCategory</w:t>
      </w:r>
      <w:bookmarkEnd w:id="470"/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运营商标识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，</w:t>
            </w: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3B690D" w:rsidRPr="00452E3A" w:rsidTr="00452E3A">
        <w:tc>
          <w:tcPr>
            <w:tcW w:w="124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举例：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355385">
        <w:rPr>
          <w:rFonts w:ascii="宋体" w:hAnsi="宋体"/>
          <w:sz w:val="24"/>
          <w:szCs w:val="24"/>
        </w:rPr>
        <w:t>&lt;?xml</w:t>
      </w:r>
      <w:proofErr w:type="gramEnd"/>
      <w:r w:rsidRPr="00355385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&lt;request website="http://iptv.cedock.com"&gt;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&lt;parameter type="GetMediaListByCategory" language="zh-CN"&gt;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&lt;user huanid="1234" token="x" ver="2"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&lt;data </w:t>
      </w:r>
      <w:r>
        <w:rPr>
          <w:rFonts w:ascii="宋体" w:hAnsi="宋体"/>
          <w:sz w:val="24"/>
          <w:szCs w:val="24"/>
        </w:rPr>
        <w:t>sp=</w:t>
      </w:r>
      <w:r w:rsidRPr="00355385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qiyi</w:t>
      </w:r>
      <w:r w:rsidRPr="00355385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</w:t>
      </w:r>
      <w:r w:rsidRPr="00355385">
        <w:rPr>
          <w:rFonts w:ascii="宋体" w:hAnsi="宋体"/>
          <w:sz w:val="24"/>
          <w:szCs w:val="24"/>
        </w:rPr>
        <w:t>cid="1" order="1" page="1" size="10"&gt;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&lt;filter type="</w:t>
      </w:r>
      <w:r w:rsidRPr="00355385">
        <w:rPr>
          <w:rFonts w:ascii="宋体" w:hAnsi="宋体" w:hint="eastAsia"/>
          <w:sz w:val="24"/>
          <w:szCs w:val="24"/>
        </w:rPr>
        <w:t>地区</w:t>
      </w:r>
      <w:r w:rsidRPr="00355385">
        <w:rPr>
          <w:rFonts w:ascii="宋体" w:hAnsi="宋体"/>
          <w:sz w:val="24"/>
          <w:szCs w:val="24"/>
        </w:rPr>
        <w:t>" value="</w:t>
      </w:r>
      <w:r w:rsidRPr="00355385">
        <w:rPr>
          <w:rFonts w:ascii="宋体" w:hAnsi="宋体" w:hint="eastAsia"/>
          <w:sz w:val="24"/>
          <w:szCs w:val="24"/>
        </w:rPr>
        <w:t>美国</w:t>
      </w:r>
      <w:r w:rsidRPr="00355385">
        <w:rPr>
          <w:rFonts w:ascii="宋体" w:hAnsi="宋体"/>
          <w:sz w:val="24"/>
          <w:szCs w:val="24"/>
        </w:rPr>
        <w:t>" /&gt;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&lt;filter type="</w:t>
      </w:r>
      <w:r w:rsidRPr="00355385">
        <w:rPr>
          <w:rFonts w:ascii="宋体" w:hAnsi="宋体" w:hint="eastAsia"/>
          <w:sz w:val="24"/>
          <w:szCs w:val="24"/>
        </w:rPr>
        <w:t>时间</w:t>
      </w:r>
      <w:r w:rsidRPr="00355385">
        <w:rPr>
          <w:rFonts w:ascii="宋体" w:hAnsi="宋体"/>
          <w:sz w:val="24"/>
          <w:szCs w:val="24"/>
        </w:rPr>
        <w:t>" value="lt1980" /&gt;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&lt;/data&gt;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&lt;/parameter&gt;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&lt;/request&gt;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355385">
        <w:rPr>
          <w:rFonts w:ascii="宋体" w:hAnsi="宋体"/>
          <w:sz w:val="24"/>
          <w:szCs w:val="24"/>
        </w:rPr>
        <w:t>&lt;?xml</w:t>
      </w:r>
      <w:proofErr w:type="gramEnd"/>
      <w:r w:rsidRPr="00355385">
        <w:rPr>
          <w:rFonts w:ascii="宋体" w:hAnsi="宋体"/>
          <w:sz w:val="24"/>
          <w:szCs w:val="24"/>
        </w:rPr>
        <w:t xml:space="preserve"> version="1.0" encoding="utf-8"?&gt;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&lt;data language="zh-CN" num="1" total="10"&gt;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&lt;media id="123" title="</w:t>
      </w:r>
      <w:r w:rsidRPr="00355385">
        <w:rPr>
          <w:rFonts w:ascii="宋体" w:hAnsi="宋体" w:hint="eastAsia"/>
          <w:sz w:val="24"/>
          <w:szCs w:val="24"/>
        </w:rPr>
        <w:t>新少林寺</w:t>
      </w:r>
      <w:r w:rsidRPr="00355385">
        <w:rPr>
          <w:rFonts w:ascii="宋体" w:hAnsi="宋体"/>
          <w:sz w:val="24"/>
          <w:szCs w:val="24"/>
        </w:rPr>
        <w:t>"&gt;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&lt;info director="</w:t>
      </w:r>
      <w:r w:rsidRPr="00355385">
        <w:rPr>
          <w:rFonts w:ascii="宋体" w:hAnsi="宋体" w:hint="eastAsia"/>
          <w:sz w:val="24"/>
          <w:szCs w:val="24"/>
        </w:rPr>
        <w:t>刘德华</w:t>
      </w:r>
      <w:r w:rsidRPr="00355385">
        <w:rPr>
          <w:rFonts w:ascii="宋体" w:hAnsi="宋体"/>
          <w:sz w:val="24"/>
          <w:szCs w:val="24"/>
        </w:rPr>
        <w:t>" actors="</w:t>
      </w:r>
      <w:r w:rsidRPr="00355385">
        <w:rPr>
          <w:rFonts w:ascii="宋体" w:hAnsi="宋体" w:hint="eastAsia"/>
          <w:sz w:val="24"/>
          <w:szCs w:val="24"/>
        </w:rPr>
        <w:t>刘德华</w:t>
      </w:r>
      <w:r w:rsidRPr="00355385">
        <w:rPr>
          <w:rFonts w:ascii="宋体" w:hAnsi="宋体"/>
          <w:sz w:val="24"/>
          <w:szCs w:val="24"/>
        </w:rPr>
        <w:t>" type="</w:t>
      </w:r>
      <w:r w:rsidRPr="00355385">
        <w:rPr>
          <w:rFonts w:ascii="宋体" w:hAnsi="宋体" w:hint="eastAsia"/>
          <w:sz w:val="24"/>
          <w:szCs w:val="24"/>
        </w:rPr>
        <w:t>武侠</w:t>
      </w:r>
      <w:r w:rsidRPr="00355385">
        <w:rPr>
          <w:rFonts w:ascii="宋体" w:hAnsi="宋体"/>
          <w:sz w:val="24"/>
          <w:szCs w:val="24"/>
        </w:rPr>
        <w:t>" area="</w:t>
      </w:r>
      <w:r w:rsidRPr="00355385">
        <w:rPr>
          <w:rFonts w:ascii="宋体" w:hAnsi="宋体" w:hint="eastAsia"/>
          <w:sz w:val="24"/>
          <w:szCs w:val="24"/>
        </w:rPr>
        <w:t>香港</w:t>
      </w:r>
      <w:r w:rsidRPr="00355385">
        <w:rPr>
          <w:rFonts w:ascii="宋体" w:hAnsi="宋体"/>
          <w:sz w:val="24"/>
          <w:szCs w:val="24"/>
        </w:rPr>
        <w:t xml:space="preserve">" </w:t>
      </w:r>
      <w:r w:rsidRPr="00355385">
        <w:rPr>
          <w:rFonts w:ascii="宋体" w:hAnsi="宋体"/>
          <w:sz w:val="24"/>
          <w:szCs w:val="24"/>
        </w:rPr>
        <w:lastRenderedPageBreak/>
        <w:t>language="</w:t>
      </w:r>
      <w:r w:rsidRPr="00355385">
        <w:rPr>
          <w:rFonts w:ascii="宋体" w:hAnsi="宋体" w:hint="eastAsia"/>
          <w:sz w:val="24"/>
          <w:szCs w:val="24"/>
        </w:rPr>
        <w:t>国语</w:t>
      </w:r>
      <w:r w:rsidRPr="00355385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;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prefer="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"/&gt;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</w:t>
      </w:r>
      <w:proofErr w:type="gramStart"/>
      <w:r w:rsidRPr="00355385">
        <w:rPr>
          <w:rFonts w:ascii="宋体" w:hAnsi="宋体"/>
          <w:sz w:val="24"/>
          <w:szCs w:val="24"/>
        </w:rPr>
        <w:t>description</w:t>
      </w:r>
      <w:proofErr w:type="gramEnd"/>
      <w:r w:rsidRPr="00355385">
        <w:rPr>
          <w:rFonts w:ascii="宋体" w:hAnsi="宋体"/>
          <w:sz w:val="24"/>
          <w:szCs w:val="24"/>
        </w:rPr>
        <w:t>&gt;&lt;![CDATA[</w:t>
      </w:r>
      <w:r w:rsidRPr="00355385">
        <w:rPr>
          <w:rFonts w:ascii="宋体" w:hAnsi="宋体" w:hint="eastAsia"/>
          <w:sz w:val="24"/>
          <w:szCs w:val="24"/>
        </w:rPr>
        <w:t>少林寺新版……</w:t>
      </w:r>
      <w:r w:rsidRPr="00355385">
        <w:rPr>
          <w:rFonts w:ascii="宋体" w:hAnsi="宋体"/>
          <w:sz w:val="24"/>
          <w:szCs w:val="24"/>
        </w:rPr>
        <w:t>]]&gt;&lt;/description&gt;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&lt;posters num="2"&gt;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&lt;/posters&gt;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&lt;episodes source="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" num="1"&gt;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355385">
        <w:rPr>
          <w:rFonts w:ascii="宋体" w:hAnsi="宋体"/>
          <w:sz w:val="24"/>
          <w:szCs w:val="24"/>
        </w:rPr>
        <w:t>vip</w:t>
      </w:r>
      <w:proofErr w:type="gramEnd"/>
      <w:r w:rsidRPr="00355385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&lt;/episodes&gt;</w:t>
      </w:r>
    </w:p>
    <w:p w:rsidR="003B690D" w:rsidRPr="00355385" w:rsidRDefault="003B690D" w:rsidP="00355385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&lt;episodes source="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num="2"&gt;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355385">
        <w:rPr>
          <w:rFonts w:ascii="宋体" w:hAnsi="宋体"/>
          <w:sz w:val="24"/>
          <w:szCs w:val="24"/>
        </w:rPr>
        <w:t>vip</w:t>
      </w:r>
      <w:proofErr w:type="gramEnd"/>
      <w:r w:rsidRPr="00355385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355385">
        <w:rPr>
          <w:rFonts w:ascii="宋体" w:hAnsi="宋体"/>
          <w:sz w:val="24"/>
          <w:szCs w:val="24"/>
        </w:rPr>
        <w:t>vip</w:t>
      </w:r>
      <w:proofErr w:type="gramEnd"/>
      <w:r w:rsidRPr="00355385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&lt;/episodes&gt;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&lt;/media&gt;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&lt;/data&gt;</w:t>
      </w:r>
    </w:p>
    <w:p w:rsidR="003B690D" w:rsidRPr="00355385" w:rsidRDefault="003B690D" w:rsidP="00355385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&lt;/response&gt;</w:t>
      </w:r>
    </w:p>
    <w:p w:rsidR="003B690D" w:rsidRPr="00820AD0" w:rsidRDefault="003B690D" w:rsidP="000F2A93">
      <w:pPr>
        <w:outlineLvl w:val="0"/>
        <w:rPr>
          <w:rFonts w:ascii="宋体"/>
          <w:sz w:val="32"/>
          <w:szCs w:val="32"/>
        </w:rPr>
      </w:pPr>
    </w:p>
    <w:p w:rsidR="003B690D" w:rsidRPr="00820AD0" w:rsidRDefault="003B690D" w:rsidP="000F2A93">
      <w:pPr>
        <w:outlineLvl w:val="0"/>
        <w:rPr>
          <w:rFonts w:ascii="宋体"/>
          <w:sz w:val="32"/>
          <w:szCs w:val="32"/>
        </w:rPr>
      </w:pPr>
      <w:bookmarkStart w:id="471" w:name="_Toc319317229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A</w:t>
      </w:r>
      <w:r w:rsidRPr="00820AD0">
        <w:rPr>
          <w:rFonts w:ascii="宋体" w:hAnsi="宋体" w:hint="eastAsia"/>
          <w:sz w:val="32"/>
          <w:szCs w:val="32"/>
        </w:rPr>
        <w:t>：特别说明</w:t>
      </w:r>
      <w:bookmarkEnd w:id="471"/>
    </w:p>
    <w:p w:rsidR="003B690D" w:rsidRPr="00820AD0" w:rsidRDefault="003B690D" w:rsidP="000F2A9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8</w:t>
      </w:r>
      <w:r w:rsidRPr="00820AD0">
        <w:rPr>
          <w:rFonts w:ascii="宋体" w:hAnsi="宋体" w:hint="eastAsia"/>
          <w:sz w:val="24"/>
          <w:szCs w:val="24"/>
        </w:rPr>
        <w:t>获取用户影视列表与</w:t>
      </w:r>
      <w:r w:rsidRPr="00820AD0">
        <w:rPr>
          <w:rFonts w:ascii="宋体" w:hAnsi="宋体"/>
          <w:sz w:val="24"/>
          <w:szCs w:val="24"/>
        </w:rPr>
        <w:t>9</w:t>
      </w:r>
      <w:r w:rsidRPr="00820AD0">
        <w:rPr>
          <w:rFonts w:ascii="宋体" w:hAnsi="宋体" w:hint="eastAsia"/>
          <w:sz w:val="24"/>
          <w:szCs w:val="24"/>
        </w:rPr>
        <w:t>获取用户分集列表接口返回的数据列表按用户行为（观看、标记或收藏）发生时间倒序排列。其中</w:t>
      </w:r>
      <w:r w:rsidRPr="00820AD0">
        <w:rPr>
          <w:rFonts w:ascii="宋体" w:hAnsi="宋体"/>
          <w:sz w:val="24"/>
          <w:szCs w:val="24"/>
        </w:rPr>
        <w:t>8</w:t>
      </w:r>
      <w:r w:rsidRPr="00820AD0">
        <w:rPr>
          <w:rFonts w:ascii="宋体" w:hAnsi="宋体" w:hint="eastAsia"/>
          <w:sz w:val="24"/>
          <w:szCs w:val="24"/>
        </w:rPr>
        <w:t>接口不返回用户行为发生时间，</w:t>
      </w:r>
      <w:r w:rsidRPr="00820AD0">
        <w:rPr>
          <w:rFonts w:ascii="宋体" w:hAnsi="宋体"/>
          <w:sz w:val="24"/>
          <w:szCs w:val="24"/>
        </w:rPr>
        <w:t>9</w:t>
      </w:r>
      <w:r w:rsidRPr="00820AD0">
        <w:rPr>
          <w:rFonts w:ascii="宋体" w:hAnsi="宋体" w:hint="eastAsia"/>
          <w:sz w:val="24"/>
          <w:szCs w:val="24"/>
        </w:rPr>
        <w:t>接口返回的数据中</w:t>
      </w:r>
      <w:r w:rsidRPr="00820AD0">
        <w:rPr>
          <w:rFonts w:ascii="宋体" w:hAnsi="宋体"/>
          <w:sz w:val="24"/>
          <w:szCs w:val="24"/>
        </w:rPr>
        <w:t>data-&gt;media-&gt;info-&gt;time</w:t>
      </w:r>
      <w:r w:rsidRPr="00820AD0">
        <w:rPr>
          <w:rFonts w:ascii="宋体" w:hAnsi="宋体" w:hint="eastAsia"/>
          <w:sz w:val="24"/>
          <w:szCs w:val="24"/>
        </w:rPr>
        <w:t>项就是用户行为发生时间。</w:t>
      </w:r>
    </w:p>
    <w:p w:rsidR="003B690D" w:rsidRPr="00820AD0" w:rsidRDefault="003B690D" w:rsidP="000F2A9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海报类型目前有以下三种：</w:t>
      </w:r>
      <w:r w:rsidRPr="00820AD0">
        <w:rPr>
          <w:rFonts w:ascii="宋体" w:hAnsi="宋体"/>
          <w:sz w:val="24"/>
          <w:szCs w:val="24"/>
        </w:rPr>
        <w:t>small</w:t>
      </w:r>
      <w:r w:rsidRPr="00820AD0">
        <w:rPr>
          <w:rFonts w:ascii="宋体" w:hAnsi="宋体" w:hint="eastAsia"/>
          <w:sz w:val="24"/>
          <w:szCs w:val="24"/>
        </w:rPr>
        <w:t>、</w:t>
      </w:r>
      <w:r w:rsidRPr="00820AD0">
        <w:rPr>
          <w:rFonts w:ascii="宋体" w:hAnsi="宋体"/>
          <w:sz w:val="24"/>
          <w:szCs w:val="24"/>
        </w:rPr>
        <w:t>big</w:t>
      </w:r>
      <w:r w:rsidRPr="00820AD0">
        <w:rPr>
          <w:rFonts w:ascii="宋体" w:hAnsi="宋体" w:hint="eastAsia"/>
          <w:sz w:val="24"/>
          <w:szCs w:val="24"/>
        </w:rPr>
        <w:t>、</w:t>
      </w:r>
      <w:r w:rsidRPr="00820AD0">
        <w:rPr>
          <w:rFonts w:ascii="宋体" w:hAnsi="宋体"/>
          <w:sz w:val="24"/>
          <w:szCs w:val="24"/>
        </w:rPr>
        <w:t>max</w:t>
      </w:r>
      <w:r w:rsidRPr="00820AD0">
        <w:rPr>
          <w:rFonts w:ascii="宋体" w:hAnsi="宋体" w:hint="eastAsia"/>
          <w:sz w:val="24"/>
          <w:szCs w:val="24"/>
        </w:rPr>
        <w:t>。其中</w:t>
      </w:r>
      <w:r w:rsidRPr="00820AD0">
        <w:rPr>
          <w:rFonts w:ascii="宋体" w:hAnsi="宋体"/>
          <w:sz w:val="24"/>
          <w:szCs w:val="24"/>
        </w:rPr>
        <w:t>small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120*160</w:t>
      </w:r>
      <w:r w:rsidRPr="00820AD0">
        <w:rPr>
          <w:rFonts w:ascii="宋体" w:hAnsi="宋体" w:hint="eastAsia"/>
          <w:sz w:val="24"/>
          <w:szCs w:val="24"/>
        </w:rPr>
        <w:t>，通常用于列表中；</w:t>
      </w:r>
      <w:r w:rsidRPr="00820AD0">
        <w:rPr>
          <w:rFonts w:ascii="宋体" w:hAnsi="宋体"/>
          <w:sz w:val="24"/>
          <w:szCs w:val="24"/>
        </w:rPr>
        <w:t>big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240*320</w:t>
      </w:r>
      <w:r w:rsidRPr="00820AD0">
        <w:rPr>
          <w:rFonts w:ascii="宋体" w:hAnsi="宋体" w:hint="eastAsia"/>
          <w:sz w:val="24"/>
          <w:szCs w:val="24"/>
        </w:rPr>
        <w:t>，通常用于详细页面中；</w:t>
      </w:r>
      <w:r w:rsidRPr="00820AD0">
        <w:rPr>
          <w:rFonts w:ascii="宋体" w:hAnsi="宋体"/>
          <w:sz w:val="24"/>
          <w:szCs w:val="24"/>
        </w:rPr>
        <w:t>max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1240*460</w:t>
      </w:r>
      <w:r w:rsidRPr="00820AD0">
        <w:rPr>
          <w:rFonts w:ascii="宋体" w:hAnsi="宋体" w:hint="eastAsia"/>
          <w:sz w:val="24"/>
          <w:szCs w:val="24"/>
        </w:rPr>
        <w:t>，通常用于首页推荐中。</w:t>
      </w:r>
    </w:p>
    <w:p w:rsidR="003B690D" w:rsidRPr="00820AD0" w:rsidRDefault="003B690D" w:rsidP="00C247F2">
      <w:pPr>
        <w:spacing w:line="360" w:lineRule="auto"/>
        <w:ind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3</w:t>
      </w:r>
      <w:r w:rsidRPr="00820AD0">
        <w:rPr>
          <w:rFonts w:ascii="宋体" w:hAnsi="宋体" w:hint="eastAsia"/>
          <w:sz w:val="24"/>
          <w:szCs w:val="24"/>
        </w:rPr>
        <w:t>、专题的封面大小尺寸为固定大小：</w:t>
      </w:r>
      <w:r w:rsidRPr="00820AD0">
        <w:rPr>
          <w:rFonts w:ascii="宋体" w:hAnsi="宋体"/>
          <w:sz w:val="24"/>
          <w:szCs w:val="24"/>
        </w:rPr>
        <w:t>240*240</w:t>
      </w:r>
      <w:r w:rsidRPr="00820AD0">
        <w:rPr>
          <w:rFonts w:ascii="宋体" w:hAnsi="宋体" w:hint="eastAsia"/>
          <w:sz w:val="24"/>
          <w:szCs w:val="24"/>
        </w:rPr>
        <w:t>。</w:t>
      </w:r>
    </w:p>
    <w:p w:rsidR="003B690D" w:rsidRPr="00820AD0" w:rsidRDefault="003B690D" w:rsidP="00F272F6">
      <w:pPr>
        <w:outlineLvl w:val="0"/>
        <w:rPr>
          <w:rFonts w:ascii="宋体"/>
          <w:sz w:val="32"/>
          <w:szCs w:val="32"/>
        </w:rPr>
      </w:pPr>
      <w:bookmarkStart w:id="472" w:name="_Toc319317230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B</w:t>
      </w:r>
      <w:r w:rsidRPr="00820AD0">
        <w:rPr>
          <w:rFonts w:ascii="宋体" w:hAnsi="宋体" w:hint="eastAsia"/>
          <w:sz w:val="32"/>
          <w:szCs w:val="32"/>
        </w:rPr>
        <w:t>：参考文档</w:t>
      </w:r>
      <w:bookmarkEnd w:id="472"/>
    </w:p>
    <w:p w:rsidR="003B690D" w:rsidRPr="00820AD0" w:rsidRDefault="003B690D" w:rsidP="000F2A93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极</w:t>
      </w:r>
      <w:proofErr w:type="gramStart"/>
      <w:r w:rsidRPr="00820AD0">
        <w:rPr>
          <w:rFonts w:ascii="宋体" w:hAnsi="宋体" w:hint="eastAsia"/>
          <w:sz w:val="24"/>
          <w:szCs w:val="24"/>
        </w:rPr>
        <w:t>简电视</w:t>
      </w:r>
      <w:proofErr w:type="gramEnd"/>
      <w:r w:rsidRPr="00820AD0">
        <w:rPr>
          <w:rFonts w:ascii="宋体" w:hAnsi="宋体"/>
          <w:sz w:val="24"/>
          <w:szCs w:val="24"/>
        </w:rPr>
        <w:t>_UI Spec_</w:t>
      </w:r>
      <w:r w:rsidRPr="00820AD0">
        <w:rPr>
          <w:rFonts w:ascii="宋体" w:hAnsi="宋体" w:hint="eastAsia"/>
          <w:sz w:val="24"/>
          <w:szCs w:val="24"/>
        </w:rPr>
        <w:t>网络视频</w:t>
      </w:r>
    </w:p>
    <w:p w:rsidR="003B690D" w:rsidRPr="00820AD0" w:rsidRDefault="003B690D" w:rsidP="000F2A93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TCL Portal</w:t>
      </w:r>
      <w:r w:rsidRPr="00820AD0">
        <w:rPr>
          <w:rFonts w:ascii="宋体" w:hAnsi="宋体" w:hint="eastAsia"/>
          <w:sz w:val="24"/>
          <w:szCs w:val="24"/>
        </w:rPr>
        <w:t>与终端接口文档</w:t>
      </w:r>
    </w:p>
    <w:p w:rsidR="003B690D" w:rsidRPr="00820AD0" w:rsidRDefault="003B690D" w:rsidP="003D2C1F">
      <w:pPr>
        <w:spacing w:line="360" w:lineRule="auto"/>
        <w:ind w:left="480"/>
        <w:rPr>
          <w:rFonts w:ascii="宋体"/>
          <w:sz w:val="24"/>
          <w:szCs w:val="24"/>
        </w:rPr>
      </w:pPr>
    </w:p>
    <w:p w:rsidR="003B690D" w:rsidRPr="00820AD0" w:rsidRDefault="003B690D" w:rsidP="00F272F6">
      <w:pPr>
        <w:outlineLvl w:val="0"/>
        <w:rPr>
          <w:rFonts w:ascii="宋体"/>
          <w:sz w:val="32"/>
          <w:szCs w:val="32"/>
        </w:rPr>
      </w:pPr>
      <w:bookmarkStart w:id="473" w:name="_Toc319317231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C</w:t>
      </w:r>
      <w:r w:rsidRPr="00820AD0">
        <w:rPr>
          <w:rFonts w:ascii="宋体" w:hAnsi="宋体" w:hint="eastAsia"/>
          <w:sz w:val="32"/>
          <w:szCs w:val="32"/>
        </w:rPr>
        <w:t>：错误码参考</w:t>
      </w:r>
      <w:bookmarkEnd w:id="4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60"/>
        <w:gridCol w:w="5862"/>
      </w:tblGrid>
      <w:tr w:rsidR="003B690D" w:rsidRPr="00452E3A" w:rsidTr="00452E3A">
        <w:tc>
          <w:tcPr>
            <w:tcW w:w="2660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5862" w:type="dxa"/>
          </w:tcPr>
          <w:p w:rsidR="003B690D" w:rsidRPr="00452E3A" w:rsidRDefault="003B690D" w:rsidP="00452E3A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3B690D" w:rsidRPr="00452E3A" w:rsidTr="00452E3A">
        <w:tc>
          <w:tcPr>
            <w:tcW w:w="2660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601001</w:t>
            </w:r>
          </w:p>
        </w:tc>
        <w:tc>
          <w:tcPr>
            <w:tcW w:w="5862" w:type="dxa"/>
          </w:tcPr>
          <w:p w:rsidR="003B690D" w:rsidRPr="00452E3A" w:rsidRDefault="003B690D" w:rsidP="00452E3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XML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格式错误</w:t>
            </w:r>
          </w:p>
        </w:tc>
      </w:tr>
    </w:tbl>
    <w:p w:rsidR="003B690D" w:rsidRPr="00820AD0" w:rsidRDefault="003B690D" w:rsidP="0007257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sectPr w:rsidR="003B690D" w:rsidRPr="00820AD0" w:rsidSect="00E5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717" w:rsidRDefault="001F1717" w:rsidP="00B87F34">
      <w:r>
        <w:separator/>
      </w:r>
    </w:p>
  </w:endnote>
  <w:endnote w:type="continuationSeparator" w:id="0">
    <w:p w:rsidR="001F1717" w:rsidRDefault="001F1717" w:rsidP="00B87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717" w:rsidRDefault="001F1717" w:rsidP="00B87F34">
      <w:r>
        <w:separator/>
      </w:r>
    </w:p>
  </w:footnote>
  <w:footnote w:type="continuationSeparator" w:id="0">
    <w:p w:rsidR="001F1717" w:rsidRDefault="001F1717" w:rsidP="00B87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9E7"/>
    <w:multiLevelType w:val="hybridMultilevel"/>
    <w:tmpl w:val="09F42F9E"/>
    <w:lvl w:ilvl="0" w:tplc="CE0E762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4D521A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7087C18"/>
    <w:multiLevelType w:val="hybridMultilevel"/>
    <w:tmpl w:val="DB5E425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9786961"/>
    <w:multiLevelType w:val="hybridMultilevel"/>
    <w:tmpl w:val="DD5C96A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A145E78"/>
    <w:multiLevelType w:val="hybridMultilevel"/>
    <w:tmpl w:val="DEF4CC7C"/>
    <w:lvl w:ilvl="0" w:tplc="539ACA42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>
    <w:nsid w:val="0A342AF9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0D90724D"/>
    <w:multiLevelType w:val="hybridMultilevel"/>
    <w:tmpl w:val="AD46060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0E97D66"/>
    <w:multiLevelType w:val="hybridMultilevel"/>
    <w:tmpl w:val="1F021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3AB3BAC"/>
    <w:multiLevelType w:val="hybridMultilevel"/>
    <w:tmpl w:val="E35842A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DAA2A79"/>
    <w:multiLevelType w:val="hybridMultilevel"/>
    <w:tmpl w:val="596AC44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A344F20"/>
    <w:multiLevelType w:val="hybridMultilevel"/>
    <w:tmpl w:val="221E3138"/>
    <w:lvl w:ilvl="0" w:tplc="7548AFA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4CAA68C1"/>
    <w:multiLevelType w:val="hybridMultilevel"/>
    <w:tmpl w:val="FC668B0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4E7A715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565C5853"/>
    <w:multiLevelType w:val="hybridMultilevel"/>
    <w:tmpl w:val="AF2A75D8"/>
    <w:lvl w:ilvl="0" w:tplc="7E22728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5A4844AF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5A5830A1"/>
    <w:multiLevelType w:val="hybridMultilevel"/>
    <w:tmpl w:val="AA5054E4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66BB6590"/>
    <w:multiLevelType w:val="hybridMultilevel"/>
    <w:tmpl w:val="3EA01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D37733D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15"/>
  </w:num>
  <w:num w:numId="5">
    <w:abstractNumId w:val="14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16"/>
  </w:num>
  <w:num w:numId="13">
    <w:abstractNumId w:val="2"/>
  </w:num>
  <w:num w:numId="14">
    <w:abstractNumId w:val="3"/>
  </w:num>
  <w:num w:numId="15">
    <w:abstractNumId w:val="6"/>
  </w:num>
  <w:num w:numId="16">
    <w:abstractNumId w:val="11"/>
  </w:num>
  <w:num w:numId="17">
    <w:abstractNumId w:val="1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2A20"/>
    <w:rsid w:val="000075B1"/>
    <w:rsid w:val="00010C1D"/>
    <w:rsid w:val="00011E3B"/>
    <w:rsid w:val="00016DA2"/>
    <w:rsid w:val="0002635B"/>
    <w:rsid w:val="000311E2"/>
    <w:rsid w:val="00032FE8"/>
    <w:rsid w:val="00043118"/>
    <w:rsid w:val="00043AE5"/>
    <w:rsid w:val="000478D4"/>
    <w:rsid w:val="00052CE6"/>
    <w:rsid w:val="000544AA"/>
    <w:rsid w:val="0005618C"/>
    <w:rsid w:val="00061F55"/>
    <w:rsid w:val="00063164"/>
    <w:rsid w:val="00071035"/>
    <w:rsid w:val="00072505"/>
    <w:rsid w:val="00072579"/>
    <w:rsid w:val="00075D1E"/>
    <w:rsid w:val="000807C6"/>
    <w:rsid w:val="00090541"/>
    <w:rsid w:val="00092029"/>
    <w:rsid w:val="00094582"/>
    <w:rsid w:val="0009653D"/>
    <w:rsid w:val="000A2A20"/>
    <w:rsid w:val="000B051C"/>
    <w:rsid w:val="000C3BC2"/>
    <w:rsid w:val="000C5726"/>
    <w:rsid w:val="000D1C56"/>
    <w:rsid w:val="000D4502"/>
    <w:rsid w:val="000D5E99"/>
    <w:rsid w:val="000E1E81"/>
    <w:rsid w:val="000F04E8"/>
    <w:rsid w:val="000F18B7"/>
    <w:rsid w:val="000F2A93"/>
    <w:rsid w:val="000F36AA"/>
    <w:rsid w:val="000F7CA8"/>
    <w:rsid w:val="00102367"/>
    <w:rsid w:val="00102E03"/>
    <w:rsid w:val="00103076"/>
    <w:rsid w:val="00103C79"/>
    <w:rsid w:val="00104996"/>
    <w:rsid w:val="00105532"/>
    <w:rsid w:val="00107C10"/>
    <w:rsid w:val="00116405"/>
    <w:rsid w:val="00121AAE"/>
    <w:rsid w:val="00127A90"/>
    <w:rsid w:val="00141D52"/>
    <w:rsid w:val="001430E1"/>
    <w:rsid w:val="00151F59"/>
    <w:rsid w:val="00152F8D"/>
    <w:rsid w:val="00154A99"/>
    <w:rsid w:val="00156214"/>
    <w:rsid w:val="00162480"/>
    <w:rsid w:val="00162863"/>
    <w:rsid w:val="00167F45"/>
    <w:rsid w:val="00172CB8"/>
    <w:rsid w:val="00190456"/>
    <w:rsid w:val="0019245A"/>
    <w:rsid w:val="00194ACE"/>
    <w:rsid w:val="00195A94"/>
    <w:rsid w:val="001A628C"/>
    <w:rsid w:val="001A6FE4"/>
    <w:rsid w:val="001B0E78"/>
    <w:rsid w:val="001B2193"/>
    <w:rsid w:val="001B646B"/>
    <w:rsid w:val="001C44F2"/>
    <w:rsid w:val="001C563E"/>
    <w:rsid w:val="001D59A2"/>
    <w:rsid w:val="001D6B5C"/>
    <w:rsid w:val="001E1587"/>
    <w:rsid w:val="001E5249"/>
    <w:rsid w:val="001E76AA"/>
    <w:rsid w:val="001F1717"/>
    <w:rsid w:val="001F2956"/>
    <w:rsid w:val="00206680"/>
    <w:rsid w:val="00210F32"/>
    <w:rsid w:val="002123CC"/>
    <w:rsid w:val="002179B9"/>
    <w:rsid w:val="002304D9"/>
    <w:rsid w:val="00230593"/>
    <w:rsid w:val="00232E7B"/>
    <w:rsid w:val="00235E9E"/>
    <w:rsid w:val="00254072"/>
    <w:rsid w:val="002554E5"/>
    <w:rsid w:val="00295C2C"/>
    <w:rsid w:val="002A1E6E"/>
    <w:rsid w:val="002A2544"/>
    <w:rsid w:val="002A36CB"/>
    <w:rsid w:val="002A644B"/>
    <w:rsid w:val="002B16F4"/>
    <w:rsid w:val="002B5222"/>
    <w:rsid w:val="002B6AC3"/>
    <w:rsid w:val="002B7F57"/>
    <w:rsid w:val="002C7CBD"/>
    <w:rsid w:val="002D1383"/>
    <w:rsid w:val="002D27DD"/>
    <w:rsid w:val="002D507B"/>
    <w:rsid w:val="002D6154"/>
    <w:rsid w:val="002E080C"/>
    <w:rsid w:val="002E69A3"/>
    <w:rsid w:val="00300349"/>
    <w:rsid w:val="00300424"/>
    <w:rsid w:val="003012FE"/>
    <w:rsid w:val="00311347"/>
    <w:rsid w:val="003217F5"/>
    <w:rsid w:val="00322D5E"/>
    <w:rsid w:val="003235A3"/>
    <w:rsid w:val="0032366C"/>
    <w:rsid w:val="00325F59"/>
    <w:rsid w:val="003326FA"/>
    <w:rsid w:val="003342E3"/>
    <w:rsid w:val="003412B5"/>
    <w:rsid w:val="003421FC"/>
    <w:rsid w:val="00342672"/>
    <w:rsid w:val="00343CB9"/>
    <w:rsid w:val="003471DD"/>
    <w:rsid w:val="00355385"/>
    <w:rsid w:val="003573F2"/>
    <w:rsid w:val="00367F3F"/>
    <w:rsid w:val="00380E1F"/>
    <w:rsid w:val="003847BE"/>
    <w:rsid w:val="00385EC8"/>
    <w:rsid w:val="00387483"/>
    <w:rsid w:val="00391F34"/>
    <w:rsid w:val="0039424E"/>
    <w:rsid w:val="0039471C"/>
    <w:rsid w:val="003A450F"/>
    <w:rsid w:val="003B64F5"/>
    <w:rsid w:val="003B690D"/>
    <w:rsid w:val="003C2AB8"/>
    <w:rsid w:val="003D2C1F"/>
    <w:rsid w:val="003D6E2D"/>
    <w:rsid w:val="003E0022"/>
    <w:rsid w:val="003E30C9"/>
    <w:rsid w:val="003E3B57"/>
    <w:rsid w:val="003E4DE7"/>
    <w:rsid w:val="003E51E3"/>
    <w:rsid w:val="003E64E2"/>
    <w:rsid w:val="003F0012"/>
    <w:rsid w:val="00400EEF"/>
    <w:rsid w:val="004043AF"/>
    <w:rsid w:val="00434A62"/>
    <w:rsid w:val="00452E3A"/>
    <w:rsid w:val="00456016"/>
    <w:rsid w:val="0045708D"/>
    <w:rsid w:val="00460DC4"/>
    <w:rsid w:val="00463D8E"/>
    <w:rsid w:val="00470C2D"/>
    <w:rsid w:val="00482035"/>
    <w:rsid w:val="00483849"/>
    <w:rsid w:val="00490F0E"/>
    <w:rsid w:val="0049109A"/>
    <w:rsid w:val="004A6034"/>
    <w:rsid w:val="004A7EED"/>
    <w:rsid w:val="004B042F"/>
    <w:rsid w:val="004B1E99"/>
    <w:rsid w:val="004B22A5"/>
    <w:rsid w:val="004B7243"/>
    <w:rsid w:val="004C21DF"/>
    <w:rsid w:val="004C70E9"/>
    <w:rsid w:val="004D172E"/>
    <w:rsid w:val="004D4CE8"/>
    <w:rsid w:val="004D6582"/>
    <w:rsid w:val="004F4939"/>
    <w:rsid w:val="004F658C"/>
    <w:rsid w:val="00500F12"/>
    <w:rsid w:val="0050139A"/>
    <w:rsid w:val="00501AB8"/>
    <w:rsid w:val="00507C5C"/>
    <w:rsid w:val="0051029F"/>
    <w:rsid w:val="00510A21"/>
    <w:rsid w:val="00513991"/>
    <w:rsid w:val="00514394"/>
    <w:rsid w:val="005214F4"/>
    <w:rsid w:val="0052374A"/>
    <w:rsid w:val="00533CE9"/>
    <w:rsid w:val="00550AD6"/>
    <w:rsid w:val="005565CE"/>
    <w:rsid w:val="0056354C"/>
    <w:rsid w:val="00581D3B"/>
    <w:rsid w:val="00584D9A"/>
    <w:rsid w:val="00590831"/>
    <w:rsid w:val="0059682E"/>
    <w:rsid w:val="00597667"/>
    <w:rsid w:val="005A1735"/>
    <w:rsid w:val="005A1C41"/>
    <w:rsid w:val="005A4B8A"/>
    <w:rsid w:val="005A5B7C"/>
    <w:rsid w:val="005B7297"/>
    <w:rsid w:val="005C4044"/>
    <w:rsid w:val="005D087A"/>
    <w:rsid w:val="005D4E63"/>
    <w:rsid w:val="005D517B"/>
    <w:rsid w:val="005E4EBF"/>
    <w:rsid w:val="005F4792"/>
    <w:rsid w:val="005F4EF1"/>
    <w:rsid w:val="005F578E"/>
    <w:rsid w:val="005F5FC3"/>
    <w:rsid w:val="006120F3"/>
    <w:rsid w:val="00616AB4"/>
    <w:rsid w:val="00625E07"/>
    <w:rsid w:val="00632727"/>
    <w:rsid w:val="00632BB9"/>
    <w:rsid w:val="00635E8A"/>
    <w:rsid w:val="00636D60"/>
    <w:rsid w:val="00641A04"/>
    <w:rsid w:val="00641A62"/>
    <w:rsid w:val="0065176C"/>
    <w:rsid w:val="00663637"/>
    <w:rsid w:val="00663F29"/>
    <w:rsid w:val="006716A0"/>
    <w:rsid w:val="00674932"/>
    <w:rsid w:val="0068290E"/>
    <w:rsid w:val="00686DC5"/>
    <w:rsid w:val="00690A59"/>
    <w:rsid w:val="0069100F"/>
    <w:rsid w:val="00692FB9"/>
    <w:rsid w:val="006A18E7"/>
    <w:rsid w:val="006A1D46"/>
    <w:rsid w:val="006A5DC1"/>
    <w:rsid w:val="006C5994"/>
    <w:rsid w:val="006D5D53"/>
    <w:rsid w:val="006D7440"/>
    <w:rsid w:val="006E2875"/>
    <w:rsid w:val="006E5288"/>
    <w:rsid w:val="006E6ACC"/>
    <w:rsid w:val="007061B7"/>
    <w:rsid w:val="0071218D"/>
    <w:rsid w:val="00712729"/>
    <w:rsid w:val="00717CAE"/>
    <w:rsid w:val="00722D7A"/>
    <w:rsid w:val="00727EE0"/>
    <w:rsid w:val="00732CC3"/>
    <w:rsid w:val="00732E5F"/>
    <w:rsid w:val="00733285"/>
    <w:rsid w:val="007344D7"/>
    <w:rsid w:val="00740370"/>
    <w:rsid w:val="00743C66"/>
    <w:rsid w:val="0074648B"/>
    <w:rsid w:val="00750787"/>
    <w:rsid w:val="00755C92"/>
    <w:rsid w:val="0075708F"/>
    <w:rsid w:val="0076582A"/>
    <w:rsid w:val="00770200"/>
    <w:rsid w:val="00770F52"/>
    <w:rsid w:val="007726F3"/>
    <w:rsid w:val="0078006B"/>
    <w:rsid w:val="00781084"/>
    <w:rsid w:val="007859D4"/>
    <w:rsid w:val="007B3AE2"/>
    <w:rsid w:val="007C5935"/>
    <w:rsid w:val="007C7F87"/>
    <w:rsid w:val="007D7ECF"/>
    <w:rsid w:val="007E35E3"/>
    <w:rsid w:val="007E6A9D"/>
    <w:rsid w:val="007F0B1C"/>
    <w:rsid w:val="007F2533"/>
    <w:rsid w:val="007F2C3A"/>
    <w:rsid w:val="00801969"/>
    <w:rsid w:val="00802A04"/>
    <w:rsid w:val="00820AD0"/>
    <w:rsid w:val="00820BC5"/>
    <w:rsid w:val="008256AB"/>
    <w:rsid w:val="008306D6"/>
    <w:rsid w:val="008315F2"/>
    <w:rsid w:val="00837431"/>
    <w:rsid w:val="008429CE"/>
    <w:rsid w:val="00843446"/>
    <w:rsid w:val="00847DEB"/>
    <w:rsid w:val="008609BF"/>
    <w:rsid w:val="00865E90"/>
    <w:rsid w:val="00867C77"/>
    <w:rsid w:val="0087607B"/>
    <w:rsid w:val="0088166D"/>
    <w:rsid w:val="008829E3"/>
    <w:rsid w:val="00890851"/>
    <w:rsid w:val="008A01A1"/>
    <w:rsid w:val="008A167A"/>
    <w:rsid w:val="008B23C5"/>
    <w:rsid w:val="008B3EC0"/>
    <w:rsid w:val="008B7E26"/>
    <w:rsid w:val="008C1731"/>
    <w:rsid w:val="008C2738"/>
    <w:rsid w:val="008D0FD1"/>
    <w:rsid w:val="008D1387"/>
    <w:rsid w:val="008D1913"/>
    <w:rsid w:val="008D35B8"/>
    <w:rsid w:val="008E353A"/>
    <w:rsid w:val="008F09F1"/>
    <w:rsid w:val="008F71B5"/>
    <w:rsid w:val="00903AC0"/>
    <w:rsid w:val="009056C7"/>
    <w:rsid w:val="009164E1"/>
    <w:rsid w:val="00916714"/>
    <w:rsid w:val="0092311C"/>
    <w:rsid w:val="0092399A"/>
    <w:rsid w:val="009425EB"/>
    <w:rsid w:val="00944485"/>
    <w:rsid w:val="00950FAF"/>
    <w:rsid w:val="00951995"/>
    <w:rsid w:val="00964D56"/>
    <w:rsid w:val="009739FB"/>
    <w:rsid w:val="00992A4E"/>
    <w:rsid w:val="00993E6E"/>
    <w:rsid w:val="009A317B"/>
    <w:rsid w:val="009A525F"/>
    <w:rsid w:val="009A5FF7"/>
    <w:rsid w:val="009A60E0"/>
    <w:rsid w:val="009C23BC"/>
    <w:rsid w:val="009C5445"/>
    <w:rsid w:val="009D0515"/>
    <w:rsid w:val="009E0B41"/>
    <w:rsid w:val="009E1247"/>
    <w:rsid w:val="009E524F"/>
    <w:rsid w:val="009E6E68"/>
    <w:rsid w:val="009E7562"/>
    <w:rsid w:val="009E7963"/>
    <w:rsid w:val="009F0268"/>
    <w:rsid w:val="009F1F5B"/>
    <w:rsid w:val="009F552A"/>
    <w:rsid w:val="009F6DDD"/>
    <w:rsid w:val="00A01026"/>
    <w:rsid w:val="00A070AA"/>
    <w:rsid w:val="00A124BC"/>
    <w:rsid w:val="00A20E54"/>
    <w:rsid w:val="00A21951"/>
    <w:rsid w:val="00A25112"/>
    <w:rsid w:val="00A30B22"/>
    <w:rsid w:val="00A50D3F"/>
    <w:rsid w:val="00A523F0"/>
    <w:rsid w:val="00A56F5C"/>
    <w:rsid w:val="00A703A0"/>
    <w:rsid w:val="00A96D6A"/>
    <w:rsid w:val="00A97A00"/>
    <w:rsid w:val="00AB50E2"/>
    <w:rsid w:val="00AB5927"/>
    <w:rsid w:val="00AC24E8"/>
    <w:rsid w:val="00AC27F4"/>
    <w:rsid w:val="00AC798E"/>
    <w:rsid w:val="00AD0FEC"/>
    <w:rsid w:val="00AD2044"/>
    <w:rsid w:val="00AE6ACE"/>
    <w:rsid w:val="00AF52A2"/>
    <w:rsid w:val="00AF667E"/>
    <w:rsid w:val="00B00804"/>
    <w:rsid w:val="00B07FB9"/>
    <w:rsid w:val="00B1023F"/>
    <w:rsid w:val="00B24AAB"/>
    <w:rsid w:val="00B268AA"/>
    <w:rsid w:val="00B306E1"/>
    <w:rsid w:val="00B379F4"/>
    <w:rsid w:val="00B611F3"/>
    <w:rsid w:val="00B63EBD"/>
    <w:rsid w:val="00B674AC"/>
    <w:rsid w:val="00B72733"/>
    <w:rsid w:val="00B83213"/>
    <w:rsid w:val="00B867DD"/>
    <w:rsid w:val="00B87F34"/>
    <w:rsid w:val="00B90A73"/>
    <w:rsid w:val="00B91448"/>
    <w:rsid w:val="00B9203A"/>
    <w:rsid w:val="00B96E2F"/>
    <w:rsid w:val="00BA0DC2"/>
    <w:rsid w:val="00BB2340"/>
    <w:rsid w:val="00BC1ECD"/>
    <w:rsid w:val="00BD2A0D"/>
    <w:rsid w:val="00BF313C"/>
    <w:rsid w:val="00BF31C4"/>
    <w:rsid w:val="00BF4C98"/>
    <w:rsid w:val="00BF7604"/>
    <w:rsid w:val="00C0103A"/>
    <w:rsid w:val="00C02DE8"/>
    <w:rsid w:val="00C11BD6"/>
    <w:rsid w:val="00C122E4"/>
    <w:rsid w:val="00C14ED0"/>
    <w:rsid w:val="00C16D9C"/>
    <w:rsid w:val="00C2073E"/>
    <w:rsid w:val="00C235E4"/>
    <w:rsid w:val="00C247F2"/>
    <w:rsid w:val="00C250D6"/>
    <w:rsid w:val="00C30D06"/>
    <w:rsid w:val="00C3352D"/>
    <w:rsid w:val="00C37851"/>
    <w:rsid w:val="00C40E6D"/>
    <w:rsid w:val="00C5744A"/>
    <w:rsid w:val="00C64E3E"/>
    <w:rsid w:val="00C84828"/>
    <w:rsid w:val="00C84EA2"/>
    <w:rsid w:val="00CB1328"/>
    <w:rsid w:val="00CB2F60"/>
    <w:rsid w:val="00CB4092"/>
    <w:rsid w:val="00CB4657"/>
    <w:rsid w:val="00CB4BE6"/>
    <w:rsid w:val="00CB587A"/>
    <w:rsid w:val="00CD02EC"/>
    <w:rsid w:val="00CD6F86"/>
    <w:rsid w:val="00CD74BF"/>
    <w:rsid w:val="00CE194F"/>
    <w:rsid w:val="00CF1021"/>
    <w:rsid w:val="00CF3FEA"/>
    <w:rsid w:val="00CF733E"/>
    <w:rsid w:val="00D161F1"/>
    <w:rsid w:val="00D165AD"/>
    <w:rsid w:val="00D23899"/>
    <w:rsid w:val="00D268E7"/>
    <w:rsid w:val="00D26D5F"/>
    <w:rsid w:val="00D3537A"/>
    <w:rsid w:val="00D55922"/>
    <w:rsid w:val="00D64AED"/>
    <w:rsid w:val="00D66D3B"/>
    <w:rsid w:val="00D70E61"/>
    <w:rsid w:val="00D710F0"/>
    <w:rsid w:val="00D7275C"/>
    <w:rsid w:val="00D84B12"/>
    <w:rsid w:val="00D84BDC"/>
    <w:rsid w:val="00D94F2E"/>
    <w:rsid w:val="00DA181D"/>
    <w:rsid w:val="00DA2325"/>
    <w:rsid w:val="00DA6ADC"/>
    <w:rsid w:val="00DB404E"/>
    <w:rsid w:val="00DB77F7"/>
    <w:rsid w:val="00DC47D9"/>
    <w:rsid w:val="00DC504F"/>
    <w:rsid w:val="00DD6EAF"/>
    <w:rsid w:val="00DE63E4"/>
    <w:rsid w:val="00DF3015"/>
    <w:rsid w:val="00E00571"/>
    <w:rsid w:val="00E009F7"/>
    <w:rsid w:val="00E100B9"/>
    <w:rsid w:val="00E164E5"/>
    <w:rsid w:val="00E21258"/>
    <w:rsid w:val="00E25B97"/>
    <w:rsid w:val="00E2719B"/>
    <w:rsid w:val="00E335E7"/>
    <w:rsid w:val="00E36424"/>
    <w:rsid w:val="00E41818"/>
    <w:rsid w:val="00E465B3"/>
    <w:rsid w:val="00E51E21"/>
    <w:rsid w:val="00E523EC"/>
    <w:rsid w:val="00E561A0"/>
    <w:rsid w:val="00E6113F"/>
    <w:rsid w:val="00E61D61"/>
    <w:rsid w:val="00E718E1"/>
    <w:rsid w:val="00E73401"/>
    <w:rsid w:val="00E7403A"/>
    <w:rsid w:val="00E81EDD"/>
    <w:rsid w:val="00E8269C"/>
    <w:rsid w:val="00E8330E"/>
    <w:rsid w:val="00E8462D"/>
    <w:rsid w:val="00E865E1"/>
    <w:rsid w:val="00E872B5"/>
    <w:rsid w:val="00E87BD9"/>
    <w:rsid w:val="00E87C6A"/>
    <w:rsid w:val="00E9389F"/>
    <w:rsid w:val="00E96121"/>
    <w:rsid w:val="00EA13EC"/>
    <w:rsid w:val="00EA6C78"/>
    <w:rsid w:val="00EA736A"/>
    <w:rsid w:val="00EB2223"/>
    <w:rsid w:val="00EB6A7A"/>
    <w:rsid w:val="00EC6F2C"/>
    <w:rsid w:val="00ED3BF3"/>
    <w:rsid w:val="00ED3DD6"/>
    <w:rsid w:val="00ED78F4"/>
    <w:rsid w:val="00EE1CE5"/>
    <w:rsid w:val="00EE5686"/>
    <w:rsid w:val="00EE7218"/>
    <w:rsid w:val="00EE7DE8"/>
    <w:rsid w:val="00EF1779"/>
    <w:rsid w:val="00F02B5D"/>
    <w:rsid w:val="00F140FD"/>
    <w:rsid w:val="00F16161"/>
    <w:rsid w:val="00F26965"/>
    <w:rsid w:val="00F272F6"/>
    <w:rsid w:val="00F30110"/>
    <w:rsid w:val="00F33963"/>
    <w:rsid w:val="00F35766"/>
    <w:rsid w:val="00F37D6B"/>
    <w:rsid w:val="00F43C55"/>
    <w:rsid w:val="00F62B4C"/>
    <w:rsid w:val="00F7409D"/>
    <w:rsid w:val="00F766A9"/>
    <w:rsid w:val="00F8324D"/>
    <w:rsid w:val="00F9295B"/>
    <w:rsid w:val="00FA688F"/>
    <w:rsid w:val="00FA6AB9"/>
    <w:rsid w:val="00FA7D50"/>
    <w:rsid w:val="00FB3A28"/>
    <w:rsid w:val="00FB4416"/>
    <w:rsid w:val="00FC4885"/>
    <w:rsid w:val="00FC50CC"/>
    <w:rsid w:val="00FD1DA4"/>
    <w:rsid w:val="00FD350C"/>
    <w:rsid w:val="00FD4B59"/>
    <w:rsid w:val="00FE1111"/>
    <w:rsid w:val="00FF0335"/>
    <w:rsid w:val="00FF1020"/>
    <w:rsid w:val="00FF5FAF"/>
    <w:rsid w:val="00FF6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51E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27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F272F6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0A2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0A2A20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rsid w:val="00F272F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locked/>
    <w:rsid w:val="00F272F6"/>
    <w:rPr>
      <w:rFonts w:ascii="宋体" w:eastAsia="宋体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FA6AB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99"/>
    <w:rsid w:val="00FA6AB9"/>
  </w:style>
  <w:style w:type="character" w:styleId="a6">
    <w:name w:val="Hyperlink"/>
    <w:basedOn w:val="a0"/>
    <w:uiPriority w:val="99"/>
    <w:rsid w:val="00FA6AB9"/>
    <w:rPr>
      <w:rFonts w:cs="Times New Roman"/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rsid w:val="00FA6AB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locked/>
    <w:rsid w:val="00FA6AB9"/>
    <w:rPr>
      <w:rFonts w:cs="Times New Roman"/>
      <w:sz w:val="18"/>
      <w:szCs w:val="18"/>
    </w:rPr>
  </w:style>
  <w:style w:type="paragraph" w:styleId="2">
    <w:name w:val="toc 2"/>
    <w:basedOn w:val="a"/>
    <w:next w:val="a"/>
    <w:autoRedefine/>
    <w:uiPriority w:val="99"/>
    <w:rsid w:val="00EA13EC"/>
    <w:pPr>
      <w:ind w:leftChars="200" w:left="420"/>
    </w:pPr>
  </w:style>
  <w:style w:type="paragraph" w:styleId="a8">
    <w:name w:val="header"/>
    <w:basedOn w:val="a"/>
    <w:link w:val="Char1"/>
    <w:uiPriority w:val="99"/>
    <w:rsid w:val="00B8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locked/>
    <w:rsid w:val="00B87F34"/>
    <w:rPr>
      <w:rFonts w:cs="Times New Roman"/>
      <w:sz w:val="18"/>
      <w:szCs w:val="18"/>
    </w:rPr>
  </w:style>
  <w:style w:type="paragraph" w:styleId="a9">
    <w:name w:val="footer"/>
    <w:basedOn w:val="a"/>
    <w:link w:val="Char2"/>
    <w:uiPriority w:val="99"/>
    <w:rsid w:val="00B8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locked/>
    <w:rsid w:val="00B87F34"/>
    <w:rPr>
      <w:rFonts w:cs="Times New Roman"/>
      <w:sz w:val="18"/>
      <w:szCs w:val="18"/>
    </w:rPr>
  </w:style>
  <w:style w:type="character" w:customStyle="1" w:styleId="apple-style-span">
    <w:name w:val="apple-style-span"/>
    <w:basedOn w:val="a0"/>
    <w:uiPriority w:val="99"/>
    <w:rsid w:val="00C247F2"/>
    <w:rPr>
      <w:rFonts w:cs="Times New Roman"/>
    </w:rPr>
  </w:style>
  <w:style w:type="character" w:styleId="aa">
    <w:name w:val="FollowedHyperlink"/>
    <w:basedOn w:val="a0"/>
    <w:uiPriority w:val="99"/>
    <w:semiHidden/>
    <w:rsid w:val="006A5DC1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3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72</Pages>
  <Words>9242</Words>
  <Characters>52686</Characters>
  <Application>Microsoft Office Word</Application>
  <DocSecurity>0</DocSecurity>
  <Lines>439</Lines>
  <Paragraphs>123</Paragraphs>
  <ScaleCrop>false</ScaleCrop>
  <Company>Hewlett-Packard</Company>
  <LinksUpToDate>false</LinksUpToDate>
  <CharactersWithSpaces>61805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superwen</cp:lastModifiedBy>
  <cp:revision>246</cp:revision>
  <cp:lastPrinted>2012-02-15T02:01:00Z</cp:lastPrinted>
  <dcterms:created xsi:type="dcterms:W3CDTF">2012-02-15T06:47:00Z</dcterms:created>
  <dcterms:modified xsi:type="dcterms:W3CDTF">2012-03-20T05:27:00Z</dcterms:modified>
</cp:coreProperties>
</file>